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Override PartName="/word/activeX/activeX86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EC" w:rsidRPr="00A512EC" w:rsidRDefault="00A512EC" w:rsidP="00A512EC">
      <w:pPr>
        <w:spacing w:after="0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A512EC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A512EC" w:rsidRPr="00A512EC" w:rsidRDefault="00A512EC" w:rsidP="00A512EC">
      <w:pPr>
        <w:spacing w:after="0" w:line="240" w:lineRule="auto"/>
        <w:outlineLvl w:val="2"/>
        <w:rPr>
          <w:ins w:id="2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3" w:author="Unknown">
        <w:r w:rsidRPr="00A512EC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Test </w:t>
        </w:r>
        <w:proofErr w:type="gramStart"/>
        <w:r w:rsidRPr="00A512EC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Review :</w:t>
        </w:r>
        <w:proofErr w:type="gramEnd"/>
        <w:r w:rsidRPr="00A512EC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 View answers and explanation for this test.</w:t>
        </w:r>
      </w:ins>
    </w:p>
    <w:p w:rsidR="00A512EC" w:rsidRPr="00A512EC" w:rsidRDefault="00A512EC" w:rsidP="00A512EC">
      <w:pPr>
        <w:spacing w:before="133" w:after="133" w:line="240" w:lineRule="auto"/>
        <w:rPr>
          <w:ins w:id="4" w:author="Unknown"/>
          <w:rFonts w:ascii="Arial" w:eastAsia="Times New Roman" w:hAnsi="Arial" w:cs="Arial"/>
          <w:color w:val="000000"/>
          <w:sz w:val="19"/>
          <w:szCs w:val="19"/>
        </w:rPr>
      </w:pPr>
      <w:ins w:id="5" w:author="Unknown">
        <w:r w:rsidRPr="00A512EC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 6% stock yields 8%. The market value of the stock is: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8" type="#_x0000_t75" style="width:18pt;height:15.35pt" o:ole="">
                        <v:imagedata r:id="rId5" o:title=""/>
                      </v:shape>
                      <w:control r:id="rId6" w:name="DefaultOcxName1" w:shapeid="_x0000_i14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48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7" type="#_x0000_t75" style="width:18pt;height:15.35pt" o:ole="">
                        <v:imagedata r:id="rId5" o:title=""/>
                      </v:shape>
                      <w:control r:id="rId7" w:name="DefaultOcxName2" w:shapeid="_x0000_i14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75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6" type="#_x0000_t75" style="width:18pt;height:15.35pt" o:ole="">
                        <v:imagedata r:id="rId5" o:title=""/>
                      </v:shape>
                      <w:control r:id="rId8" w:name="DefaultOcxName3" w:shapeid="_x0000_i14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96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5" type="#_x0000_t75" style="width:18pt;height:15.35pt" o:ole="">
                        <v:imagedata r:id="rId5" o:title=""/>
                      </v:shape>
                      <w:control r:id="rId9" w:name="DefaultOcxName4" w:shapeid="_x0000_i14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133.33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For an income of Rs. 8, investment = Rs. 100.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41"/>
              <w:gridCol w:w="163"/>
              <w:gridCol w:w="318"/>
              <w:gridCol w:w="347"/>
              <w:gridCol w:w="150"/>
              <w:gridCol w:w="952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For an income of Rs. 6, investment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5" name="Picture 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x 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" name="Picture 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75.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" name="Picture 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Market value of Rs. 100 stock = Rs. 75.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Stocks and Shares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4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 man rows to a place 48 km distant and come back in 14 hours. He finds that he can row 4 km with the stream in the same time as 3 km against the stream. The rate of the stream is: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4" type="#_x0000_t75" style="width:18pt;height:15.35pt" o:ole="">
                        <v:imagedata r:id="rId5" o:title=""/>
                      </v:shape>
                      <w:control r:id="rId15" w:name="DefaultOcxName5" w:shapeid="_x0000_i14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 km/hr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3" type="#_x0000_t75" style="width:18pt;height:15.35pt" o:ole="">
                        <v:imagedata r:id="rId5" o:title=""/>
                      </v:shape>
                      <w:control r:id="rId16" w:name="DefaultOcxName6" w:shapeid="_x0000_i14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1.5 km/hr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2" type="#_x0000_t75" style="width:18pt;height:15.35pt" o:ole="">
                        <v:imagedata r:id="rId5" o:title=""/>
                      </v:shape>
                      <w:control r:id="rId17" w:name="DefaultOcxName7" w:shapeid="_x0000_i14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 km/hr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1" type="#_x0000_t75" style="width:18pt;height:15.35pt" o:ole="">
                        <v:imagedata r:id="rId5" o:title=""/>
                      </v:shape>
                      <w:control r:id="rId18" w:name="DefaultOcxName8" w:shapeid="_x0000_i14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2.5 km/hr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Suppose he move 4 km downstream in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hours. Then,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94"/>
              <w:gridCol w:w="163"/>
              <w:gridCol w:w="106"/>
              <w:gridCol w:w="150"/>
              <w:gridCol w:w="621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Speed downstream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8" name="Picture 8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9" name="Picture 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km/hr.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51"/>
              <w:gridCol w:w="163"/>
              <w:gridCol w:w="106"/>
              <w:gridCol w:w="150"/>
              <w:gridCol w:w="714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Speed upstream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0" name="Picture 1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1" name="Picture 1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km/hr.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380"/>
              <w:gridCol w:w="297"/>
              <w:gridCol w:w="380"/>
              <w:gridCol w:w="1095"/>
              <w:gridCol w:w="106"/>
              <w:gridCol w:w="53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12" name="Picture 12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48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48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14 or 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(4/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(3/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So, Speed downstream = 8 km/hr, Speed upstream = 6 km/hr.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20"/>
              <w:gridCol w:w="106"/>
              <w:gridCol w:w="1938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Rate of the stream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(8 - 6) km/hr = 1 km/hr.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9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Boats and Streams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0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512EC" w:rsidRPr="00A512EC" w:rsidRDefault="00A512EC" w:rsidP="00A512EC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lastRenderedPageBreak/>
              <w:t xml:space="preserve">Direction (for </w:t>
            </w:r>
            <w:proofErr w:type="spellStart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Q.Nos</w:t>
            </w:r>
            <w:proofErr w:type="spellEnd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3 - 5):</w:t>
            </w:r>
          </w:p>
          <w:p w:rsidR="00A512EC" w:rsidRPr="00A512EC" w:rsidRDefault="00A512EC" w:rsidP="00A512EC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Find out the wrong number in the series.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3, 7, 15, 39, 63, 127, 255, 511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30" type="#_x0000_t75" style="width:18pt;height:15.35pt" o:ole="">
                        <v:imagedata r:id="rId5" o:title=""/>
                      </v:shape>
                      <w:control r:id="rId21" w:name="DefaultOcxName9" w:shapeid="_x0000_i14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9" type="#_x0000_t75" style="width:18pt;height:15.35pt" o:ole="">
                        <v:imagedata r:id="rId5" o:title=""/>
                      </v:shape>
                      <w:control r:id="rId22" w:name="DefaultOcxName10" w:shapeid="_x0000_i14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8" type="#_x0000_t75" style="width:18pt;height:15.35pt" o:ole="">
                        <v:imagedata r:id="rId5" o:title=""/>
                      </v:shape>
                      <w:control r:id="rId23" w:name="DefaultOcxName11" w:shapeid="_x0000_i14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39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7" type="#_x0000_t75" style="width:18pt;height:15.35pt" o:ole="">
                        <v:imagedata r:id="rId5" o:title=""/>
                      </v:shape>
                      <w:control r:id="rId24" w:name="DefaultOcxName12" w:shapeid="_x0000_i14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63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6" type="#_x0000_t75" style="width:18pt;height:15.35pt" o:ole="">
                        <v:imagedata r:id="rId5" o:title=""/>
                      </v:shape>
                      <w:control r:id="rId25" w:name="DefaultOcxName13" w:shapeid="_x0000_i14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127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Go on multiplying 2 and adding 1 to get the next number.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So, 39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is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wrong.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6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7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1, 1, 2, 6, 24, 96, 720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5" type="#_x0000_t75" style="width:18pt;height:15.35pt" o:ole="">
                        <v:imagedata r:id="rId5" o:title=""/>
                      </v:shape>
                      <w:control r:id="rId28" w:name="DefaultOcxName14" w:shapeid="_x0000_i14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720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4" type="#_x0000_t75" style="width:18pt;height:15.35pt" o:ole="">
                        <v:imagedata r:id="rId5" o:title=""/>
                      </v:shape>
                      <w:control r:id="rId29" w:name="DefaultOcxName15" w:shapeid="_x0000_i14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96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3" type="#_x0000_t75" style="width:18pt;height:15.35pt" o:ole="">
                        <v:imagedata r:id="rId5" o:title=""/>
                      </v:shape>
                      <w:control r:id="rId30" w:name="DefaultOcxName16" w:shapeid="_x0000_i14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2" type="#_x0000_t75" style="width:18pt;height:15.35pt" o:ole="">
                        <v:imagedata r:id="rId5" o:title=""/>
                      </v:shape>
                      <w:control r:id="rId31" w:name="DefaultOcxName17" w:shapeid="_x0000_i14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1" type="#_x0000_t75" style="width:18pt;height:15.35pt" o:ole="">
                        <v:imagedata r:id="rId5" o:title=""/>
                      </v:shape>
                      <w:control r:id="rId32" w:name="DefaultOcxName18" w:shapeid="_x0000_i14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Go on multiplying with 1, 2, 3, 4, 5,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6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to get next number.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So, 96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is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wrong.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3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4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1, 3, 10, 21, 64, 129, 356, 777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20" type="#_x0000_t75" style="width:18pt;height:15.35pt" o:ole="">
                        <v:imagedata r:id="rId5" o:title=""/>
                      </v:shape>
                      <w:control r:id="rId35" w:name="DefaultOcxName19" w:shapeid="_x0000_i14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9" type="#_x0000_t75" style="width:18pt;height:15.35pt" o:ole="">
                        <v:imagedata r:id="rId5" o:title=""/>
                      </v:shape>
                      <w:control r:id="rId36" w:name="DefaultOcxName20" w:shapeid="_x0000_i14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21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8" type="#_x0000_t75" style="width:18pt;height:15.35pt" o:ole="">
                        <v:imagedata r:id="rId5" o:title=""/>
                      </v:shape>
                      <w:control r:id="rId37" w:name="DefaultOcxName21" w:shapeid="_x0000_i14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7" type="#_x0000_t75" style="width:18pt;height:15.35pt" o:ole="">
                        <v:imagedata r:id="rId5" o:title=""/>
                      </v:shape>
                      <w:control r:id="rId38" w:name="DefaultOcxName22" w:shapeid="_x0000_i14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129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416" type="#_x0000_t75" style="width:18pt;height:15.35pt" o:ole="">
                        <v:imagedata r:id="rId5" o:title=""/>
                      </v:shape>
                      <w:control r:id="rId39" w:name="DefaultOcxName23" w:shapeid="_x0000_i14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356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E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 x 2 + 1, B x 3 + 1, C x 2 + 1, D x 3 + 1 and so on.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So, 356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is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wrong.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A and B can together finish a work 30 days. They worked together for 20 days and then B left. After another 20 days, A finished the remaining work. In how many days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alone can finish the work?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5" type="#_x0000_t75" style="width:18pt;height:15.35pt" o:ole="">
                        <v:imagedata r:id="rId5" o:title=""/>
                      </v:shape>
                      <w:control r:id="rId42" w:name="DefaultOcxName24" w:shapeid="_x0000_i14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4" type="#_x0000_t75" style="width:18pt;height:15.35pt" o:ole="">
                        <v:imagedata r:id="rId5" o:title=""/>
                      </v:shape>
                      <w:control r:id="rId43" w:name="DefaultOcxName25" w:shapeid="_x0000_i14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3" type="#_x0000_t75" style="width:18pt;height:15.35pt" o:ole="">
                        <v:imagedata r:id="rId5" o:title=""/>
                      </v:shape>
                      <w:control r:id="rId44" w:name="DefaultOcxName26" w:shapeid="_x0000_i14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2" type="#_x0000_t75" style="width:18pt;height:15.35pt" o:ole="">
                        <v:imagedata r:id="rId5" o:title=""/>
                      </v:shape>
                      <w:control r:id="rId45" w:name="DefaultOcxName27" w:shapeid="_x0000_i14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94"/>
              <w:gridCol w:w="163"/>
              <w:gridCol w:w="212"/>
              <w:gridCol w:w="453"/>
              <w:gridCol w:w="150"/>
              <w:gridCol w:w="297"/>
              <w:gridCol w:w="106"/>
              <w:gridCol w:w="53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(A + B)'s 20 day's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3" name="Picture 1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4" name="Picture 14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19"/>
              <w:gridCol w:w="163"/>
              <w:gridCol w:w="315"/>
              <w:gridCol w:w="106"/>
              <w:gridCol w:w="150"/>
              <w:gridCol w:w="297"/>
              <w:gridCol w:w="106"/>
              <w:gridCol w:w="53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Remaining work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5" name="Picture 15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6" name="Picture 1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6"/>
              <w:gridCol w:w="106"/>
              <w:gridCol w:w="2658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gramStart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work</w:t>
                  </w:r>
                  <w:proofErr w:type="gramEnd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is done by A in 20 days.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Therefore, the whole work will be done by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in (20 x 3) = 60 days.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Time and Work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512EC" w:rsidRPr="00A512EC" w:rsidRDefault="00A512EC" w:rsidP="00A512EC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7):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Each of the questions given below consists of a statement and / or a question and two statements numbered I and II given below it. You have to decide whether the data provided in the statement(s) is / are sufficient to answer the given question. Read the both statements and</w:t>
            </w:r>
          </w:p>
          <w:p w:rsidR="00A512EC" w:rsidRPr="00A512EC" w:rsidRDefault="00A512EC" w:rsidP="00A512EC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Give answer (A) if the data in Statement I alone are sufficient to answer the question, while the data in Statement II alone are not sufficient to answer the question.</w:t>
            </w:r>
          </w:p>
          <w:p w:rsidR="00A512EC" w:rsidRPr="00A512EC" w:rsidRDefault="00A512EC" w:rsidP="00A512EC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Give answer (B) if the data in Statement II alone are sufficient to answer the question, while the data in Statement I alone are not sufficient to answer the question.</w:t>
            </w:r>
          </w:p>
          <w:p w:rsidR="00A512EC" w:rsidRPr="00A512EC" w:rsidRDefault="00A512EC" w:rsidP="00A512EC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Give answer (C) if the data either in Statement I or in Statement II alone are sufficient to answer the question.</w:t>
            </w:r>
          </w:p>
          <w:p w:rsidR="00A512EC" w:rsidRPr="00A512EC" w:rsidRDefault="00A512EC" w:rsidP="00A512EC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Give answer (D) if the data even in both Statements I and II together are not sufficient to answer the question.</w:t>
            </w:r>
          </w:p>
          <w:p w:rsidR="00A512EC" w:rsidRPr="00A512EC" w:rsidRDefault="00A512EC" w:rsidP="00A512EC">
            <w:pPr>
              <w:numPr>
                <w:ilvl w:val="0"/>
                <w:numId w:val="1"/>
              </w:numPr>
              <w:spacing w:before="133" w:after="133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Give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answer(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E) if the data in both Statements I and II together are necessary to answer the question.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0"/>
              <w:gridCol w:w="4753"/>
            </w:tblGrid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 average age of P, Q, R and S is 30 years. How old is R?</w:t>
                  </w: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 sum of ages of P and R is 60 years.</w:t>
                  </w: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t> 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S is 10 years younger than R.</w:t>
                  </w: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1" type="#_x0000_t75" style="width:18pt;height:15.35pt" o:ole="">
                        <v:imagedata r:id="rId5" o:title=""/>
                      </v:shape>
                      <w:control r:id="rId48" w:name="DefaultOcxName28" w:shapeid="_x0000_i14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alone sufficient while II alone not sufficient to answer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10" type="#_x0000_t75" style="width:18pt;height:15.35pt" o:ole="">
                        <v:imagedata r:id="rId5" o:title=""/>
                      </v:shape>
                      <w:control r:id="rId49" w:name="DefaultOcxName29" w:shapeid="_x0000_i14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II alone sufficient while I alone not sufficient to answer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9" type="#_x0000_t75" style="width:18pt;height:15.35pt" o:ole="">
                        <v:imagedata r:id="rId5" o:title=""/>
                      </v:shape>
                      <w:control r:id="rId50" w:name="DefaultOcxName30" w:shapeid="_x0000_i14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7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Either I or II alone sufficient to answer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8" type="#_x0000_t75" style="width:18pt;height:15.35pt" o:ole="">
                        <v:imagedata r:id="rId5" o:title=""/>
                      </v:shape>
                      <w:control r:id="rId51" w:name="DefaultOcxName31" w:shapeid="_x0000_i14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not sufficient to answer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7" type="#_x0000_t75" style="width:18pt;height:15.35pt" o:ole="">
                        <v:imagedata r:id="rId5" o:title=""/>
                      </v:shape>
                      <w:control r:id="rId52" w:name="DefaultOcxName32" w:shapeid="_x0000_i14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4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necessary to answer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P + Q + R + S = (30 x 4)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7" name="Picture 1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   P + Q + R + S =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120 ....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(</w:t>
            </w:r>
            <w:proofErr w:type="spell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proofErr w:type="spell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)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 I. P + R =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60 ....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(ii)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II. S = (R - 10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) ....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(iii)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From (</w:t>
            </w:r>
            <w:proofErr w:type="spell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proofErr w:type="spell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), (ii) and (iii), we cannot find R.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18" name="Picture 1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Correct answer is (D)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4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Average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5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The banker's gain of a certain sum due 2 years hence at 10% per annum is Rs. 24. The present worth is: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6" type="#_x0000_t75" style="width:18pt;height:15.35pt" o:ole="">
                        <v:imagedata r:id="rId5" o:title=""/>
                      </v:shape>
                      <w:control r:id="rId56" w:name="DefaultOcxName33" w:shapeid="_x0000_i14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480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5" type="#_x0000_t75" style="width:18pt;height:15.35pt" o:ole="">
                        <v:imagedata r:id="rId5" o:title=""/>
                      </v:shape>
                      <w:control r:id="rId57" w:name="DefaultOcxName34" w:shapeid="_x0000_i14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520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4" type="#_x0000_t75" style="width:18pt;height:15.35pt" o:ole="">
                        <v:imagedata r:id="rId5" o:title=""/>
                      </v:shape>
                      <w:control r:id="rId58" w:name="DefaultOcxName35" w:shapeid="_x0000_i14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600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3" type="#_x0000_t75" style="width:18pt;height:15.35pt" o:ole="">
                        <v:imagedata r:id="rId5" o:title=""/>
                      </v:shape>
                      <w:control r:id="rId59" w:name="DefaultOcxName36" w:shapeid="_x0000_i14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5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960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6"/>
              <w:gridCol w:w="163"/>
              <w:gridCol w:w="1025"/>
              <w:gridCol w:w="150"/>
              <w:gridCol w:w="635"/>
              <w:gridCol w:w="163"/>
              <w:gridCol w:w="729"/>
              <w:gridCol w:w="150"/>
              <w:gridCol w:w="1058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T.D.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9" name="Picture 1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B.G. 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0" name="Picture 2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1" name="Picture 21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24 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2" name="Picture 22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120.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Rate x Time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 x 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5"/>
              <w:gridCol w:w="1025"/>
              <w:gridCol w:w="635"/>
              <w:gridCol w:w="163"/>
              <w:gridCol w:w="835"/>
              <w:gridCol w:w="150"/>
              <w:gridCol w:w="1058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23" name="Picture 23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P.W.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 x T.D.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4" name="Picture 2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 x 120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5" name="Picture 2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600.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Rate x Time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 x 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0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Banker's Discount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1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The difference between simple interest and compound on Rs. 1200 for one year at 10% per annum reckoned half-yearly is: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2" type="#_x0000_t75" style="width:18pt;height:15.35pt" o:ole="">
                        <v:imagedata r:id="rId5" o:title=""/>
                      </v:shape>
                      <w:control r:id="rId62" w:name="DefaultOcxName37" w:shapeid="_x0000_i14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2.50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1" type="#_x0000_t75" style="width:18pt;height:15.35pt" o:ole="">
                        <v:imagedata r:id="rId5" o:title=""/>
                      </v:shape>
                      <w:control r:id="rId63" w:name="DefaultOcxName38" w:shapeid="_x0000_i14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3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400" type="#_x0000_t75" style="width:18pt;height:15.35pt" o:ole="">
                        <v:imagedata r:id="rId5" o:title=""/>
                      </v:shape>
                      <w:control r:id="rId64" w:name="DefaultOcxName39" w:shapeid="_x0000_i14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3.75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99" type="#_x0000_t75" style="width:18pt;height:15.35pt" o:ole="">
                        <v:imagedata r:id="rId5" o:title=""/>
                      </v:shape>
                      <w:control r:id="rId65" w:name="DefaultOcxName40" w:shapeid="_x0000_i13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8" type="#_x0000_t75" style="width:18pt;height:15.35pt" o:ole="">
                        <v:imagedata r:id="rId5" o:title=""/>
                      </v:shape>
                      <w:control r:id="rId66" w:name="DefaultOcxName41" w:shapeid="_x0000_i13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163"/>
              <w:gridCol w:w="1141"/>
              <w:gridCol w:w="150"/>
              <w:gridCol w:w="1058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S.I. = Rs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6" name="Picture 26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1200 x 10 x 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7" name="Picture 27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120.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1"/>
              <w:gridCol w:w="163"/>
              <w:gridCol w:w="664"/>
              <w:gridCol w:w="163"/>
              <w:gridCol w:w="363"/>
              <w:gridCol w:w="318"/>
              <w:gridCol w:w="150"/>
              <w:gridCol w:w="89"/>
              <w:gridCol w:w="632"/>
              <w:gridCol w:w="163"/>
              <w:gridCol w:w="1058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C.I.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440055"/>
                        <wp:effectExtent l="19050" t="0" r="0" b="0"/>
                        <wp:docPr id="28" name="Picture 28" descr="https://www.indiabix.com/_files/images/aptitude/1-sym-obracket-h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www.indiabix.com/_files/images/aptitude/1-sym-obracket-h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440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1200 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9" name="Picture 29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 +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30" name="Picture 30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A512EC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- 1200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440055"/>
                        <wp:effectExtent l="19050" t="0" r="0" b="0"/>
                        <wp:docPr id="31" name="Picture 31" descr="https://www.indiabix.com/_files/images/aptitude/1-sym-cbracket-h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www.indiabix.com/_files/images/aptitude/1-sym-cbracket-h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440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123.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32" name="Picture 32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Difference = Rs. (123 - 120) = Rs. 3.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9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Compound Interest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0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Simple interest on a certain sum of money for 3 years at 8% per annum is half the compound interest on Rs. 4000 for 2 years at 10% per annum. The sum placed on simple interest is: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7" type="#_x0000_t75" style="width:18pt;height:15.35pt" o:ole="">
                        <v:imagedata r:id="rId5" o:title=""/>
                      </v:shape>
                      <w:control r:id="rId71" w:name="DefaultOcxName42" w:shapeid="_x0000_i13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1550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6" type="#_x0000_t75" style="width:18pt;height:15.35pt" o:ole="">
                        <v:imagedata r:id="rId5" o:title=""/>
                      </v:shape>
                      <w:control r:id="rId72" w:name="DefaultOcxName43" w:shapeid="_x0000_i13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1650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5" type="#_x0000_t75" style="width:18pt;height:15.35pt" o:ole="">
                        <v:imagedata r:id="rId5" o:title=""/>
                      </v:shape>
                      <w:control r:id="rId73" w:name="DefaultOcxName44" w:shapeid="_x0000_i13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1750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4" type="#_x0000_t75" style="width:18pt;height:15.35pt" o:ole="">
                        <v:imagedata r:id="rId5" o:title=""/>
                      </v:shape>
                      <w:control r:id="rId74" w:name="DefaultOcxName45" w:shapeid="_x0000_i139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Rs. 2000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9"/>
              <w:gridCol w:w="3247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C.I.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"/>
                    <w:gridCol w:w="163"/>
                    <w:gridCol w:w="664"/>
                    <w:gridCol w:w="163"/>
                    <w:gridCol w:w="363"/>
                    <w:gridCol w:w="318"/>
                    <w:gridCol w:w="150"/>
                    <w:gridCol w:w="89"/>
                    <w:gridCol w:w="632"/>
                    <w:gridCol w:w="163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 Rs.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440055"/>
                              <wp:effectExtent l="19050" t="0" r="0" b="0"/>
                              <wp:docPr id="33" name="Picture 33" descr="https://www.indiabix.com/_files/images/aptitude/1-sym-obracket-h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www.indiabix.com/_files/images/aptitude/1-sym-obracket-h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440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4000 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34" name="Picture 34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35" name="Picture 35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- 4000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440055"/>
                              <wp:effectExtent l="19050" t="0" r="0" b="0"/>
                              <wp:docPr id="36" name="Picture 36" descr="https://www.indiabix.com/_files/images/aptitude/1-sym-cbracket-h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www.indiabix.com/_files/images/aptitude/1-sym-cbracket-h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440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36" w:rightFromText="36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2"/>
                    <w:gridCol w:w="163"/>
                    <w:gridCol w:w="664"/>
                    <w:gridCol w:w="212"/>
                    <w:gridCol w:w="281"/>
                    <w:gridCol w:w="212"/>
                    <w:gridCol w:w="632"/>
                    <w:gridCol w:w="150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 Rs.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37" name="Picture 37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4000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- 4000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38" name="Picture 38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840.</w:t>
                  </w: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1"/>
              <w:gridCol w:w="163"/>
              <w:gridCol w:w="835"/>
              <w:gridCol w:w="150"/>
              <w:gridCol w:w="1163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39" name="Picture 39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Sum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0" name="Picture 4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420 x 100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1" name="Picture 4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Rs. 1750.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 x 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5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Compound Interest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6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The sum of two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number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is 25 and their difference is 13. Find their product.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3" type="#_x0000_t75" style="width:18pt;height:15.35pt" o:ole="">
                        <v:imagedata r:id="rId5" o:title=""/>
                      </v:shape>
                      <w:control r:id="rId77" w:name="DefaultOcxName46" w:shapeid="_x0000_i139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2" type="#_x0000_t75" style="width:18pt;height:15.35pt" o:ole="">
                        <v:imagedata r:id="rId5" o:title=""/>
                      </v:shape>
                      <w:control r:id="rId78" w:name="DefaultOcxName47" w:shapeid="_x0000_i139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1" type="#_x0000_t75" style="width:18pt;height:15.35pt" o:ole="">
                        <v:imagedata r:id="rId5" o:title=""/>
                      </v:shape>
                      <w:control r:id="rId79" w:name="DefaultOcxName48" w:shapeid="_x0000_i139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315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90" type="#_x0000_t75" style="width:18pt;height:15.35pt" o:ole="">
                        <v:imagedata r:id="rId5" o:title=""/>
                      </v:shape>
                      <w:control r:id="rId80" w:name="DefaultOcxName49" w:shapeid="_x0000_i139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Let the numbers be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Then,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25 and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13.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4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xy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(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- (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-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  = (25)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- (13)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  = (625 - 169)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  = 456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2" name="Picture 42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proofErr w:type="gramStart"/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xy</w:t>
            </w:r>
            <w:proofErr w:type="spellEnd"/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114.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1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2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The cost price of 20 articles is the same as the selling price of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articles. If the profit is 25%, then the value of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is: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9" type="#_x0000_t75" style="width:18pt;height:15.35pt" o:ole="">
                        <v:imagedata r:id="rId5" o:title=""/>
                      </v:shape>
                      <w:control r:id="rId83" w:name="DefaultOcxName50" w:shapeid="_x0000_i138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8" type="#_x0000_t75" style="width:18pt;height:15.35pt" o:ole="">
                        <v:imagedata r:id="rId5" o:title=""/>
                      </v:shape>
                      <w:control r:id="rId84" w:name="DefaultOcxName51" w:shapeid="_x0000_i138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7" type="#_x0000_t75" style="width:18pt;height:15.35pt" o:ole="">
                        <v:imagedata r:id="rId5" o:title=""/>
                      </v:shape>
                      <w:control r:id="rId85" w:name="DefaultOcxName52" w:shapeid="_x0000_i138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6" type="#_x0000_t75" style="width:18pt;height:15.35pt" o:ole="">
                        <v:imagedata r:id="rId5" o:title=""/>
                      </v:shape>
                      <w:control r:id="rId86" w:name="DefaultOcxName53" w:shapeid="_x0000_i138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Let C.P. of each article be Re. 1 C.P. of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articles = Rs.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S.P. of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articles = Rs. 20.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Profit = Rs. (20 -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).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163"/>
              <w:gridCol w:w="476"/>
              <w:gridCol w:w="1079"/>
              <w:gridCol w:w="150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43" name="Picture 43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4" name="Picture 44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20 - 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x 100 = 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5" name="Picture 45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46" name="Picture 4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2000 - 100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25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125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2000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47" name="Picture 4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16.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7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Profit and Loss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8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512EC" w:rsidRPr="00A512EC" w:rsidRDefault="00A512EC" w:rsidP="00A512EC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13):</w:t>
            </w:r>
          </w:p>
          <w:p w:rsidR="00A512EC" w:rsidRPr="00A512EC" w:rsidRDefault="00A512EC" w:rsidP="00A512EC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Each of the questions given below consists of a question followed by three statements. You have to study the question and the statements and decide which of the statement(s) is/are necessary to answer the question.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7"/>
              <w:gridCol w:w="6304"/>
            </w:tblGrid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What is Ravi's present age?</w:t>
                  </w: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 present age of Ravi is half of that of his father.</w:t>
                  </w: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After 5 years, the ratio of Ravi's age to that of his father's age will be </w:t>
                  </w:r>
                  <w:proofErr w:type="gramStart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6 :</w:t>
                  </w:r>
                  <w:proofErr w:type="gramEnd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11.</w:t>
                  </w: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Ravi is 5 years younger than his brother.</w:t>
                  </w: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5" type="#_x0000_t75" style="width:18pt;height:15.35pt" o:ole="">
                        <v:imagedata r:id="rId5" o:title=""/>
                      </v:shape>
                      <w:control r:id="rId89" w:name="DefaultOcxName54" w:shapeid="_x0000_i138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83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and II only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4" type="#_x0000_t75" style="width:18pt;height:15.35pt" o:ole="">
                        <v:imagedata r:id="rId5" o:title=""/>
                      </v:shape>
                      <w:control r:id="rId90" w:name="DefaultOcxName55" w:shapeid="_x0000_i138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II and III only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3" type="#_x0000_t75" style="width:18pt;height:15.35pt" o:ole="">
                        <v:imagedata r:id="rId5" o:title=""/>
                      </v:shape>
                      <w:control r:id="rId91" w:name="DefaultOcxName56" w:shapeid="_x0000_i138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3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and III only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82" type="#_x0000_t75" style="width:18pt;height:15.35pt" o:ole="">
                        <v:imagedata r:id="rId5" o:title=""/>
                      </v:shape>
                      <w:control r:id="rId92" w:name="DefaultOcxName57" w:shapeid="_x0000_i138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0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 I, II and III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1" type="#_x0000_t75" style="width:18pt;height:15.35pt" o:ole="">
                        <v:imagedata r:id="rId5" o:title=""/>
                      </v:shape>
                      <w:control r:id="rId93" w:name="DefaultOcxName58" w:shapeid="_x0000_i138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46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Even with all the three statements answer cannot be determined.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 I. Let Ravi's present age be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years. Then, his father's present age = 2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years.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87"/>
              <w:gridCol w:w="1051"/>
              <w:gridCol w:w="297"/>
              <w:gridCol w:w="212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II. After 5 years,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Ravi's age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Father's age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</w:tr>
          </w:tbl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III. Ravi is younger than his brother.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36"/>
              <w:gridCol w:w="523"/>
              <w:gridCol w:w="297"/>
              <w:gridCol w:w="212"/>
              <w:gridCol w:w="2302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From I and II, we get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   This gives 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, the answer.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Thus, I and II together give the answer. Clearly, III is redundant.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8" name="Picture 4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Correct answer is (A).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Ages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512EC" w:rsidRPr="00A512EC" w:rsidRDefault="00A512EC" w:rsidP="00A512EC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A512EC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14):</w:t>
            </w:r>
          </w:p>
          <w:p w:rsidR="00A512EC" w:rsidRPr="00A512EC" w:rsidRDefault="00A512EC" w:rsidP="00A512EC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Insert the missing number.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2, 6, 12, 20, 30, 42, 56, (....)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0" type="#_x0000_t75" style="width:18pt;height:15.35pt" o:ole="">
                        <v:imagedata r:id="rId5" o:title=""/>
                      </v:shape>
                      <w:control r:id="rId96" w:name="DefaultOcxName59" w:shapeid="_x0000_i138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61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9" type="#_x0000_t75" style="width:18pt;height:15.35pt" o:ole="">
                        <v:imagedata r:id="rId5" o:title=""/>
                      </v:shape>
                      <w:control r:id="rId97" w:name="DefaultOcxName60" w:shapeid="_x0000_i137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64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8" type="#_x0000_t75" style="width:18pt;height:15.35pt" o:ole="">
                        <v:imagedata r:id="rId5" o:title=""/>
                      </v:shape>
                      <w:control r:id="rId98" w:name="DefaultOcxName61" w:shapeid="_x0000_i137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72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7" type="#_x0000_t75" style="width:18pt;height:15.35pt" o:ole="">
                        <v:imagedata r:id="rId5" o:title=""/>
                      </v:shape>
                      <w:control r:id="rId99" w:name="DefaultOcxName62" w:shapeid="_x0000_i137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70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The pattern is 1 x 2, 2 x 3, 3 x 4, 4 x 5, 5 x 6, 6 x 7,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7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x 8.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So, the next number is 8 x 9 = 72.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The last day of a century cannot be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6" type="#_x0000_t75" style="width:18pt;height:15.35pt" o:ole="">
                        <v:imagedata r:id="rId5" o:title=""/>
                      </v:shape>
                      <w:control r:id="rId102" w:name="DefaultOcxName63" w:shapeid="_x0000_i137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Monday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5" type="#_x0000_t75" style="width:18pt;height:15.35pt" o:ole="">
                        <v:imagedata r:id="rId5" o:title=""/>
                      </v:shape>
                      <w:control r:id="rId103" w:name="DefaultOcxName64" w:shapeid="_x0000_i137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Wednesday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4" type="#_x0000_t75" style="width:18pt;height:15.35pt" o:ole="">
                        <v:imagedata r:id="rId5" o:title=""/>
                      </v:shape>
                      <w:control r:id="rId104" w:name="DefaultOcxName65" w:shapeid="_x0000_i13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Tuesday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3" type="#_x0000_t75" style="width:18pt;height:15.35pt" o:ole="">
                        <v:imagedata r:id="rId5" o:title=""/>
                      </v:shape>
                      <w:control r:id="rId105" w:name="DefaultOcxName66" w:shapeid="_x0000_i13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Friday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>100 years contain 5 odd days.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9" name="Picture 4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Last day of 1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st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century is Friday.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200 years contain (5 x 2)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0" name="Picture 50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3 odd days.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1" name="Picture 51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Last day of 2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nd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century is Wednesday.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300 years contain (5 x 3) = 15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2" name="Picture 52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1 odd day.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3" name="Picture 53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Last day of 3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rd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century is Monday.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400 years contain 0 odd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day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4" name="Picture 54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Last day of 4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century is Sunday.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This cycle is repeated.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5" name="Picture 5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Last day of a century cannot be Tuesday or Thursday or Saturday.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7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Calendar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8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What was the day of the week on 28</w:t>
            </w:r>
            <w:r w:rsidRPr="00A512EC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th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May, 2006?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2" type="#_x0000_t75" style="width:18pt;height:15.35pt" o:ole="">
                        <v:imagedata r:id="rId5" o:title=""/>
                      </v:shape>
                      <w:control r:id="rId109" w:name="DefaultOcxName67" w:shapeid="_x0000_i13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3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Thursday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1" type="#_x0000_t75" style="width:18pt;height:15.35pt" o:ole="">
                        <v:imagedata r:id="rId5" o:title=""/>
                      </v:shape>
                      <w:control r:id="rId110" w:name="DefaultOcxName68" w:shapeid="_x0000_i13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8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Friday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0" type="#_x0000_t75" style="width:18pt;height:15.35pt" o:ole="">
                        <v:imagedata r:id="rId5" o:title=""/>
                      </v:shape>
                      <w:control r:id="rId111" w:name="DefaultOcxName69" w:shapeid="_x0000_i13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6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Saturday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9" type="#_x0000_t75" style="width:18pt;height:15.35pt" o:ole="">
                        <v:imagedata r:id="rId5" o:title=""/>
                      </v:shape>
                      <w:control r:id="rId112" w:name="DefaultOcxName70" w:shapeid="_x0000_i13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Sunday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28 May, 2006 = (2005 years + Period from 1.1.2006 to 28.5.2006)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Odd days in 1600 years = 0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Odd days in 400 years = 0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5 years = (4 ordinary years + 1 leap year) = (4 x 1 + 1 x 2)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6" name="Picture 56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6 odd days</w:t>
            </w:r>
          </w:p>
          <w:p w:rsidR="00A512EC" w:rsidRPr="00A512EC" w:rsidRDefault="00A512EC" w:rsidP="00A51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1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Jan.  Feb.   March    April    May </w:t>
            </w:r>
          </w:p>
          <w:p w:rsidR="00A512EC" w:rsidRPr="00A512EC" w:rsidRDefault="00A512EC" w:rsidP="00A51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12EC">
              <w:rPr>
                <w:rFonts w:ascii="Courier New" w:eastAsia="Times New Roman" w:hAnsi="Courier New" w:cs="Courier New"/>
                <w:sz w:val="20"/>
                <w:szCs w:val="20"/>
              </w:rPr>
              <w:t>(31 +  28  +  31   +   30   +   28 ) = 148 days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57" name="Picture 5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148 days = (21 weeks + 1 day)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8" name="Picture 58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1 odd day.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Total number of odd days = (0 + 0 + 6 + 1) = 7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9" name="Picture 59" descr="https://www.indiabix.com/_files/images/aptitude/1-sym-d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www.indiabix.com/_files/images/aptitude/1-sym-d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0 odd day.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Given day is Sunday.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3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Calendar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4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Two dice are thrown simultaneously. What is the probability of getting two numbers whose product is even?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8" type="#_x0000_t75" style="width:18pt;height:15.35pt" o:ole="">
                        <v:imagedata r:id="rId5" o:title=""/>
                      </v:shape>
                      <w:control r:id="rId115" w:name="DefaultOcxName71" w:shapeid="_x0000_i13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7" type="#_x0000_t75" style="width:18pt;height:15.35pt" o:ole="">
                        <v:imagedata r:id="rId5" o:title=""/>
                      </v:shape>
                      <w:control r:id="rId116" w:name="DefaultOcxName72" w:shapeid="_x0000_i13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c>
                        </w:tr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66" type="#_x0000_t75" style="width:18pt;height:15.35pt" o:ole="">
                        <v:imagedata r:id="rId5" o:title=""/>
                      </v:shape>
                      <w:control r:id="rId117" w:name="DefaultOcxName73" w:shapeid="_x0000_i13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c>
                        </w:tr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5" type="#_x0000_t75" style="width:18pt;height:15.35pt" o:ole="">
                        <v:imagedata r:id="rId5" o:title=""/>
                      </v:shape>
                      <w:control r:id="rId118" w:name="DefaultOcxName74" w:shapeid="_x0000_i13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5</w:t>
                              </w:r>
                            </w:p>
                          </w:tc>
                        </w:tr>
                        <w:tr w:rsidR="00A512EC" w:rsidRPr="00A512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A512EC" w:rsidRPr="00A512EC" w:rsidRDefault="00A512EC" w:rsidP="00A512E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A512EC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16</w:t>
                              </w:r>
                            </w:p>
                          </w:tc>
                        </w:tr>
                      </w:tbl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In a simultaneous throw of two dice, we have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(S) = (6 x 6) = 36.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59"/>
              <w:gridCol w:w="6251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 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{(1, 2), (1, 4), (1, 6), (2, 1), (2, 2), (2, 3), (2, 4), (2, 5), (2, 6), (3, 2), (3, 4),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     (3, 6), (4, 1), (4, 2), (4, 3), (4, 4), (4, 5), (4, 6), (5, 2), (5, 4), (5, 6), (6, 1),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     (6, 2), (6, 3), (6, 4), (6, 5), (6, 6)}</w:t>
                  </w: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60" name="Picture 6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gramStart"/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(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E) = 27.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"/>
              <w:gridCol w:w="359"/>
              <w:gridCol w:w="297"/>
              <w:gridCol w:w="212"/>
              <w:gridCol w:w="297"/>
              <w:gridCol w:w="106"/>
              <w:gridCol w:w="53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1" name="Picture 61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9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Probability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0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 person's present age is two-fifth of the age of his mother. After 8 years, he will be one-half of the age of his mother. How old is the mother at present?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4" type="#_x0000_t75" style="width:18pt;height:15.35pt" o:ole="">
                        <v:imagedata r:id="rId5" o:title=""/>
                      </v:shape>
                      <w:control r:id="rId121" w:name="DefaultOcxName75" w:shapeid="_x0000_i13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3" type="#_x0000_t75" style="width:18pt;height:15.35pt" o:ole="">
                        <v:imagedata r:id="rId5" o:title=""/>
                      </v:shape>
                      <w:control r:id="rId122" w:name="DefaultOcxName76" w:shapeid="_x0000_i13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36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2" type="#_x0000_t75" style="width:18pt;height:15.35pt" o:ole="">
                        <v:imagedata r:id="rId5" o:title=""/>
                      </v:shape>
                      <w:control r:id="rId123" w:name="DefaultOcxName77" w:shapeid="_x0000_i13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1" type="#_x0000_t75" style="width:18pt;height:15.35pt" o:ole="">
                        <v:imagedata r:id="rId5" o:title=""/>
                      </v:shape>
                      <w:control r:id="rId124" w:name="DefaultOcxName78" w:shapeid="_x0000_i13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48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Let the mother's present age be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years.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81"/>
              <w:gridCol w:w="163"/>
              <w:gridCol w:w="106"/>
              <w:gridCol w:w="95"/>
              <w:gridCol w:w="150"/>
              <w:gridCol w:w="704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 the person's present age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2" name="Picture 6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3" name="Picture 6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gramStart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years</w:t>
                  </w:r>
                  <w:proofErr w:type="gramEnd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163"/>
              <w:gridCol w:w="106"/>
              <w:gridCol w:w="418"/>
              <w:gridCol w:w="150"/>
              <w:gridCol w:w="297"/>
              <w:gridCol w:w="106"/>
              <w:gridCol w:w="544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64" name="Picture 64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65" name="Picture 6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66" name="Picture 6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A512EC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+ 8)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67" name="Picture 6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2(2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+ 40) = 5(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+ 8)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68" name="Picture 68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40.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5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Ages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6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At present, the ratio between the ages of </w:t>
            </w:r>
            <w:proofErr w:type="spell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Arun</w:t>
            </w:r>
            <w:proofErr w:type="spell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and Deepak is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4 :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3. After 6 years, </w:t>
            </w:r>
            <w:proofErr w:type="spell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Arun's</w:t>
            </w:r>
            <w:proofErr w:type="spell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age will be 26 years. What is the age of Deepak at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present ?</w:t>
            </w:r>
            <w:proofErr w:type="gramEnd"/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0" type="#_x0000_t75" style="width:18pt;height:15.35pt" o:ole="">
                        <v:imagedata r:id="rId5" o:title=""/>
                      </v:shape>
                      <w:control r:id="rId127" w:name="DefaultOcxName79" w:shapeid="_x0000_i13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9" type="#_x0000_t75" style="width:18pt;height:15.35pt" o:ole="">
                        <v:imagedata r:id="rId5" o:title=""/>
                      </v:shape>
                      <w:control r:id="rId128" w:name="DefaultOcxName80" w:shapeid="_x0000_i13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8" type="#_x0000_t75" style="width:18pt;height:15.35pt" o:ole="">
                        <v:imagedata r:id="rId5" o:title=""/>
                      </v:shape>
                      <w:control r:id="rId129" w:name="DefaultOcxName81" w:shapeid="_x0000_i13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41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 and half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7" type="#_x0000_t75" style="width:18pt;height:15.35pt" o:ole="">
                        <v:imagedata r:id="rId5" o:title=""/>
                      </v:shape>
                      <w:control r:id="rId130" w:name="DefaultOcxName82" w:shapeid="_x0000_i13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21 years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lastRenderedPageBreak/>
              <w:t>Explanation: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Let the present ages of </w:t>
            </w:r>
            <w:proofErr w:type="spell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Arun</w:t>
            </w:r>
            <w:proofErr w:type="spell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and Deepak be 4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years and 3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years respectively. Then,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4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+ 6 = 26   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69" name="Picture 69" descr="https://www.indiabix.com/_files/images/aptitude/1-sym-bi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www.indiabix.com/_files/images/aptitude/1-sym-bi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   4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20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5.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0" name="Picture 7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Deepak's age = 3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= 15 years.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2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Ages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3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A512EC" w:rsidRPr="00A512EC" w:rsidRDefault="00A512EC" w:rsidP="00A512EC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A512EC" w:rsidRPr="00A512EC" w:rsidTr="00A512EC">
        <w:trPr>
          <w:tblCellSpacing w:w="0" w:type="dxa"/>
        </w:trPr>
        <w:tc>
          <w:tcPr>
            <w:tcW w:w="333" w:type="dxa"/>
            <w:vMerge w:val="restart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 watch which gains uniformly is 2 minutes low at noon on Monday and is 4 min. 48 sec fast at 2 p.m. on the following Monday. When was it correct?</w:t>
            </w:r>
          </w:p>
        </w:tc>
      </w:tr>
      <w:tr w:rsidR="00A512EC" w:rsidRPr="00A512EC" w:rsidTr="00A512E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6" type="#_x0000_t75" style="width:18pt;height:15.35pt" o:ole="">
                        <v:imagedata r:id="rId5" o:title=""/>
                      </v:shape>
                      <w:control r:id="rId134" w:name="DefaultOcxName83" w:shapeid="_x0000_i13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74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 p.m. on Tuesday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5" type="#_x0000_t75" style="width:18pt;height:15.35pt" o:ole="">
                        <v:imagedata r:id="rId5" o:title=""/>
                      </v:shape>
                      <w:control r:id="rId135" w:name="DefaultOcxName84" w:shapeid="_x0000_i13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49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 p.m. on Wednesday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4" type="#_x0000_t75" style="width:18pt;height:15.35pt" o:ole="">
                        <v:imagedata r:id="rId5" o:title=""/>
                      </v:shape>
                      <w:control r:id="rId136" w:name="DefaultOcxName85" w:shapeid="_x0000_i13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37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 p.m. on Thursday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A512EC" w:rsidRPr="00A512EC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3" type="#_x0000_t75" style="width:18pt;height:15.35pt" o:ole="">
                        <v:imagedata r:id="rId5" o:title=""/>
                      </v:shape>
                      <w:control r:id="rId137" w:name="DefaultOcxName86" w:shapeid="_x0000_i13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73"/>
                  </w:tblGrid>
                  <w:tr w:rsidR="00A512EC" w:rsidRPr="00A512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12EC" w:rsidRPr="00A512EC" w:rsidRDefault="00A512EC" w:rsidP="00A512E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A512EC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 p.m. on Friday</w:t>
                        </w:r>
                      </w:p>
                    </w:tc>
                  </w:tr>
                </w:tbl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A512EC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A512EC" w:rsidRPr="00A512EC" w:rsidRDefault="00A512EC" w:rsidP="00A512EC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Time from 12 p.m. on Monday to 2 p.m. on the following Monday = 7 days 2 hours = 170 hours.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13"/>
              <w:gridCol w:w="163"/>
              <w:gridCol w:w="428"/>
              <w:gridCol w:w="106"/>
              <w:gridCol w:w="509"/>
              <w:gridCol w:w="355"/>
              <w:gridCol w:w="212"/>
              <w:gridCol w:w="1485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71" name="Picture 71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The watch gains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72" name="Picture 7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2 + 4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73" name="Picture 7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gramStart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</w:t>
                  </w:r>
                  <w:proofErr w:type="gramEnd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 in 170 hrs.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6"/>
              <w:gridCol w:w="212"/>
              <w:gridCol w:w="2436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gramStart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min</w:t>
                  </w:r>
                  <w:proofErr w:type="gramEnd"/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. are gained in 170 hrs.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98"/>
              <w:gridCol w:w="163"/>
              <w:gridCol w:w="558"/>
              <w:gridCol w:w="212"/>
              <w:gridCol w:w="347"/>
              <w:gridCol w:w="414"/>
              <w:gridCol w:w="931"/>
            </w:tblGrid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74" name="Picture 74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 2 min.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75" name="Picture 7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170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76" name="Picture 7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hrs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= 50 hrs.</w:t>
                  </w:r>
                </w:p>
              </w:tc>
            </w:tr>
            <w:tr w:rsidR="00A512EC" w:rsidRPr="00A512EC" w:rsidTr="00A512E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A512EC">
                    <w:rPr>
                      <w:rFonts w:ascii="Arial" w:eastAsia="Times New Roman" w:hAnsi="Arial" w:cs="Arial"/>
                      <w:sz w:val="19"/>
                      <w:szCs w:val="19"/>
                    </w:rPr>
                    <w:t>34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512EC" w:rsidRPr="00A512EC" w:rsidRDefault="00A512EC" w:rsidP="00A512EC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77" name="Picture 7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 Watch is correct 2 days 2 hrs. </w:t>
            </w:r>
            <w:proofErr w:type="gramStart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>after</w:t>
            </w:r>
            <w:proofErr w:type="gramEnd"/>
            <w:r w:rsidRPr="00A512EC">
              <w:rPr>
                <w:rFonts w:ascii="Arial" w:eastAsia="Times New Roman" w:hAnsi="Arial" w:cs="Arial"/>
                <w:sz w:val="19"/>
                <w:szCs w:val="19"/>
              </w:rPr>
              <w:t xml:space="preserve"> 12 p.m. on Monday </w:t>
            </w:r>
            <w:r w:rsidRPr="00A512EC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i.e.,</w:t>
            </w:r>
            <w:r w:rsidRPr="00A512EC">
              <w:rPr>
                <w:rFonts w:ascii="Arial" w:eastAsia="Times New Roman" w:hAnsi="Arial" w:cs="Arial"/>
                <w:sz w:val="19"/>
                <w:szCs w:val="19"/>
              </w:rPr>
              <w:t> it will be correct at 2 p.m. on Wednesday.</w:t>
            </w:r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8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Clock</w:t>
              </w:r>
            </w:hyperlink>
          </w:p>
          <w:p w:rsidR="00A512EC" w:rsidRPr="00A512EC" w:rsidRDefault="00A512EC" w:rsidP="00A512E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A512EC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9" w:tgtFrame="_blank" w:history="1">
              <w:r w:rsidRPr="00A512EC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4581E"/>
    <w:multiLevelType w:val="multilevel"/>
    <w:tmpl w:val="9A98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12EC"/>
    <w:rsid w:val="000079E2"/>
    <w:rsid w:val="001702C9"/>
    <w:rsid w:val="0099719C"/>
    <w:rsid w:val="00A5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A512E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12E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E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12EC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51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2E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2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2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2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2EC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A512EC"/>
  </w:style>
  <w:style w:type="character" w:customStyle="1" w:styleId="ib-green">
    <w:name w:val="ib-green"/>
    <w:basedOn w:val="DefaultParagraphFont"/>
    <w:rsid w:val="00A512EC"/>
  </w:style>
  <w:style w:type="paragraph" w:styleId="NormalWeb">
    <w:name w:val="Normal (Web)"/>
    <w:basedOn w:val="Normal"/>
    <w:uiPriority w:val="99"/>
    <w:unhideWhenUsed/>
    <w:rsid w:val="00A512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A512EC"/>
  </w:style>
  <w:style w:type="character" w:customStyle="1" w:styleId="ib-dgray">
    <w:name w:val="ib-dgray"/>
    <w:basedOn w:val="DefaultParagraphFont"/>
    <w:rsid w:val="00A512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2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521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104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77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09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72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7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825275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7474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0989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1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1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31210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1814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21133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3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9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53119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6524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3387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53219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8010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8869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3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6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9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diabix.com/aptitude/odd-man-out-and-series/" TargetMode="External"/><Relationship Id="rId117" Type="http://schemas.openxmlformats.org/officeDocument/2006/relationships/control" Target="activeX/activeX73.xml"/><Relationship Id="rId21" Type="http://schemas.openxmlformats.org/officeDocument/2006/relationships/control" Target="activeX/activeX9.xml"/><Relationship Id="rId42" Type="http://schemas.openxmlformats.org/officeDocument/2006/relationships/control" Target="activeX/activeX24.xml"/><Relationship Id="rId47" Type="http://schemas.openxmlformats.org/officeDocument/2006/relationships/hyperlink" Target="https://www.indiabix.com/aptitude/time-and-work/discussion-826" TargetMode="External"/><Relationship Id="rId63" Type="http://schemas.openxmlformats.org/officeDocument/2006/relationships/control" Target="activeX/activeX38.xml"/><Relationship Id="rId68" Type="http://schemas.openxmlformats.org/officeDocument/2006/relationships/image" Target="media/image7.png"/><Relationship Id="rId84" Type="http://schemas.openxmlformats.org/officeDocument/2006/relationships/control" Target="activeX/activeX51.xml"/><Relationship Id="rId89" Type="http://schemas.openxmlformats.org/officeDocument/2006/relationships/control" Target="activeX/activeX54.xml"/><Relationship Id="rId112" Type="http://schemas.openxmlformats.org/officeDocument/2006/relationships/control" Target="activeX/activeX70.xml"/><Relationship Id="rId133" Type="http://schemas.openxmlformats.org/officeDocument/2006/relationships/hyperlink" Target="https://www.indiabix.com/aptitude/problems-on-ages/discussion-272" TargetMode="External"/><Relationship Id="rId138" Type="http://schemas.openxmlformats.org/officeDocument/2006/relationships/hyperlink" Target="https://www.indiabix.com/aptitude/clock/" TargetMode="External"/><Relationship Id="rId16" Type="http://schemas.openxmlformats.org/officeDocument/2006/relationships/control" Target="activeX/activeX6.xml"/><Relationship Id="rId107" Type="http://schemas.openxmlformats.org/officeDocument/2006/relationships/hyperlink" Target="https://www.indiabix.com/aptitude/calendar/" TargetMode="External"/><Relationship Id="rId11" Type="http://schemas.openxmlformats.org/officeDocument/2006/relationships/image" Target="media/image3.png"/><Relationship Id="rId32" Type="http://schemas.openxmlformats.org/officeDocument/2006/relationships/control" Target="activeX/activeX18.xml"/><Relationship Id="rId37" Type="http://schemas.openxmlformats.org/officeDocument/2006/relationships/control" Target="activeX/activeX21.xml"/><Relationship Id="rId53" Type="http://schemas.openxmlformats.org/officeDocument/2006/relationships/image" Target="media/image5.png"/><Relationship Id="rId58" Type="http://schemas.openxmlformats.org/officeDocument/2006/relationships/control" Target="activeX/activeX35.xml"/><Relationship Id="rId74" Type="http://schemas.openxmlformats.org/officeDocument/2006/relationships/control" Target="activeX/activeX45.xml"/><Relationship Id="rId79" Type="http://schemas.openxmlformats.org/officeDocument/2006/relationships/control" Target="activeX/activeX48.xml"/><Relationship Id="rId102" Type="http://schemas.openxmlformats.org/officeDocument/2006/relationships/control" Target="activeX/activeX63.xml"/><Relationship Id="rId123" Type="http://schemas.openxmlformats.org/officeDocument/2006/relationships/control" Target="activeX/activeX77.xml"/><Relationship Id="rId128" Type="http://schemas.openxmlformats.org/officeDocument/2006/relationships/control" Target="activeX/activeX80.xml"/><Relationship Id="rId5" Type="http://schemas.openxmlformats.org/officeDocument/2006/relationships/image" Target="media/image1.wmf"/><Relationship Id="rId90" Type="http://schemas.openxmlformats.org/officeDocument/2006/relationships/control" Target="activeX/activeX55.xml"/><Relationship Id="rId95" Type="http://schemas.openxmlformats.org/officeDocument/2006/relationships/hyperlink" Target="https://www.indiabix.com/aptitude/problems-on-ages/discussion-291" TargetMode="External"/><Relationship Id="rId22" Type="http://schemas.openxmlformats.org/officeDocument/2006/relationships/control" Target="activeX/activeX10.xml"/><Relationship Id="rId27" Type="http://schemas.openxmlformats.org/officeDocument/2006/relationships/hyperlink" Target="https://www.indiabix.com/aptitude/odd-man-out-and-series/discussion-792" TargetMode="External"/><Relationship Id="rId43" Type="http://schemas.openxmlformats.org/officeDocument/2006/relationships/control" Target="activeX/activeX25.xml"/><Relationship Id="rId48" Type="http://schemas.openxmlformats.org/officeDocument/2006/relationships/control" Target="activeX/activeX28.xml"/><Relationship Id="rId64" Type="http://schemas.openxmlformats.org/officeDocument/2006/relationships/control" Target="activeX/activeX39.xml"/><Relationship Id="rId69" Type="http://schemas.openxmlformats.org/officeDocument/2006/relationships/hyperlink" Target="https://www.indiabix.com/aptitude/compound-interest/" TargetMode="External"/><Relationship Id="rId113" Type="http://schemas.openxmlformats.org/officeDocument/2006/relationships/hyperlink" Target="https://www.indiabix.com/aptitude/calendar/" TargetMode="External"/><Relationship Id="rId118" Type="http://schemas.openxmlformats.org/officeDocument/2006/relationships/control" Target="activeX/activeX74.xml"/><Relationship Id="rId134" Type="http://schemas.openxmlformats.org/officeDocument/2006/relationships/control" Target="activeX/activeX83.xml"/><Relationship Id="rId139" Type="http://schemas.openxmlformats.org/officeDocument/2006/relationships/hyperlink" Target="https://www.indiabix.com/aptitude/clock/discussion-657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31.xml"/><Relationship Id="rId72" Type="http://schemas.openxmlformats.org/officeDocument/2006/relationships/control" Target="activeX/activeX43.xml"/><Relationship Id="rId80" Type="http://schemas.openxmlformats.org/officeDocument/2006/relationships/control" Target="activeX/activeX49.xml"/><Relationship Id="rId85" Type="http://schemas.openxmlformats.org/officeDocument/2006/relationships/control" Target="activeX/activeX52.xml"/><Relationship Id="rId93" Type="http://schemas.openxmlformats.org/officeDocument/2006/relationships/control" Target="activeX/activeX58.xml"/><Relationship Id="rId98" Type="http://schemas.openxmlformats.org/officeDocument/2006/relationships/control" Target="activeX/activeX61.xml"/><Relationship Id="rId121" Type="http://schemas.openxmlformats.org/officeDocument/2006/relationships/control" Target="activeX/activeX7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hyperlink" Target="https://www.indiabix.com/aptitude/odd-man-out-and-series/" TargetMode="External"/><Relationship Id="rId38" Type="http://schemas.openxmlformats.org/officeDocument/2006/relationships/control" Target="activeX/activeX22.xml"/><Relationship Id="rId46" Type="http://schemas.openxmlformats.org/officeDocument/2006/relationships/hyperlink" Target="https://www.indiabix.com/aptitude/time-and-work/" TargetMode="External"/><Relationship Id="rId59" Type="http://schemas.openxmlformats.org/officeDocument/2006/relationships/control" Target="activeX/activeX36.xml"/><Relationship Id="rId67" Type="http://schemas.openxmlformats.org/officeDocument/2006/relationships/image" Target="media/image6.png"/><Relationship Id="rId103" Type="http://schemas.openxmlformats.org/officeDocument/2006/relationships/control" Target="activeX/activeX64.xml"/><Relationship Id="rId108" Type="http://schemas.openxmlformats.org/officeDocument/2006/relationships/hyperlink" Target="https://www.indiabix.com/aptitude/calendar/discussion-635" TargetMode="External"/><Relationship Id="rId116" Type="http://schemas.openxmlformats.org/officeDocument/2006/relationships/control" Target="activeX/activeX72.xml"/><Relationship Id="rId124" Type="http://schemas.openxmlformats.org/officeDocument/2006/relationships/control" Target="activeX/activeX78.xml"/><Relationship Id="rId129" Type="http://schemas.openxmlformats.org/officeDocument/2006/relationships/control" Target="activeX/activeX81.xml"/><Relationship Id="rId137" Type="http://schemas.openxmlformats.org/officeDocument/2006/relationships/control" Target="activeX/activeX86.xml"/><Relationship Id="rId20" Type="http://schemas.openxmlformats.org/officeDocument/2006/relationships/hyperlink" Target="https://www.indiabix.com/aptitude/boats-and-streams/discussion-490" TargetMode="External"/><Relationship Id="rId41" Type="http://schemas.openxmlformats.org/officeDocument/2006/relationships/hyperlink" Target="https://www.indiabix.com/aptitude/odd-man-out-and-series/discussion-793" TargetMode="External"/><Relationship Id="rId54" Type="http://schemas.openxmlformats.org/officeDocument/2006/relationships/hyperlink" Target="https://www.indiabix.com/aptitude/average/" TargetMode="External"/><Relationship Id="rId62" Type="http://schemas.openxmlformats.org/officeDocument/2006/relationships/control" Target="activeX/activeX37.xml"/><Relationship Id="rId70" Type="http://schemas.openxmlformats.org/officeDocument/2006/relationships/hyperlink" Target="https://www.indiabix.com/aptitude/compound-interest/discussion-535" TargetMode="External"/><Relationship Id="rId75" Type="http://schemas.openxmlformats.org/officeDocument/2006/relationships/hyperlink" Target="https://www.indiabix.com/aptitude/compound-interest/" TargetMode="External"/><Relationship Id="rId83" Type="http://schemas.openxmlformats.org/officeDocument/2006/relationships/control" Target="activeX/activeX50.xml"/><Relationship Id="rId88" Type="http://schemas.openxmlformats.org/officeDocument/2006/relationships/hyperlink" Target="https://www.indiabix.com/aptitude/profit-and-loss/discussion-334" TargetMode="External"/><Relationship Id="rId91" Type="http://schemas.openxmlformats.org/officeDocument/2006/relationships/control" Target="activeX/activeX56.xml"/><Relationship Id="rId96" Type="http://schemas.openxmlformats.org/officeDocument/2006/relationships/control" Target="activeX/activeX59.xml"/><Relationship Id="rId111" Type="http://schemas.openxmlformats.org/officeDocument/2006/relationships/control" Target="activeX/activeX69.xml"/><Relationship Id="rId132" Type="http://schemas.openxmlformats.org/officeDocument/2006/relationships/hyperlink" Target="https://www.indiabix.com/aptitude/problems-on-ages/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36" Type="http://schemas.openxmlformats.org/officeDocument/2006/relationships/control" Target="activeX/activeX20.xml"/><Relationship Id="rId49" Type="http://schemas.openxmlformats.org/officeDocument/2006/relationships/control" Target="activeX/activeX29.xml"/><Relationship Id="rId57" Type="http://schemas.openxmlformats.org/officeDocument/2006/relationships/control" Target="activeX/activeX34.xml"/><Relationship Id="rId106" Type="http://schemas.openxmlformats.org/officeDocument/2006/relationships/image" Target="media/image8.png"/><Relationship Id="rId114" Type="http://schemas.openxmlformats.org/officeDocument/2006/relationships/hyperlink" Target="https://www.indiabix.com/aptitude/calendar/discussion-632" TargetMode="External"/><Relationship Id="rId119" Type="http://schemas.openxmlformats.org/officeDocument/2006/relationships/hyperlink" Target="https://www.indiabix.com/aptitude/probability/" TargetMode="External"/><Relationship Id="rId127" Type="http://schemas.openxmlformats.org/officeDocument/2006/relationships/control" Target="activeX/activeX79.xml"/><Relationship Id="rId10" Type="http://schemas.openxmlformats.org/officeDocument/2006/relationships/image" Target="media/image2.png"/><Relationship Id="rId31" Type="http://schemas.openxmlformats.org/officeDocument/2006/relationships/control" Target="activeX/activeX17.xml"/><Relationship Id="rId44" Type="http://schemas.openxmlformats.org/officeDocument/2006/relationships/control" Target="activeX/activeX26.xml"/><Relationship Id="rId52" Type="http://schemas.openxmlformats.org/officeDocument/2006/relationships/control" Target="activeX/activeX32.xml"/><Relationship Id="rId60" Type="http://schemas.openxmlformats.org/officeDocument/2006/relationships/hyperlink" Target="https://www.indiabix.com/aptitude/bankers-discount/" TargetMode="External"/><Relationship Id="rId65" Type="http://schemas.openxmlformats.org/officeDocument/2006/relationships/control" Target="activeX/activeX40.xml"/><Relationship Id="rId73" Type="http://schemas.openxmlformats.org/officeDocument/2006/relationships/control" Target="activeX/activeX44.xml"/><Relationship Id="rId78" Type="http://schemas.openxmlformats.org/officeDocument/2006/relationships/control" Target="activeX/activeX47.xml"/><Relationship Id="rId81" Type="http://schemas.openxmlformats.org/officeDocument/2006/relationships/hyperlink" Target="https://www.indiabix.com/aptitude/problems-on-numbers/" TargetMode="External"/><Relationship Id="rId86" Type="http://schemas.openxmlformats.org/officeDocument/2006/relationships/control" Target="activeX/activeX53.xml"/><Relationship Id="rId94" Type="http://schemas.openxmlformats.org/officeDocument/2006/relationships/hyperlink" Target="https://www.indiabix.com/aptitude/problems-on-ages/" TargetMode="External"/><Relationship Id="rId99" Type="http://schemas.openxmlformats.org/officeDocument/2006/relationships/control" Target="activeX/activeX62.xml"/><Relationship Id="rId101" Type="http://schemas.openxmlformats.org/officeDocument/2006/relationships/hyperlink" Target="https://www.indiabix.com/aptitude/odd-man-out-and-series/discussion-776" TargetMode="External"/><Relationship Id="rId122" Type="http://schemas.openxmlformats.org/officeDocument/2006/relationships/control" Target="activeX/activeX76.xml"/><Relationship Id="rId130" Type="http://schemas.openxmlformats.org/officeDocument/2006/relationships/control" Target="activeX/activeX82.xml"/><Relationship Id="rId135" Type="http://schemas.openxmlformats.org/officeDocument/2006/relationships/control" Target="activeX/activeX8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hyperlink" Target="https://www.indiabix.com/aptitude/stocks-and-shares/" TargetMode="External"/><Relationship Id="rId18" Type="http://schemas.openxmlformats.org/officeDocument/2006/relationships/control" Target="activeX/activeX8.xml"/><Relationship Id="rId39" Type="http://schemas.openxmlformats.org/officeDocument/2006/relationships/control" Target="activeX/activeX23.xml"/><Relationship Id="rId109" Type="http://schemas.openxmlformats.org/officeDocument/2006/relationships/control" Target="activeX/activeX67.xml"/><Relationship Id="rId34" Type="http://schemas.openxmlformats.org/officeDocument/2006/relationships/hyperlink" Target="https://www.indiabix.com/aptitude/odd-man-out-and-series/discussion-784" TargetMode="External"/><Relationship Id="rId50" Type="http://schemas.openxmlformats.org/officeDocument/2006/relationships/control" Target="activeX/activeX30.xml"/><Relationship Id="rId55" Type="http://schemas.openxmlformats.org/officeDocument/2006/relationships/hyperlink" Target="https://www.indiabix.com/aptitude/average/discussion-247" TargetMode="External"/><Relationship Id="rId76" Type="http://schemas.openxmlformats.org/officeDocument/2006/relationships/hyperlink" Target="https://www.indiabix.com/aptitude/compound-interest/discussion-539" TargetMode="External"/><Relationship Id="rId97" Type="http://schemas.openxmlformats.org/officeDocument/2006/relationships/control" Target="activeX/activeX60.xml"/><Relationship Id="rId104" Type="http://schemas.openxmlformats.org/officeDocument/2006/relationships/control" Target="activeX/activeX65.xml"/><Relationship Id="rId120" Type="http://schemas.openxmlformats.org/officeDocument/2006/relationships/hyperlink" Target="https://www.indiabix.com/aptitude/probability/discussion-691" TargetMode="External"/><Relationship Id="rId125" Type="http://schemas.openxmlformats.org/officeDocument/2006/relationships/hyperlink" Target="https://www.indiabix.com/aptitude/problems-on-ages/" TargetMode="External"/><Relationship Id="rId141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42.xml"/><Relationship Id="rId92" Type="http://schemas.openxmlformats.org/officeDocument/2006/relationships/control" Target="activeX/activeX57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2.xml"/><Relationship Id="rId40" Type="http://schemas.openxmlformats.org/officeDocument/2006/relationships/hyperlink" Target="https://www.indiabix.com/aptitude/odd-man-out-and-series/" TargetMode="External"/><Relationship Id="rId45" Type="http://schemas.openxmlformats.org/officeDocument/2006/relationships/control" Target="activeX/activeX27.xml"/><Relationship Id="rId66" Type="http://schemas.openxmlformats.org/officeDocument/2006/relationships/control" Target="activeX/activeX41.xml"/><Relationship Id="rId87" Type="http://schemas.openxmlformats.org/officeDocument/2006/relationships/hyperlink" Target="https://www.indiabix.com/aptitude/profit-and-loss/" TargetMode="External"/><Relationship Id="rId110" Type="http://schemas.openxmlformats.org/officeDocument/2006/relationships/control" Target="activeX/activeX68.xml"/><Relationship Id="rId115" Type="http://schemas.openxmlformats.org/officeDocument/2006/relationships/control" Target="activeX/activeX71.xml"/><Relationship Id="rId131" Type="http://schemas.openxmlformats.org/officeDocument/2006/relationships/image" Target="media/image9.png"/><Relationship Id="rId136" Type="http://schemas.openxmlformats.org/officeDocument/2006/relationships/control" Target="activeX/activeX85.xml"/><Relationship Id="rId61" Type="http://schemas.openxmlformats.org/officeDocument/2006/relationships/hyperlink" Target="https://www.indiabix.com/aptitude/bankers-discount/discussion-722" TargetMode="External"/><Relationship Id="rId82" Type="http://schemas.openxmlformats.org/officeDocument/2006/relationships/hyperlink" Target="https://www.indiabix.com/aptitude/problems-on-numbers/discussion-253" TargetMode="External"/><Relationship Id="rId19" Type="http://schemas.openxmlformats.org/officeDocument/2006/relationships/hyperlink" Target="https://www.indiabix.com/aptitude/boats-and-streams/" TargetMode="External"/><Relationship Id="rId14" Type="http://schemas.openxmlformats.org/officeDocument/2006/relationships/hyperlink" Target="https://www.indiabix.com/aptitude/stocks-and-shares/discussion-661" TargetMode="External"/><Relationship Id="rId30" Type="http://schemas.openxmlformats.org/officeDocument/2006/relationships/control" Target="activeX/activeX16.xml"/><Relationship Id="rId35" Type="http://schemas.openxmlformats.org/officeDocument/2006/relationships/control" Target="activeX/activeX19.xml"/><Relationship Id="rId56" Type="http://schemas.openxmlformats.org/officeDocument/2006/relationships/control" Target="activeX/activeX33.xml"/><Relationship Id="rId77" Type="http://schemas.openxmlformats.org/officeDocument/2006/relationships/control" Target="activeX/activeX46.xml"/><Relationship Id="rId100" Type="http://schemas.openxmlformats.org/officeDocument/2006/relationships/hyperlink" Target="https://www.indiabix.com/aptitude/odd-man-out-and-series/" TargetMode="External"/><Relationship Id="rId105" Type="http://schemas.openxmlformats.org/officeDocument/2006/relationships/control" Target="activeX/activeX66.xml"/><Relationship Id="rId126" Type="http://schemas.openxmlformats.org/officeDocument/2006/relationships/hyperlink" Target="https://www.indiabix.com/aptitude/problems-on-ages/discussion-27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2897</Words>
  <Characters>16515</Characters>
  <Application>Microsoft Office Word</Application>
  <DocSecurity>0</DocSecurity>
  <Lines>137</Lines>
  <Paragraphs>38</Paragraphs>
  <ScaleCrop>false</ScaleCrop>
  <Company>Deftones</Company>
  <LinksUpToDate>false</LinksUpToDate>
  <CharactersWithSpaces>19374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3</cp:revision>
  <dcterms:created xsi:type="dcterms:W3CDTF">2019-01-21T16:39:00Z</dcterms:created>
  <dcterms:modified xsi:type="dcterms:W3CDTF">2019-01-21T16:52:00Z</dcterms:modified>
</cp:coreProperties>
</file>