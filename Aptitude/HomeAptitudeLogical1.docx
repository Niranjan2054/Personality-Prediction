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94" w:rsidRPr="00004D94" w:rsidRDefault="00004D94" w:rsidP="00004D94">
      <w:pPr>
        <w:spacing w:after="0" w:line="240" w:lineRule="auto"/>
        <w:rPr>
          <w:ins w:id="0" w:author="Unknown"/>
          <w:rFonts w:ascii="Arial" w:eastAsia="Times New Roman" w:hAnsi="Arial" w:cs="Arial"/>
          <w:color w:val="000000"/>
          <w:sz w:val="19"/>
          <w:szCs w:val="19"/>
        </w:rPr>
      </w:pPr>
      <w:ins w:id="1" w:author="Unknown">
        <w:r w:rsidRPr="00004D94">
          <w:rPr>
            <w:rFonts w:ascii="Arial" w:eastAsia="Times New Roman" w:hAnsi="Arial" w:cs="Arial"/>
            <w:color w:val="000000"/>
            <w:sz w:val="19"/>
            <w:szCs w:val="19"/>
          </w:rPr>
          <w:br/>
        </w:r>
      </w:ins>
    </w:p>
    <w:p w:rsidR="00004D94" w:rsidRPr="00004D94" w:rsidRDefault="00004D94" w:rsidP="00004D94">
      <w:pPr>
        <w:spacing w:after="0" w:line="240" w:lineRule="auto"/>
        <w:outlineLvl w:val="2"/>
        <w:rPr>
          <w:ins w:id="2" w:author="Unknown"/>
          <w:rFonts w:ascii="Arial" w:eastAsia="Times New Roman" w:hAnsi="Arial" w:cs="Arial"/>
          <w:b/>
          <w:bCs/>
          <w:color w:val="5EAC1A"/>
          <w:sz w:val="20"/>
          <w:szCs w:val="20"/>
        </w:rPr>
      </w:pPr>
      <w:ins w:id="3" w:author="Unknown">
        <w:r w:rsidRPr="00004D94">
          <w:rPr>
            <w:rFonts w:ascii="Arial" w:eastAsia="Times New Roman" w:hAnsi="Arial" w:cs="Arial"/>
            <w:b/>
            <w:bCs/>
            <w:color w:val="5EAC1A"/>
            <w:sz w:val="20"/>
            <w:szCs w:val="20"/>
          </w:rPr>
          <w:t>Test Review : View answers and explanation for this test.</w:t>
        </w:r>
      </w:ins>
    </w:p>
    <w:p w:rsidR="00004D94" w:rsidRPr="00004D94" w:rsidRDefault="00004D94" w:rsidP="00004D94">
      <w:pPr>
        <w:spacing w:before="133" w:after="133" w:line="240" w:lineRule="auto"/>
        <w:rPr>
          <w:ins w:id="4" w:author="Unknown"/>
          <w:rFonts w:ascii="Arial" w:eastAsia="Times New Roman" w:hAnsi="Arial" w:cs="Arial"/>
          <w:color w:val="000000"/>
          <w:sz w:val="19"/>
          <w:szCs w:val="19"/>
        </w:rPr>
      </w:pPr>
      <w:ins w:id="5" w:author="Unknown">
        <w:r w:rsidRPr="00004D94">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Find the greatest number that will divide 43, 91 and 183 so as to leave the same remainder in each case.</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2" type="#_x0000_t75" style="width:18pt;height:15.35pt" o:ole="">
                        <v:imagedata r:id="rId4" o:title=""/>
                      </v:shape>
                      <w:control r:id="rId5" w:name="DefaultOcxName1" w:shapeid="_x0000_i135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51" type="#_x0000_t75" style="width:18pt;height:15.35pt" o:ole="">
                        <v:imagedata r:id="rId4" o:title=""/>
                      </v:shape>
                      <w:control r:id="rId6" w:name="DefaultOcxName2" w:shapeid="_x0000_i135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7</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50" type="#_x0000_t75" style="width:18pt;height:15.35pt" o:ole="">
                        <v:imagedata r:id="rId4" o:title=""/>
                      </v:shape>
                      <w:control r:id="rId7" w:name="DefaultOcxName3" w:shapeid="_x0000_i135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9</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9" type="#_x0000_t75" style="width:18pt;height:15.35pt" o:ole="">
                        <v:imagedata r:id="rId4" o:title=""/>
                      </v:shape>
                      <w:control r:id="rId8" w:name="DefaultOcxName4" w:shapeid="_x0000_i134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13</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A</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Required number = H.C.F. of (91 - 43), (183 - 91) and (183 - 43)</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     = H.C.F. of 48, 92 and 140 = 4.</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9" w:tgtFrame="_blank" w:history="1">
              <w:r w:rsidRPr="00004D94">
                <w:rPr>
                  <w:rFonts w:ascii="Arial" w:eastAsia="Times New Roman" w:hAnsi="Arial" w:cs="Arial"/>
                  <w:color w:val="0077CC"/>
                  <w:sz w:val="19"/>
                  <w:u w:val="single"/>
                </w:rPr>
                <w:t>Problems on H.C.F and L.C.M</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0"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Which of the following fraction is the largest ?</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8" type="#_x0000_t75" style="width:18pt;height:15.35pt" o:ole="">
                        <v:imagedata r:id="rId4" o:title=""/>
                      </v:shape>
                      <w:control r:id="rId11" w:name="DefaultOcxName5" w:shapeid="_x0000_i134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w:t>
                              </w:r>
                            </w:p>
                          </w:tc>
                        </w:tr>
                        <w:tr w:rsidR="00004D94" w:rsidRPr="00004D94">
                          <w:trPr>
                            <w:tblCellSpacing w:w="0" w:type="dxa"/>
                          </w:trPr>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7" type="#_x0000_t75" style="width:18pt;height:15.35pt" o:ole="">
                        <v:imagedata r:id="rId4" o:title=""/>
                      </v:shape>
                      <w:control r:id="rId12" w:name="DefaultOcxName6" w:shapeid="_x0000_i134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13</w:t>
                              </w:r>
                            </w:p>
                          </w:tc>
                        </w:tr>
                        <w:tr w:rsidR="00004D94" w:rsidRPr="00004D94">
                          <w:trPr>
                            <w:tblCellSpacing w:w="0" w:type="dxa"/>
                          </w:trPr>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16</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6" type="#_x0000_t75" style="width:18pt;height:15.35pt" o:ole="">
                        <v:imagedata r:id="rId4" o:title=""/>
                      </v:shape>
                      <w:control r:id="rId13" w:name="DefaultOcxName7" w:shapeid="_x0000_i134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31</w:t>
                              </w:r>
                            </w:p>
                          </w:tc>
                        </w:tr>
                        <w:tr w:rsidR="00004D94" w:rsidRPr="00004D94">
                          <w:trPr>
                            <w:tblCellSpacing w:w="0" w:type="dxa"/>
                          </w:trPr>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40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5" type="#_x0000_t75" style="width:18pt;height:15.35pt" o:ole="">
                        <v:imagedata r:id="rId4" o:title=""/>
                      </v:shape>
                      <w:control r:id="rId14" w:name="DefaultOcxName8" w:shapeid="_x0000_i134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63</w:t>
                              </w:r>
                            </w:p>
                          </w:tc>
                        </w:tr>
                        <w:tr w:rsidR="00004D94" w:rsidRPr="00004D94">
                          <w:trPr>
                            <w:tblCellSpacing w:w="0" w:type="dxa"/>
                          </w:trPr>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A</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L.C.M. of 8, 16, 40 and 80 = 80.</w:t>
            </w:r>
          </w:p>
          <w:tbl>
            <w:tblPr>
              <w:tblW w:w="0" w:type="auto"/>
              <w:tblCellSpacing w:w="0" w:type="dxa"/>
              <w:tblCellMar>
                <w:left w:w="0" w:type="dxa"/>
                <w:right w:w="0" w:type="dxa"/>
              </w:tblCellMar>
              <w:tblLook w:val="04A0"/>
            </w:tblPr>
            <w:tblGrid>
              <w:gridCol w:w="106"/>
              <w:gridCol w:w="297"/>
              <w:gridCol w:w="212"/>
              <w:gridCol w:w="345"/>
              <w:gridCol w:w="212"/>
              <w:gridCol w:w="297"/>
              <w:gridCol w:w="212"/>
              <w:gridCol w:w="345"/>
              <w:gridCol w:w="212"/>
              <w:gridCol w:w="297"/>
              <w:gridCol w:w="212"/>
            </w:tblGrid>
            <w:tr w:rsidR="00004D94" w:rsidRPr="00004D94" w:rsidTr="00004D94">
              <w:trPr>
                <w:tblCellSpacing w:w="0" w:type="dxa"/>
              </w:trPr>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70</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65</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62</w:t>
                  </w:r>
                </w:p>
              </w:tc>
            </w:tr>
            <w:tr w:rsidR="00004D94" w:rsidRPr="00004D94" w:rsidTr="00004D94">
              <w:trPr>
                <w:tblCellSpacing w:w="0" w:type="dxa"/>
              </w:trPr>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16</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40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22"/>
              <w:gridCol w:w="212"/>
              <w:gridCol w:w="297"/>
              <w:gridCol w:w="212"/>
              <w:gridCol w:w="297"/>
              <w:gridCol w:w="212"/>
              <w:gridCol w:w="297"/>
              <w:gridCol w:w="212"/>
              <w:gridCol w:w="493"/>
              <w:gridCol w:w="106"/>
              <w:gridCol w:w="297"/>
              <w:gridCol w:w="212"/>
              <w:gridCol w:w="297"/>
              <w:gridCol w:w="212"/>
              <w:gridCol w:w="297"/>
              <w:gridCol w:w="212"/>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Since,</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70</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&gt;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65</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&gt;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&gt;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62</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so</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&gt;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&gt;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&gt;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31</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16</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40</w:t>
                  </w: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9"/>
              <w:gridCol w:w="106"/>
              <w:gridCol w:w="1223"/>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So,</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w:t>
                  </w:r>
                </w:p>
              </w:tc>
              <w:tc>
                <w:tcPr>
                  <w:tcW w:w="0" w:type="auto"/>
                  <w:vMerge w:val="restart"/>
                  <w:tcMar>
                    <w:top w:w="0" w:type="dxa"/>
                    <w:left w:w="93" w:type="dxa"/>
                    <w:bottom w:w="0"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is the largest.</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8</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5" w:tgtFrame="_blank" w:history="1">
              <w:r w:rsidRPr="00004D94">
                <w:rPr>
                  <w:rFonts w:ascii="Arial" w:eastAsia="Times New Roman" w:hAnsi="Arial" w:cs="Arial"/>
                  <w:color w:val="0077CC"/>
                  <w:sz w:val="19"/>
                  <w:u w:val="single"/>
                </w:rPr>
                <w:t>Problems on H.C.F and L.C.M</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6"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3.</w:t>
            </w:r>
          </w:p>
        </w:tc>
        <w:tc>
          <w:tcPr>
            <w:tcW w:w="0" w:type="auto"/>
            <w:hideMark/>
          </w:tcPr>
          <w:tbl>
            <w:tblPr>
              <w:tblW w:w="0" w:type="auto"/>
              <w:tblCellSpacing w:w="0" w:type="dxa"/>
              <w:tblCellMar>
                <w:left w:w="0" w:type="dxa"/>
                <w:right w:w="0" w:type="dxa"/>
              </w:tblCellMar>
              <w:tblLook w:val="04A0"/>
            </w:tblPr>
            <w:tblGrid>
              <w:gridCol w:w="370"/>
              <w:gridCol w:w="614"/>
            </w:tblGrid>
            <w:tr w:rsidR="00004D94" w:rsidRPr="00004D94">
              <w:trPr>
                <w:tblCellSpacing w:w="0" w:type="dxa"/>
              </w:trPr>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.009</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.01</w:t>
                  </w:r>
                </w:p>
              </w:tc>
            </w:tr>
            <w:tr w:rsidR="00004D94" w:rsidRPr="00004D94">
              <w:trPr>
                <w:tblCellSpacing w:w="0" w:type="dxa"/>
              </w:trPr>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4" type="#_x0000_t75" style="width:18pt;height:15.35pt" o:ole="">
                        <v:imagedata r:id="rId4" o:title=""/>
                      </v:shape>
                      <w:control r:id="rId17" w:name="DefaultOcxName9" w:shapeid="_x0000_i134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.0009</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lastRenderedPageBreak/>
                    <w:object w:dxaOrig="1440" w:dyaOrig="1440">
                      <v:shape id="_x0000_i1343" type="#_x0000_t75" style="width:18pt;height:15.35pt" o:ole="">
                        <v:imagedata r:id="rId4" o:title=""/>
                      </v:shape>
                      <w:control r:id="rId18" w:name="DefaultOcxName10" w:shapeid="_x0000_i134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6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.09</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2" type="#_x0000_t75" style="width:18pt;height:15.35pt" o:ole="">
                        <v:imagedata r:id="rId4" o:title=""/>
                      </v:shape>
                      <w:control r:id="rId19" w:name="DefaultOcxName11" w:shapeid="_x0000_i134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.9</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1" type="#_x0000_t75" style="width:18pt;height:15.35pt" o:ole="">
                        <v:imagedata r:id="rId4" o:title=""/>
                      </v:shape>
                      <w:control r:id="rId20" w:name="DefaultOcxName12" w:shapeid="_x0000_i134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9</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C</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58"/>
              <w:gridCol w:w="370"/>
              <w:gridCol w:w="1676"/>
              <w:gridCol w:w="370"/>
              <w:gridCol w:w="297"/>
              <w:gridCol w:w="159"/>
              <w:gridCol w:w="509"/>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Let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.009</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.01;     Then </w:t>
                  </w:r>
                  <w:r w:rsidRPr="00004D94">
                    <w:rPr>
                      <w:rFonts w:ascii="Arial" w:eastAsia="Times New Roman" w:hAnsi="Arial" w:cs="Arial"/>
                      <w:i/>
                      <w:iCs/>
                      <w:sz w:val="19"/>
                      <w:szCs w:val="19"/>
                    </w:rPr>
                    <w:t>x</w:t>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.009</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.9</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.9</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.01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21" w:tgtFrame="_blank" w:history="1">
              <w:r w:rsidRPr="00004D94">
                <w:rPr>
                  <w:rFonts w:ascii="Arial" w:eastAsia="Times New Roman" w:hAnsi="Arial" w:cs="Arial"/>
                  <w:color w:val="0077CC"/>
                  <w:sz w:val="19"/>
                  <w:u w:val="single"/>
                </w:rPr>
                <w:t>Decimal Fraction</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22"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4.</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The least perfect square, which is divisible by each of 21, 36 and 66 is: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40" type="#_x0000_t75" style="width:18pt;height:15.35pt" o:ole="">
                        <v:imagedata r:id="rId4" o:title=""/>
                      </v:shape>
                      <w:control r:id="rId23" w:name="DefaultOcxName13" w:shapeid="_x0000_i134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213444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9" type="#_x0000_t75" style="width:18pt;height:15.35pt" o:ole="">
                        <v:imagedata r:id="rId4" o:title=""/>
                      </v:shape>
                      <w:control r:id="rId24" w:name="DefaultOcxName14" w:shapeid="_x0000_i133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214344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8" type="#_x0000_t75" style="width:18pt;height:15.35pt" o:ole="">
                        <v:imagedata r:id="rId4" o:title=""/>
                      </v:shape>
                      <w:control r:id="rId25" w:name="DefaultOcxName15" w:shapeid="_x0000_i133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214434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7" type="#_x0000_t75" style="width:18pt;height:15.35pt" o:ole="">
                        <v:imagedata r:id="rId4" o:title=""/>
                      </v:shape>
                      <w:control r:id="rId26" w:name="DefaultOcxName16" w:shapeid="_x0000_i133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231444</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A</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L.C.M. of 21, 36, 66 = 2772.</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Now, 2772 = 2 x 2 x 3 x 3 x 7 x 11</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To make it a perfect square, it must be multiplied by 7 x 11.</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So, required number = 2</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x 3</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x 7</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x 11</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213444</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27" w:tgtFrame="_blank" w:history="1">
              <w:r w:rsidRPr="00004D94">
                <w:rPr>
                  <w:rFonts w:ascii="Arial" w:eastAsia="Times New Roman" w:hAnsi="Arial" w:cs="Arial"/>
                  <w:color w:val="0077CC"/>
                  <w:sz w:val="19"/>
                  <w:u w:val="single"/>
                </w:rPr>
                <w:t>Square Root and Cube Root</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28"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w:t>
            </w:r>
          </w:p>
        </w:tc>
        <w:tc>
          <w:tcPr>
            <w:tcW w:w="0" w:type="auto"/>
            <w:hideMark/>
          </w:tcPr>
          <w:tbl>
            <w:tblPr>
              <w:tblW w:w="0" w:type="auto"/>
              <w:tblCellSpacing w:w="0" w:type="dxa"/>
              <w:tblCellMar>
                <w:left w:w="0" w:type="dxa"/>
                <w:right w:w="0" w:type="dxa"/>
              </w:tblCellMar>
              <w:tblLook w:val="04A0"/>
            </w:tblPr>
            <w:tblGrid>
              <w:gridCol w:w="511"/>
              <w:gridCol w:w="428"/>
              <w:gridCol w:w="815"/>
              <w:gridCol w:w="428"/>
              <w:gridCol w:w="2637"/>
            </w:tblGrid>
            <w:tr w:rsidR="00004D94" w:rsidRP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If </w:t>
                  </w:r>
                  <w:r w:rsidRPr="00004D94">
                    <w:rPr>
                      <w:rFonts w:ascii="Arial" w:eastAsia="Times New Roman" w:hAnsi="Arial" w:cs="Arial"/>
                      <w:i/>
                      <w:iCs/>
                      <w:sz w:val="19"/>
                      <w:szCs w:val="19"/>
                    </w:rPr>
                    <w:t>x</w:t>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and </w:t>
                  </w:r>
                  <w:r w:rsidRPr="00004D94">
                    <w:rPr>
                      <w:rFonts w:ascii="Arial" w:eastAsia="Times New Roman" w:hAnsi="Arial" w:cs="Arial"/>
                      <w:i/>
                      <w:iCs/>
                      <w:sz w:val="19"/>
                      <w:szCs w:val="19"/>
                    </w:rPr>
                    <w:t>y</w:t>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then the value of (</w:t>
                  </w:r>
                  <w:r w:rsidRPr="00004D94">
                    <w:rPr>
                      <w:rFonts w:ascii="Arial" w:eastAsia="Times New Roman" w:hAnsi="Arial" w:cs="Arial"/>
                      <w:i/>
                      <w:iCs/>
                      <w:sz w:val="19"/>
                      <w:szCs w:val="19"/>
                    </w:rPr>
                    <w:t>x</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w:t>
                  </w:r>
                  <w:r w:rsidRPr="00004D94">
                    <w:rPr>
                      <w:rFonts w:ascii="Arial" w:eastAsia="Times New Roman" w:hAnsi="Arial" w:cs="Arial"/>
                      <w:i/>
                      <w:iCs/>
                      <w:sz w:val="19"/>
                      <w:szCs w:val="19"/>
                    </w:rPr>
                    <w:t>y</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is:</w:t>
                  </w:r>
                </w:p>
              </w:tc>
            </w:tr>
            <w:tr w:rsidR="00004D94" w:rsidRP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6" type="#_x0000_t75" style="width:18pt;height:15.35pt" o:ole="">
                        <v:imagedata r:id="rId4" o:title=""/>
                      </v:shape>
                      <w:control r:id="rId29" w:name="DefaultOcxName17" w:shapeid="_x0000_i133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5" type="#_x0000_t75" style="width:18pt;height:15.35pt" o:ole="">
                        <v:imagedata r:id="rId4" o:title=""/>
                      </v:shape>
                      <w:control r:id="rId30" w:name="DefaultOcxName18" w:shapeid="_x0000_i133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13</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4" type="#_x0000_t75" style="width:18pt;height:15.35pt" o:ole="">
                        <v:imagedata r:id="rId4" o:title=""/>
                      </v:shape>
                      <w:control r:id="rId31" w:name="DefaultOcxName19" w:shapeid="_x0000_i133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3" type="#_x0000_t75" style="width:18pt;height:15.35pt" o:ole="">
                        <v:imagedata r:id="rId4" o:title=""/>
                      </v:shape>
                      <w:control r:id="rId32" w:name="DefaultOcxName20" w:shapeid="_x0000_i133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15</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C</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52"/>
              <w:gridCol w:w="555"/>
              <w:gridCol w:w="281"/>
              <w:gridCol w:w="555"/>
              <w:gridCol w:w="297"/>
              <w:gridCol w:w="611"/>
              <w:gridCol w:w="297"/>
              <w:gridCol w:w="856"/>
              <w:gridCol w:w="831"/>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r w:rsidRPr="00004D94">
                    <w:rPr>
                      <w:rFonts w:ascii="Arial" w:eastAsia="Times New Roman" w:hAnsi="Arial" w:cs="Arial"/>
                      <w:sz w:val="16"/>
                      <w:szCs w:val="16"/>
                      <w:vertAlign w:val="superscript"/>
                    </w:rPr>
                    <w:t>2</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 + 1 + 2</w:t>
                  </w:r>
                  <w:r w:rsidRPr="00004D94">
                    <w:rPr>
                      <w:rFonts w:ascii="Arial" w:eastAsia="Times New Roman" w:hAnsi="Arial" w:cs="Arial"/>
                      <w:sz w:val="19"/>
                    </w:rPr>
                    <w:t>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2 + </w:t>
                  </w:r>
                  <w:r w:rsidRPr="00004D94">
                    <w:rPr>
                      <w:rFonts w:ascii="Arial" w:eastAsia="Times New Roman" w:hAnsi="Arial" w:cs="Arial"/>
                      <w:sz w:val="19"/>
                    </w:rPr>
                    <w:t>3</w:t>
                  </w:r>
                  <w:r w:rsidRPr="00004D94">
                    <w:rPr>
                      <w:rFonts w:ascii="Arial" w:eastAsia="Times New Roman" w:hAnsi="Arial" w:cs="Arial"/>
                      <w:sz w:val="19"/>
                      <w:szCs w:val="19"/>
                    </w:rPr>
                    <w:t>.</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52"/>
              <w:gridCol w:w="555"/>
              <w:gridCol w:w="281"/>
              <w:gridCol w:w="507"/>
              <w:gridCol w:w="297"/>
              <w:gridCol w:w="563"/>
              <w:gridCol w:w="297"/>
              <w:gridCol w:w="809"/>
              <w:gridCol w:w="783"/>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y</w:t>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r w:rsidRPr="00004D94">
                    <w:rPr>
                      <w:rFonts w:ascii="Arial" w:eastAsia="Times New Roman" w:hAnsi="Arial" w:cs="Arial"/>
                      <w:sz w:val="16"/>
                      <w:szCs w:val="16"/>
                      <w:vertAlign w:val="superscript"/>
                    </w:rPr>
                    <w:t>2</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 + 1 - 2</w:t>
                  </w:r>
                  <w:r w:rsidRPr="00004D94">
                    <w:rPr>
                      <w:rFonts w:ascii="Arial" w:eastAsia="Times New Roman" w:hAnsi="Arial" w:cs="Arial"/>
                      <w:sz w:val="19"/>
                    </w:rPr>
                    <w:t>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2 - </w:t>
                  </w:r>
                  <w:r w:rsidRPr="00004D94">
                    <w:rPr>
                      <w:rFonts w:ascii="Arial" w:eastAsia="Times New Roman" w:hAnsi="Arial" w:cs="Arial"/>
                      <w:sz w:val="19"/>
                    </w:rPr>
                    <w:t>3</w:t>
                  </w:r>
                  <w:r w:rsidRPr="00004D94">
                    <w:rPr>
                      <w:rFonts w:ascii="Arial" w:eastAsia="Times New Roman" w:hAnsi="Arial" w:cs="Arial"/>
                      <w:sz w:val="19"/>
                      <w:szCs w:val="19"/>
                    </w:rPr>
                    <w:t>.</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r w:rsidRPr="00004D94">
                    <w:rPr>
                      <w:rFonts w:ascii="Arial" w:eastAsia="Times New Roman" w:hAnsi="Arial" w:cs="Arial"/>
                      <w:sz w:val="19"/>
                    </w:rPr>
                    <w:t>3</w:t>
                  </w:r>
                  <w:r w:rsidRPr="00004D94">
                    <w:rPr>
                      <w:rFonts w:ascii="Arial" w:eastAsia="Times New Roman" w:hAnsi="Arial" w:cs="Arial"/>
                      <w:sz w:val="19"/>
                      <w:szCs w:val="19"/>
                    </w:rPr>
                    <w:t>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(3 - 1)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x</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w:t>
            </w:r>
            <w:r w:rsidRPr="00004D94">
              <w:rPr>
                <w:rFonts w:ascii="Arial" w:eastAsia="Times New Roman" w:hAnsi="Arial" w:cs="Arial"/>
                <w:i/>
                <w:iCs/>
                <w:sz w:val="19"/>
                <w:szCs w:val="19"/>
              </w:rPr>
              <w:t>y</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(2 + </w:t>
            </w:r>
            <w:r w:rsidRPr="00004D94">
              <w:rPr>
                <w:rFonts w:ascii="Arial" w:eastAsia="Times New Roman" w:hAnsi="Arial" w:cs="Arial"/>
                <w:sz w:val="19"/>
              </w:rPr>
              <w:t>3</w:t>
            </w:r>
            <w:r w:rsidRPr="00004D94">
              <w:rPr>
                <w:rFonts w:ascii="Arial" w:eastAsia="Times New Roman" w:hAnsi="Arial" w:cs="Arial"/>
                <w:sz w:val="19"/>
                <w:szCs w:val="19"/>
              </w:rPr>
              <w:t>)</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(2 - </w:t>
            </w:r>
            <w:r w:rsidRPr="00004D94">
              <w:rPr>
                <w:rFonts w:ascii="Arial" w:eastAsia="Times New Roman" w:hAnsi="Arial" w:cs="Arial"/>
                <w:sz w:val="19"/>
              </w:rPr>
              <w:t>3</w:t>
            </w:r>
            <w:r w:rsidRPr="00004D94">
              <w:rPr>
                <w:rFonts w:ascii="Arial" w:eastAsia="Times New Roman" w:hAnsi="Arial" w:cs="Arial"/>
                <w:sz w:val="19"/>
                <w:szCs w:val="19"/>
              </w:rPr>
              <w:t>)</w:t>
            </w:r>
            <w:r w:rsidRPr="00004D94">
              <w:rPr>
                <w:rFonts w:ascii="Arial" w:eastAsia="Times New Roman" w:hAnsi="Arial" w:cs="Arial"/>
                <w:sz w:val="16"/>
                <w:szCs w:val="16"/>
                <w:vertAlign w:val="superscript"/>
              </w:rPr>
              <w:t>2</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lastRenderedPageBreak/>
              <w:t>   = 2(4 + 3)</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   = 14</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34" w:tgtFrame="_blank" w:history="1">
              <w:r w:rsidRPr="00004D94">
                <w:rPr>
                  <w:rFonts w:ascii="Arial" w:eastAsia="Times New Roman" w:hAnsi="Arial" w:cs="Arial"/>
                  <w:color w:val="0077CC"/>
                  <w:sz w:val="19"/>
                  <w:u w:val="single"/>
                </w:rPr>
                <w:t>Square Root and Cube Root</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35"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0" w:type="auto"/>
            <w:gridSpan w:val="2"/>
            <w:vAlign w:val="center"/>
            <w:hideMark/>
          </w:tcPr>
          <w:p w:rsidR="00004D94" w:rsidRPr="00004D94" w:rsidRDefault="00004D94" w:rsidP="00004D94">
            <w:pPr>
              <w:shd w:val="clear" w:color="auto" w:fill="FDFDFD"/>
              <w:spacing w:after="0" w:line="240" w:lineRule="auto"/>
              <w:rPr>
                <w:rFonts w:ascii="Arial" w:eastAsia="Times New Roman" w:hAnsi="Arial" w:cs="Arial"/>
                <w:b/>
                <w:bCs/>
                <w:color w:val="808080"/>
                <w:sz w:val="19"/>
                <w:szCs w:val="19"/>
              </w:rPr>
            </w:pPr>
            <w:r w:rsidRPr="00004D94">
              <w:rPr>
                <w:rFonts w:ascii="Arial" w:eastAsia="Times New Roman" w:hAnsi="Arial" w:cs="Arial"/>
                <w:b/>
                <w:bCs/>
                <w:color w:val="808080"/>
                <w:sz w:val="19"/>
                <w:szCs w:val="19"/>
              </w:rPr>
              <w:t>Direction (for Q.No. 6):</w:t>
            </w:r>
          </w:p>
          <w:p w:rsidR="00004D94" w:rsidRPr="00004D94" w:rsidRDefault="00004D94" w:rsidP="00004D94">
            <w:pPr>
              <w:spacing w:after="133" w:line="240" w:lineRule="auto"/>
              <w:rPr>
                <w:rFonts w:ascii="Arial" w:eastAsia="Times New Roman" w:hAnsi="Arial" w:cs="Arial"/>
                <w:sz w:val="19"/>
                <w:szCs w:val="19"/>
              </w:rPr>
            </w:pPr>
            <w:r w:rsidRPr="00004D94">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w:t>
            </w:r>
          </w:p>
        </w:tc>
        <w:tc>
          <w:tcPr>
            <w:tcW w:w="0" w:type="auto"/>
            <w:hideMark/>
          </w:tcPr>
          <w:tbl>
            <w:tblPr>
              <w:tblW w:w="0" w:type="auto"/>
              <w:tblCellSpacing w:w="0" w:type="dxa"/>
              <w:tblCellMar>
                <w:left w:w="0" w:type="dxa"/>
                <w:right w:w="0" w:type="dxa"/>
              </w:tblCellMar>
              <w:tblLook w:val="04A0"/>
            </w:tblPr>
            <w:tblGrid>
              <w:gridCol w:w="317"/>
              <w:gridCol w:w="7477"/>
            </w:tblGrid>
            <w:tr w:rsidR="00004D94" w:rsidRPr="00004D94">
              <w:trPr>
                <w:tblCellSpacing w:w="0" w:type="dxa"/>
              </w:trPr>
              <w:tc>
                <w:tcPr>
                  <w:tcW w:w="0" w:type="auto"/>
                  <w:gridSpan w:val="2"/>
                  <w:tcMar>
                    <w:top w:w="0" w:type="dxa"/>
                    <w:left w:w="0" w:type="dxa"/>
                    <w:bottom w:w="227" w:type="dxa"/>
                    <w:right w:w="0"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What is Arun's present age?</w:t>
                  </w:r>
                </w:p>
              </w:tc>
            </w:tr>
            <w:tr w:rsidR="00004D94" w:rsidRPr="00004D94">
              <w:trPr>
                <w:tblCellSpacing w:w="0" w:type="dxa"/>
              </w:trPr>
              <w:tc>
                <w:tcPr>
                  <w:tcW w:w="0" w:type="auto"/>
                  <w:tcMar>
                    <w:top w:w="0" w:type="dxa"/>
                    <w:left w:w="0" w:type="dxa"/>
                    <w:bottom w:w="227" w:type="dxa"/>
                    <w:right w:w="0" w:type="dxa"/>
                  </w:tcMar>
                  <w:hideMark/>
                </w:tcPr>
                <w:p w:rsidR="00004D94" w:rsidRPr="00004D94" w:rsidRDefault="00004D94" w:rsidP="00004D94">
                  <w:pPr>
                    <w:spacing w:after="0" w:line="240" w:lineRule="auto"/>
                    <w:jc w:val="right"/>
                    <w:rPr>
                      <w:rFonts w:ascii="Arial" w:eastAsia="Times New Roman" w:hAnsi="Arial" w:cs="Arial"/>
                      <w:sz w:val="19"/>
                      <w:szCs w:val="19"/>
                    </w:rPr>
                  </w:pPr>
                  <w:r w:rsidRPr="00004D94">
                    <w:rPr>
                      <w:rFonts w:ascii="Arial" w:eastAsia="Times New Roman" w:hAnsi="Arial" w:cs="Arial"/>
                      <w:sz w:val="19"/>
                      <w:szCs w:val="19"/>
                    </w:rPr>
                    <w:t>I. </w:t>
                  </w:r>
                </w:p>
              </w:tc>
              <w:tc>
                <w:tcPr>
                  <w:tcW w:w="0" w:type="auto"/>
                  <w:tcMar>
                    <w:top w:w="0" w:type="dxa"/>
                    <w:left w:w="0" w:type="dxa"/>
                    <w:bottom w:w="227" w:type="dxa"/>
                    <w:right w:w="0" w:type="dxa"/>
                  </w:tcMa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Five years ago, Arun's age was double that of his son's age at that time.</w:t>
                  </w:r>
                </w:p>
              </w:tc>
            </w:tr>
            <w:tr w:rsidR="00004D94" w:rsidRPr="00004D94">
              <w:trPr>
                <w:tblCellSpacing w:w="0" w:type="dxa"/>
              </w:trPr>
              <w:tc>
                <w:tcPr>
                  <w:tcW w:w="0" w:type="auto"/>
                  <w:tcMar>
                    <w:top w:w="0" w:type="dxa"/>
                    <w:left w:w="0" w:type="dxa"/>
                    <w:bottom w:w="227" w:type="dxa"/>
                    <w:right w:w="0" w:type="dxa"/>
                  </w:tcMar>
                  <w:hideMark/>
                </w:tcPr>
                <w:p w:rsidR="00004D94" w:rsidRPr="00004D94" w:rsidRDefault="00004D94" w:rsidP="00004D94">
                  <w:pPr>
                    <w:spacing w:after="0" w:line="240" w:lineRule="auto"/>
                    <w:jc w:val="right"/>
                    <w:rPr>
                      <w:rFonts w:ascii="Arial" w:eastAsia="Times New Roman" w:hAnsi="Arial" w:cs="Arial"/>
                      <w:sz w:val="19"/>
                      <w:szCs w:val="19"/>
                    </w:rPr>
                  </w:pPr>
                  <w:r w:rsidRPr="00004D94">
                    <w:rPr>
                      <w:rFonts w:ascii="Arial" w:eastAsia="Times New Roman" w:hAnsi="Arial" w:cs="Arial"/>
                      <w:sz w:val="19"/>
                      <w:szCs w:val="19"/>
                    </w:rPr>
                    <w:t>II. </w:t>
                  </w:r>
                </w:p>
              </w:tc>
              <w:tc>
                <w:tcPr>
                  <w:tcW w:w="0" w:type="auto"/>
                  <w:tcMar>
                    <w:top w:w="0" w:type="dxa"/>
                    <w:left w:w="0" w:type="dxa"/>
                    <w:bottom w:w="227" w:type="dxa"/>
                    <w:right w:w="0" w:type="dxa"/>
                  </w:tcMa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Present ages of Arun and his son are in the ratio of 11 : 6 respectively.</w:t>
                  </w:r>
                </w:p>
              </w:tc>
            </w:tr>
            <w:tr w:rsidR="00004D94" w:rsidRPr="00004D94">
              <w:trPr>
                <w:tblCellSpacing w:w="0" w:type="dxa"/>
              </w:trPr>
              <w:tc>
                <w:tcPr>
                  <w:tcW w:w="0" w:type="auto"/>
                  <w:tcMar>
                    <w:top w:w="0" w:type="dxa"/>
                    <w:left w:w="0" w:type="dxa"/>
                    <w:bottom w:w="227" w:type="dxa"/>
                    <w:right w:w="0" w:type="dxa"/>
                  </w:tcMar>
                  <w:hideMark/>
                </w:tcPr>
                <w:p w:rsidR="00004D94" w:rsidRPr="00004D94" w:rsidRDefault="00004D94" w:rsidP="00004D94">
                  <w:pPr>
                    <w:spacing w:after="0" w:line="240" w:lineRule="auto"/>
                    <w:jc w:val="right"/>
                    <w:rPr>
                      <w:rFonts w:ascii="Arial" w:eastAsia="Times New Roman" w:hAnsi="Arial" w:cs="Arial"/>
                      <w:sz w:val="19"/>
                      <w:szCs w:val="19"/>
                    </w:rPr>
                  </w:pPr>
                  <w:r w:rsidRPr="00004D94">
                    <w:rPr>
                      <w:rFonts w:ascii="Arial" w:eastAsia="Times New Roman" w:hAnsi="Arial" w:cs="Arial"/>
                      <w:sz w:val="19"/>
                      <w:szCs w:val="19"/>
                    </w:rPr>
                    <w:t> III. </w:t>
                  </w:r>
                </w:p>
              </w:tc>
              <w:tc>
                <w:tcPr>
                  <w:tcW w:w="0" w:type="auto"/>
                  <w:tcMar>
                    <w:top w:w="0" w:type="dxa"/>
                    <w:left w:w="0" w:type="dxa"/>
                    <w:bottom w:w="227" w:type="dxa"/>
                    <w:right w:w="0" w:type="dxa"/>
                  </w:tcMa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Five years hence, the respective ratio of Arun's age and his son's age will become 12 : 7.</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2" type="#_x0000_t75" style="width:18pt;height:15.35pt" o:ole="">
                        <v:imagedata r:id="rId4" o:title=""/>
                      </v:shape>
                      <w:control r:id="rId36" w:name="DefaultOcxName21" w:shapeid="_x0000_i133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2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Only I and II</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1" type="#_x0000_t75" style="width:18pt;height:15.35pt" o:ole="">
                        <v:imagedata r:id="rId4" o:title=""/>
                      </v:shape>
                      <w:control r:id="rId37" w:name="DefaultOcxName22" w:shapeid="_x0000_i133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30"/>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Only II and III</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30" type="#_x0000_t75" style="width:18pt;height:15.35pt" o:ole="">
                        <v:imagedata r:id="rId4" o:title=""/>
                      </v:shape>
                      <w:control r:id="rId38" w:name="DefaultOcxName23" w:shapeid="_x0000_i133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7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Only I and III</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9" type="#_x0000_t75" style="width:18pt;height:15.35pt" o:ole="">
                        <v:imagedata r:id="rId4" o:title=""/>
                      </v:shape>
                      <w:control r:id="rId39" w:name="DefaultOcxName24" w:shapeid="_x0000_i132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Any two of the three</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8" type="#_x0000_t75" style="width:18pt;height:15.35pt" o:ole="">
                        <v:imagedata r:id="rId4" o:title=""/>
                      </v:shape>
                      <w:control r:id="rId40" w:name="DefaultOcxName25" w:shapeid="_x0000_i132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None of these</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 II. Let the present ages of Arun and his son be 11</w:t>
            </w:r>
            <w:r w:rsidRPr="00004D94">
              <w:rPr>
                <w:rFonts w:ascii="Arial" w:eastAsia="Times New Roman" w:hAnsi="Arial" w:cs="Arial"/>
                <w:i/>
                <w:iCs/>
                <w:sz w:val="19"/>
                <w:szCs w:val="19"/>
              </w:rPr>
              <w:t>x</w:t>
            </w:r>
            <w:r w:rsidRPr="00004D94">
              <w:rPr>
                <w:rFonts w:ascii="Arial" w:eastAsia="Times New Roman" w:hAnsi="Arial" w:cs="Arial"/>
                <w:sz w:val="19"/>
                <w:szCs w:val="19"/>
              </w:rPr>
              <w:t> and 6</w:t>
            </w:r>
            <w:r w:rsidRPr="00004D94">
              <w:rPr>
                <w:rFonts w:ascii="Arial" w:eastAsia="Times New Roman" w:hAnsi="Arial" w:cs="Arial"/>
                <w:i/>
                <w:iCs/>
                <w:sz w:val="19"/>
                <w:szCs w:val="19"/>
              </w:rPr>
              <w:t>x</w:t>
            </w:r>
            <w:r w:rsidRPr="00004D94">
              <w:rPr>
                <w:rFonts w:ascii="Arial" w:eastAsia="Times New Roman" w:hAnsi="Arial" w:cs="Arial"/>
                <w:sz w:val="19"/>
                <w:szCs w:val="19"/>
              </w:rPr>
              <w:t> years respectively.</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  I. 5 years ago, Arun's age = 2 x His son's age.</w:t>
            </w:r>
          </w:p>
          <w:tbl>
            <w:tblPr>
              <w:tblW w:w="0" w:type="auto"/>
              <w:tblCellSpacing w:w="0" w:type="dxa"/>
              <w:tblCellMar>
                <w:left w:w="0" w:type="dxa"/>
                <w:right w:w="0" w:type="dxa"/>
              </w:tblCellMar>
              <w:tblLook w:val="04A0"/>
            </w:tblPr>
            <w:tblGrid>
              <w:gridCol w:w="1604"/>
              <w:gridCol w:w="924"/>
              <w:gridCol w:w="297"/>
              <w:gridCol w:w="212"/>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III. 5 years hence,</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Arun's Age</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12</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Son's age</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7</w:t>
                  </w:r>
                </w:p>
              </w:tc>
            </w:tr>
          </w:tbl>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Clearly, any two of the above will give Arun's present age.</w:t>
            </w:r>
          </w:p>
          <w:p w:rsidR="00004D94" w:rsidRPr="00004D94" w:rsidRDefault="00004D94" w:rsidP="00004D9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 name="Picture 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Correct answer is (D).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41" w:tgtFrame="_blank" w:history="1">
              <w:r w:rsidRPr="00004D94">
                <w:rPr>
                  <w:rFonts w:ascii="Arial" w:eastAsia="Times New Roman" w:hAnsi="Arial" w:cs="Arial"/>
                  <w:color w:val="0077CC"/>
                  <w:sz w:val="19"/>
                  <w:u w:val="single"/>
                </w:rPr>
                <w:t>Problems on Ages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42"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7.</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If A = </w:t>
            </w:r>
            <w:r w:rsidRPr="00004D94">
              <w:rPr>
                <w:rFonts w:ascii="Arial" w:eastAsia="Times New Roman" w:hAnsi="Arial" w:cs="Arial"/>
                <w:i/>
                <w:iCs/>
                <w:sz w:val="19"/>
                <w:szCs w:val="19"/>
              </w:rPr>
              <w:t>x</w:t>
            </w:r>
            <w:r w:rsidRPr="00004D94">
              <w:rPr>
                <w:rFonts w:ascii="Arial" w:eastAsia="Times New Roman" w:hAnsi="Arial" w:cs="Arial"/>
                <w:sz w:val="19"/>
                <w:szCs w:val="19"/>
              </w:rPr>
              <w:t>% of </w:t>
            </w:r>
            <w:r w:rsidRPr="00004D94">
              <w:rPr>
                <w:rFonts w:ascii="Arial" w:eastAsia="Times New Roman" w:hAnsi="Arial" w:cs="Arial"/>
                <w:i/>
                <w:iCs/>
                <w:sz w:val="19"/>
                <w:szCs w:val="19"/>
              </w:rPr>
              <w:t>y</w:t>
            </w:r>
            <w:r w:rsidRPr="00004D94">
              <w:rPr>
                <w:rFonts w:ascii="Arial" w:eastAsia="Times New Roman" w:hAnsi="Arial" w:cs="Arial"/>
                <w:sz w:val="19"/>
                <w:szCs w:val="19"/>
              </w:rPr>
              <w:t> and B = </w:t>
            </w:r>
            <w:r w:rsidRPr="00004D94">
              <w:rPr>
                <w:rFonts w:ascii="Arial" w:eastAsia="Times New Roman" w:hAnsi="Arial" w:cs="Arial"/>
                <w:i/>
                <w:iCs/>
                <w:sz w:val="19"/>
                <w:szCs w:val="19"/>
              </w:rPr>
              <w:t>y</w:t>
            </w:r>
            <w:r w:rsidRPr="00004D94">
              <w:rPr>
                <w:rFonts w:ascii="Arial" w:eastAsia="Times New Roman" w:hAnsi="Arial" w:cs="Arial"/>
                <w:sz w:val="19"/>
                <w:szCs w:val="19"/>
              </w:rPr>
              <w:t>% of </w:t>
            </w:r>
            <w:r w:rsidRPr="00004D94">
              <w:rPr>
                <w:rFonts w:ascii="Arial" w:eastAsia="Times New Roman" w:hAnsi="Arial" w:cs="Arial"/>
                <w:i/>
                <w:iCs/>
                <w:sz w:val="19"/>
                <w:szCs w:val="19"/>
              </w:rPr>
              <w:t>x</w:t>
            </w:r>
            <w:r w:rsidRPr="00004D94">
              <w:rPr>
                <w:rFonts w:ascii="Arial" w:eastAsia="Times New Roman" w:hAnsi="Arial" w:cs="Arial"/>
                <w:sz w:val="19"/>
                <w:szCs w:val="19"/>
              </w:rPr>
              <w:t>, then which of the following is true?</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7" type="#_x0000_t75" style="width:18pt;height:15.35pt" o:ole="">
                        <v:imagedata r:id="rId4" o:title=""/>
                      </v:shape>
                      <w:control r:id="rId43" w:name="DefaultOcxName26" w:shapeid="_x0000_i132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37"/>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 is smaller than B.</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6" type="#_x0000_t75" style="width:18pt;height:15.35pt" o:ole="">
                        <v:imagedata r:id="rId4" o:title=""/>
                      </v:shape>
                      <w:control r:id="rId44" w:name="DefaultOcxName27" w:shapeid="_x0000_i132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74"/>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 is greater than B</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5" type="#_x0000_t75" style="width:18pt;height:15.35pt" o:ole="">
                        <v:imagedata r:id="rId4" o:title=""/>
                      </v:shape>
                      <w:control r:id="rId45" w:name="DefaultOcxName28" w:shapeid="_x0000_i132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490"/>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Relationship between A and B cannot be determined.</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4" type="#_x0000_t75" style="width:18pt;height:15.35pt" o:ole="">
                        <v:imagedata r:id="rId4" o:title=""/>
                      </v:shape>
                      <w:control r:id="rId46" w:name="DefaultOcxName29" w:shapeid="_x0000_i132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34"/>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If </w:t>
                        </w:r>
                        <w:r w:rsidRPr="00004D94">
                          <w:rPr>
                            <w:rFonts w:ascii="Arial" w:eastAsia="Times New Roman" w:hAnsi="Arial" w:cs="Arial"/>
                            <w:i/>
                            <w:iCs/>
                            <w:sz w:val="19"/>
                            <w:szCs w:val="19"/>
                          </w:rPr>
                          <w:t>x</w:t>
                        </w:r>
                        <w:r w:rsidRPr="00004D94">
                          <w:rPr>
                            <w:rFonts w:ascii="Arial" w:eastAsia="Times New Roman" w:hAnsi="Arial" w:cs="Arial"/>
                            <w:sz w:val="19"/>
                            <w:szCs w:val="19"/>
                          </w:rPr>
                          <w:t> is smaller than </w:t>
                        </w:r>
                        <w:r w:rsidRPr="00004D94">
                          <w:rPr>
                            <w:rFonts w:ascii="Arial" w:eastAsia="Times New Roman" w:hAnsi="Arial" w:cs="Arial"/>
                            <w:i/>
                            <w:iCs/>
                            <w:sz w:val="19"/>
                            <w:szCs w:val="19"/>
                          </w:rPr>
                          <w:t>y</w:t>
                        </w:r>
                        <w:r w:rsidRPr="00004D94">
                          <w:rPr>
                            <w:rFonts w:ascii="Arial" w:eastAsia="Times New Roman" w:hAnsi="Arial" w:cs="Arial"/>
                            <w:sz w:val="19"/>
                            <w:szCs w:val="19"/>
                          </w:rPr>
                          <w:t>, then A is greater than B.</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3" type="#_x0000_t75" style="width:18pt;height:15.35pt" o:ole="">
                        <v:imagedata r:id="rId4" o:title=""/>
                      </v:shape>
                      <w:control r:id="rId47" w:name="DefaultOcxName30" w:shapeid="_x0000_i132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None of these</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lastRenderedPageBreak/>
              <w:t>Correct Answer:</w:t>
            </w:r>
            <w:r w:rsidRPr="00004D94">
              <w:rPr>
                <w:rFonts w:ascii="Arial" w:eastAsia="Times New Roman" w:hAnsi="Arial" w:cs="Arial"/>
                <w:sz w:val="19"/>
                <w:szCs w:val="19"/>
              </w:rPr>
              <w:t> Option </w:t>
            </w:r>
            <w:r w:rsidRPr="00004D94">
              <w:rPr>
                <w:rFonts w:ascii="Arial" w:eastAsia="Times New Roman" w:hAnsi="Arial" w:cs="Arial"/>
                <w:b/>
                <w:bCs/>
                <w:sz w:val="19"/>
              </w:rPr>
              <w:t>E</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880"/>
              <w:gridCol w:w="163"/>
              <w:gridCol w:w="318"/>
              <w:gridCol w:w="429"/>
              <w:gridCol w:w="150"/>
              <w:gridCol w:w="297"/>
              <w:gridCol w:w="163"/>
              <w:gridCol w:w="318"/>
              <w:gridCol w:w="429"/>
              <w:gridCol w:w="150"/>
              <w:gridCol w:w="973"/>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r w:rsidRPr="00004D94">
                    <w:rPr>
                      <w:rFonts w:ascii="Arial" w:eastAsia="Times New Roman" w:hAnsi="Arial" w:cs="Arial"/>
                      <w:sz w:val="19"/>
                      <w:szCs w:val="19"/>
                    </w:rPr>
                    <w:t>% of </w:t>
                  </w:r>
                  <w:r w:rsidRPr="00004D94">
                    <w:rPr>
                      <w:rFonts w:ascii="Arial" w:eastAsia="Times New Roman" w:hAnsi="Arial" w:cs="Arial"/>
                      <w:i/>
                      <w:iCs/>
                      <w:sz w:val="19"/>
                      <w:szCs w:val="19"/>
                    </w:rPr>
                    <w:t>y</w:t>
                  </w:r>
                  <w:r w:rsidRPr="00004D94">
                    <w:rPr>
                      <w:rFonts w:ascii="Arial" w:eastAsia="Times New Roman" w:hAnsi="Arial" w:cs="Arial"/>
                      <w:sz w:val="19"/>
                      <w:szCs w:val="19"/>
                    </w:rPr>
                    <w:t> =</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 name="Picture 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 </w:t>
                  </w:r>
                  <w:r w:rsidRPr="00004D94">
                    <w:rPr>
                      <w:rFonts w:ascii="Arial" w:eastAsia="Times New Roman" w:hAnsi="Arial" w:cs="Arial"/>
                      <w:i/>
                      <w:iCs/>
                      <w:sz w:val="19"/>
                      <w:szCs w:val="19"/>
                    </w:rPr>
                    <w:t>y</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 name="Picture 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9" name="Picture 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y</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 </w:t>
                  </w:r>
                  <w:r w:rsidRPr="00004D94">
                    <w:rPr>
                      <w:rFonts w:ascii="Arial" w:eastAsia="Times New Roman" w:hAnsi="Arial" w:cs="Arial"/>
                      <w:i/>
                      <w:iCs/>
                      <w:sz w:val="19"/>
                      <w:szCs w:val="19"/>
                    </w:rPr>
                    <w:t>x</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0" name="Picture 1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w:t>
                  </w:r>
                  <w:r w:rsidRPr="00004D94">
                    <w:rPr>
                      <w:rFonts w:ascii="Arial" w:eastAsia="Times New Roman" w:hAnsi="Arial" w:cs="Arial"/>
                      <w:i/>
                      <w:iCs/>
                      <w:sz w:val="19"/>
                      <w:szCs w:val="19"/>
                    </w:rPr>
                    <w:t>y</w:t>
                  </w:r>
                  <w:r w:rsidRPr="00004D94">
                    <w:rPr>
                      <w:rFonts w:ascii="Arial" w:eastAsia="Times New Roman" w:hAnsi="Arial" w:cs="Arial"/>
                      <w:sz w:val="19"/>
                      <w:szCs w:val="19"/>
                    </w:rPr>
                    <w:t>% of </w:t>
                  </w:r>
                  <w:r w:rsidRPr="00004D94">
                    <w:rPr>
                      <w:rFonts w:ascii="Arial" w:eastAsia="Times New Roman" w:hAnsi="Arial" w:cs="Arial"/>
                      <w:i/>
                      <w:iCs/>
                      <w:sz w:val="19"/>
                      <w:szCs w:val="19"/>
                    </w:rPr>
                    <w:t>x</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1" name="Picture 1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A = B.</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50" w:tgtFrame="_blank" w:history="1">
              <w:r w:rsidRPr="00004D94">
                <w:rPr>
                  <w:rFonts w:ascii="Arial" w:eastAsia="Times New Roman" w:hAnsi="Arial" w:cs="Arial"/>
                  <w:color w:val="0077CC"/>
                  <w:sz w:val="19"/>
                  <w:u w:val="single"/>
                </w:rPr>
                <w:t>Percentage</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51"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8.</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If 20% of </w:t>
            </w:r>
            <w:r w:rsidRPr="00004D94">
              <w:rPr>
                <w:rFonts w:ascii="Arial" w:eastAsia="Times New Roman" w:hAnsi="Arial" w:cs="Arial"/>
                <w:i/>
                <w:iCs/>
                <w:sz w:val="19"/>
                <w:szCs w:val="19"/>
              </w:rPr>
              <w:t>a</w:t>
            </w:r>
            <w:r w:rsidRPr="00004D94">
              <w:rPr>
                <w:rFonts w:ascii="Arial" w:eastAsia="Times New Roman" w:hAnsi="Arial" w:cs="Arial"/>
                <w:sz w:val="19"/>
                <w:szCs w:val="19"/>
              </w:rPr>
              <w:t> = </w:t>
            </w:r>
            <w:r w:rsidRPr="00004D94">
              <w:rPr>
                <w:rFonts w:ascii="Arial" w:eastAsia="Times New Roman" w:hAnsi="Arial" w:cs="Arial"/>
                <w:i/>
                <w:iCs/>
                <w:sz w:val="19"/>
                <w:szCs w:val="19"/>
              </w:rPr>
              <w:t>b</w:t>
            </w:r>
            <w:r w:rsidRPr="00004D94">
              <w:rPr>
                <w:rFonts w:ascii="Arial" w:eastAsia="Times New Roman" w:hAnsi="Arial" w:cs="Arial"/>
                <w:sz w:val="19"/>
                <w:szCs w:val="19"/>
              </w:rPr>
              <w:t>, then </w:t>
            </w:r>
            <w:r w:rsidRPr="00004D94">
              <w:rPr>
                <w:rFonts w:ascii="Arial" w:eastAsia="Times New Roman" w:hAnsi="Arial" w:cs="Arial"/>
                <w:i/>
                <w:iCs/>
                <w:sz w:val="19"/>
                <w:szCs w:val="19"/>
              </w:rPr>
              <w:t>b</w:t>
            </w:r>
            <w:r w:rsidRPr="00004D94">
              <w:rPr>
                <w:rFonts w:ascii="Arial" w:eastAsia="Times New Roman" w:hAnsi="Arial" w:cs="Arial"/>
                <w:sz w:val="19"/>
                <w:szCs w:val="19"/>
              </w:rPr>
              <w:t>% of 20 is the same as: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2" type="#_x0000_t75" style="width:18pt;height:15.35pt" o:ole="">
                        <v:imagedata r:id="rId4" o:title=""/>
                      </v:shape>
                      <w:control r:id="rId52" w:name="DefaultOcxName31" w:shapeid="_x0000_i132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4% of </w:t>
                        </w:r>
                        <w:r w:rsidRPr="00004D94">
                          <w:rPr>
                            <w:rFonts w:ascii="Arial" w:eastAsia="Times New Roman" w:hAnsi="Arial" w:cs="Arial"/>
                            <w:i/>
                            <w:iCs/>
                            <w:sz w:val="19"/>
                            <w:szCs w:val="19"/>
                          </w:rPr>
                          <w:t>a</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1" type="#_x0000_t75" style="width:18pt;height:15.35pt" o:ole="">
                        <v:imagedata r:id="rId4" o:title=""/>
                      </v:shape>
                      <w:control r:id="rId53" w:name="DefaultOcxName32" w:shapeid="_x0000_i132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 of </w:t>
                        </w:r>
                        <w:r w:rsidRPr="00004D94">
                          <w:rPr>
                            <w:rFonts w:ascii="Arial" w:eastAsia="Times New Roman" w:hAnsi="Arial" w:cs="Arial"/>
                            <w:i/>
                            <w:iCs/>
                            <w:sz w:val="19"/>
                            <w:szCs w:val="19"/>
                          </w:rPr>
                          <w:t>a</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20" type="#_x0000_t75" style="width:18pt;height:15.35pt" o:ole="">
                        <v:imagedata r:id="rId4" o:title=""/>
                      </v:shape>
                      <w:control r:id="rId54" w:name="DefaultOcxName33" w:shapeid="_x0000_i132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50"/>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20% of </w:t>
                        </w:r>
                        <w:r w:rsidRPr="00004D94">
                          <w:rPr>
                            <w:rFonts w:ascii="Arial" w:eastAsia="Times New Roman" w:hAnsi="Arial" w:cs="Arial"/>
                            <w:i/>
                            <w:iCs/>
                            <w:sz w:val="19"/>
                            <w:szCs w:val="19"/>
                          </w:rPr>
                          <w:t>a</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9" type="#_x0000_t75" style="width:18pt;height:15.35pt" o:ole="">
                        <v:imagedata r:id="rId4" o:title=""/>
                      </v:shape>
                      <w:control r:id="rId55" w:name="DefaultOcxName34" w:shapeid="_x0000_i131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None of these</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A</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765"/>
              <w:gridCol w:w="318"/>
              <w:gridCol w:w="574"/>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20% of </w:t>
                  </w:r>
                  <w:r w:rsidRPr="00004D94">
                    <w:rPr>
                      <w:rFonts w:ascii="Arial" w:eastAsia="Times New Roman" w:hAnsi="Arial" w:cs="Arial"/>
                      <w:i/>
                      <w:iCs/>
                      <w:sz w:val="19"/>
                      <w:szCs w:val="19"/>
                    </w:rPr>
                    <w:t>a</w:t>
                  </w:r>
                  <w:r w:rsidRPr="00004D94">
                    <w:rPr>
                      <w:rFonts w:ascii="Arial" w:eastAsia="Times New Roman" w:hAnsi="Arial" w:cs="Arial"/>
                      <w:sz w:val="19"/>
                      <w:szCs w:val="19"/>
                    </w:rPr>
                    <w:t> = </w:t>
                  </w:r>
                  <w:r w:rsidRPr="00004D94">
                    <w:rPr>
                      <w:rFonts w:ascii="Arial" w:eastAsia="Times New Roman" w:hAnsi="Arial" w:cs="Arial"/>
                      <w:i/>
                      <w:iCs/>
                      <w:sz w:val="19"/>
                      <w:szCs w:val="19"/>
                    </w:rPr>
                    <w:t>b</w:t>
                  </w:r>
                  <w:r w:rsidRPr="00004D94">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12" name="Picture 1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20</w:t>
                  </w:r>
                </w:p>
              </w:tc>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a</w:t>
                  </w:r>
                  <w:r w:rsidRPr="00004D94">
                    <w:rPr>
                      <w:rFonts w:ascii="Arial" w:eastAsia="Times New Roman" w:hAnsi="Arial" w:cs="Arial"/>
                      <w:sz w:val="19"/>
                      <w:szCs w:val="19"/>
                    </w:rPr>
                    <w:t> = </w:t>
                  </w:r>
                  <w:r w:rsidRPr="00004D94">
                    <w:rPr>
                      <w:rFonts w:ascii="Arial" w:eastAsia="Times New Roman" w:hAnsi="Arial" w:cs="Arial"/>
                      <w:i/>
                      <w:iCs/>
                      <w:sz w:val="19"/>
                      <w:szCs w:val="19"/>
                    </w:rPr>
                    <w:t>b</w:t>
                  </w:r>
                  <w:r w:rsidRPr="00004D94">
                    <w:rPr>
                      <w:rFonts w:ascii="Arial" w:eastAsia="Times New Roman" w:hAnsi="Arial" w:cs="Arial"/>
                      <w:sz w:val="19"/>
                      <w:szCs w:val="19"/>
                    </w:rPr>
                    <w:t>.</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343"/>
              <w:gridCol w:w="163"/>
              <w:gridCol w:w="318"/>
              <w:gridCol w:w="453"/>
              <w:gridCol w:w="150"/>
              <w:gridCol w:w="297"/>
              <w:gridCol w:w="163"/>
              <w:gridCol w:w="318"/>
              <w:gridCol w:w="347"/>
              <w:gridCol w:w="318"/>
              <w:gridCol w:w="453"/>
              <w:gridCol w:w="150"/>
              <w:gridCol w:w="297"/>
              <w:gridCol w:w="318"/>
              <w:gridCol w:w="1113"/>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3" name="Picture 1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b</w:t>
                  </w:r>
                  <w:r w:rsidRPr="00004D94">
                    <w:rPr>
                      <w:rFonts w:ascii="Arial" w:eastAsia="Times New Roman" w:hAnsi="Arial" w:cs="Arial"/>
                      <w:sz w:val="19"/>
                      <w:szCs w:val="19"/>
                    </w:rPr>
                    <w:t>% of 20 =</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4" name="Picture 1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b</w:t>
                  </w:r>
                </w:p>
              </w:tc>
              <w:tc>
                <w:tcPr>
                  <w:tcW w:w="0" w:type="auto"/>
                  <w:vMerge w:val="restart"/>
                  <w:tcMar>
                    <w:top w:w="0" w:type="dxa"/>
                    <w:left w:w="93" w:type="dxa"/>
                    <w:bottom w:w="0"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 20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5" name="Picture 1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6" name="Picture 1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20</w:t>
                  </w:r>
                </w:p>
              </w:tc>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a</w:t>
                  </w:r>
                  <w:r w:rsidRPr="00004D94">
                    <w:rPr>
                      <w:rFonts w:ascii="Arial" w:eastAsia="Times New Roman" w:hAnsi="Arial" w:cs="Arial"/>
                      <w:sz w:val="19"/>
                      <w:szCs w:val="19"/>
                    </w:rPr>
                    <w:t> x</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w:t>
                  </w:r>
                </w:p>
              </w:tc>
              <w:tc>
                <w:tcPr>
                  <w:tcW w:w="0" w:type="auto"/>
                  <w:vMerge w:val="restart"/>
                  <w:tcMar>
                    <w:top w:w="0" w:type="dxa"/>
                    <w:left w:w="93" w:type="dxa"/>
                    <w:bottom w:w="0"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 20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7" name="Picture 1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4</w:t>
                  </w:r>
                </w:p>
              </w:tc>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a</w:t>
                  </w:r>
                  <w:r w:rsidRPr="00004D94">
                    <w:rPr>
                      <w:rFonts w:ascii="Arial" w:eastAsia="Times New Roman" w:hAnsi="Arial" w:cs="Arial"/>
                      <w:sz w:val="19"/>
                      <w:szCs w:val="19"/>
                    </w:rPr>
                    <w:t> = 4% of </w:t>
                  </w:r>
                  <w:r w:rsidRPr="00004D94">
                    <w:rPr>
                      <w:rFonts w:ascii="Arial" w:eastAsia="Times New Roman" w:hAnsi="Arial" w:cs="Arial"/>
                      <w:i/>
                      <w:iCs/>
                      <w:sz w:val="19"/>
                      <w:szCs w:val="19"/>
                    </w:rPr>
                    <w:t>a</w:t>
                  </w:r>
                  <w:r w:rsidRPr="00004D94">
                    <w:rPr>
                      <w:rFonts w:ascii="Arial" w:eastAsia="Times New Roman" w:hAnsi="Arial" w:cs="Arial"/>
                      <w:sz w:val="19"/>
                      <w:szCs w:val="19"/>
                    </w:rPr>
                    <w:t>.</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57" w:tgtFrame="_blank" w:history="1">
              <w:r w:rsidRPr="00004D94">
                <w:rPr>
                  <w:rFonts w:ascii="Arial" w:eastAsia="Times New Roman" w:hAnsi="Arial" w:cs="Arial"/>
                  <w:color w:val="0077CC"/>
                  <w:sz w:val="19"/>
                  <w:u w:val="single"/>
                </w:rPr>
                <w:t>Percentage</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58"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9.</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3 pumps, working 8 hours a day, can empty a tank in 2 days. How many hours a day must 4 pumps work to empty the tank in 1 day?</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8" type="#_x0000_t75" style="width:18pt;height:15.35pt" o:ole="">
                        <v:imagedata r:id="rId4" o:title=""/>
                      </v:shape>
                      <w:control r:id="rId59" w:name="DefaultOcxName35" w:shapeid="_x0000_i131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9</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7" type="#_x0000_t75" style="width:18pt;height:15.35pt" o:ole="">
                        <v:imagedata r:id="rId4" o:title=""/>
                      </v:shape>
                      <w:control r:id="rId60" w:name="DefaultOcxName36" w:shapeid="_x0000_i131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6" type="#_x0000_t75" style="width:18pt;height:15.35pt" o:ole="">
                        <v:imagedata r:id="rId4" o:title=""/>
                      </v:shape>
                      <w:control r:id="rId61" w:name="DefaultOcxName37" w:shapeid="_x0000_i131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11</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5" type="#_x0000_t75" style="width:18pt;height:15.35pt" o:ole="">
                        <v:imagedata r:id="rId4" o:title=""/>
                      </v:shape>
                      <w:control r:id="rId62" w:name="DefaultOcxName38" w:shapeid="_x0000_i131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12</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Let the required number of working hours per day be </w:t>
            </w:r>
            <w:r w:rsidRPr="00004D94">
              <w:rPr>
                <w:rFonts w:ascii="Arial" w:eastAsia="Times New Roman" w:hAnsi="Arial" w:cs="Arial"/>
                <w:i/>
                <w:iCs/>
                <w:sz w:val="19"/>
                <w:szCs w:val="19"/>
              </w:rPr>
              <w:t>x</w:t>
            </w:r>
            <w:r w:rsidRPr="00004D94">
              <w:rPr>
                <w:rFonts w:ascii="Arial" w:eastAsia="Times New Roman" w:hAnsi="Arial" w:cs="Arial"/>
                <w:sz w:val="19"/>
                <w:szCs w:val="19"/>
              </w:rPr>
              <w:t>.</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i/>
                <w:iCs/>
                <w:sz w:val="19"/>
                <w:szCs w:val="19"/>
              </w:rPr>
              <w:t>More pumps, Less working hours per day (Indirect Proportion)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i/>
                <w:iCs/>
                <w:sz w:val="19"/>
                <w:szCs w:val="19"/>
              </w:rPr>
              <w:t>Less days, More working hours per day (Indirect Proportion)</w:t>
            </w:r>
          </w:p>
          <w:tbl>
            <w:tblPr>
              <w:tblW w:w="0" w:type="auto"/>
              <w:tblCellSpacing w:w="0" w:type="dxa"/>
              <w:tblCellMar>
                <w:left w:w="0" w:type="dxa"/>
                <w:right w:w="0" w:type="dxa"/>
              </w:tblCellMar>
              <w:tblLook w:val="04A0"/>
            </w:tblPr>
            <w:tblGrid>
              <w:gridCol w:w="685"/>
              <w:gridCol w:w="106"/>
              <w:gridCol w:w="239"/>
              <w:gridCol w:w="106"/>
              <w:gridCol w:w="366"/>
              <w:gridCol w:w="632"/>
            </w:tblGrid>
            <w:tr w:rsidR="00004D94" w:rsidRPr="00004D94" w:rsidTr="00004D94">
              <w:trPr>
                <w:tblCellSpacing w:w="0" w:type="dxa"/>
              </w:trPr>
              <w:tc>
                <w:tcPr>
                  <w:tcW w:w="0" w:type="auto"/>
                  <w:tcMar>
                    <w:top w:w="0" w:type="dxa"/>
                    <w:left w:w="0" w:type="dxa"/>
                    <w:bottom w:w="227"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Pumps</w:t>
                  </w:r>
                </w:p>
              </w:tc>
              <w:tc>
                <w:tcPr>
                  <w:tcW w:w="0" w:type="auto"/>
                  <w:tcMar>
                    <w:top w:w="0" w:type="dxa"/>
                    <w:left w:w="0" w:type="dxa"/>
                    <w:bottom w:w="227" w:type="dxa"/>
                    <w:right w:w="0" w:type="dxa"/>
                  </w:tcMar>
                  <w:vAlign w:val="center"/>
                  <w:hideMark/>
                </w:tcPr>
                <w:p w:rsidR="00004D94" w:rsidRPr="00004D94" w:rsidRDefault="00004D94" w:rsidP="00004D94">
                  <w:pPr>
                    <w:spacing w:after="0" w:line="240" w:lineRule="auto"/>
                    <w:jc w:val="right"/>
                    <w:rPr>
                      <w:rFonts w:ascii="Arial" w:eastAsia="Times New Roman" w:hAnsi="Arial" w:cs="Arial"/>
                      <w:sz w:val="19"/>
                      <w:szCs w:val="19"/>
                    </w:rPr>
                  </w:pPr>
                  <w:r w:rsidRPr="00004D94">
                    <w:rPr>
                      <w:rFonts w:ascii="Arial" w:eastAsia="Times New Roman" w:hAnsi="Arial" w:cs="Arial"/>
                      <w:sz w:val="19"/>
                      <w:szCs w:val="19"/>
                    </w:rPr>
                    <w:t>4</w:t>
                  </w:r>
                </w:p>
              </w:tc>
              <w:tc>
                <w:tcPr>
                  <w:tcW w:w="0" w:type="auto"/>
                  <w:tcMar>
                    <w:top w:w="0" w:type="dxa"/>
                    <w:left w:w="93" w:type="dxa"/>
                    <w:bottom w:w="227"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Mar>
                    <w:top w:w="0" w:type="dxa"/>
                    <w:left w:w="0" w:type="dxa"/>
                    <w:bottom w:w="227" w:type="dxa"/>
                    <w:right w:w="0"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3</w:t>
                  </w:r>
                </w:p>
              </w:tc>
              <w:tc>
                <w:tcPr>
                  <w:tcW w:w="0" w:type="auto"/>
                  <w:vMerge w:val="restart"/>
                  <w:tcMar>
                    <w:top w:w="0" w:type="dxa"/>
                    <w:left w:w="93" w:type="dxa"/>
                    <w:bottom w:w="227"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93345" cy="440055"/>
                        <wp:effectExtent l="19050" t="0" r="1905" b="0"/>
                        <wp:docPr id="18" name="Picture 18" descr="https://www.indiabix.com/_files/images/aptitude/1-sym-cbrace-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cbrace-h2.gif"/>
                                <pic:cNvPicPr>
                                  <a:picLocks noChangeAspect="1" noChangeArrowheads="1"/>
                                </pic:cNvPicPr>
                              </pic:nvPicPr>
                              <pic:blipFill>
                                <a:blip r:embed="rId63"/>
                                <a:srcRect/>
                                <a:stretch>
                                  <a:fillRect/>
                                </a:stretch>
                              </pic:blipFill>
                              <pic:spPr bwMode="auto">
                                <a:xfrm>
                                  <a:off x="0" y="0"/>
                                  <a:ext cx="93345" cy="440055"/>
                                </a:xfrm>
                                <a:prstGeom prst="rect">
                                  <a:avLst/>
                                </a:prstGeom>
                                <a:noFill/>
                                <a:ln w="9525">
                                  <a:noFill/>
                                  <a:miter lim="800000"/>
                                  <a:headEnd/>
                                  <a:tailEnd/>
                                </a:ln>
                              </pic:spPr>
                            </pic:pic>
                          </a:graphicData>
                        </a:graphic>
                      </wp:inline>
                    </w:drawing>
                  </w:r>
                </w:p>
              </w:tc>
              <w:tc>
                <w:tcPr>
                  <w:tcW w:w="0" w:type="auto"/>
                  <w:vMerge w:val="restart"/>
                  <w:tcMar>
                    <w:top w:w="0" w:type="dxa"/>
                    <w:left w:w="0" w:type="dxa"/>
                    <w:bottom w:w="227"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b/>
                      <w:bCs/>
                      <w:sz w:val="19"/>
                      <w:szCs w:val="19"/>
                    </w:rPr>
                    <w:t>::</w:t>
                  </w:r>
                  <w:r w:rsidRPr="00004D94">
                    <w:rPr>
                      <w:rFonts w:ascii="Arial" w:eastAsia="Times New Roman" w:hAnsi="Arial" w:cs="Arial"/>
                      <w:sz w:val="19"/>
                      <w:szCs w:val="19"/>
                    </w:rPr>
                    <w:t> 8 : </w:t>
                  </w:r>
                  <w:r w:rsidRPr="00004D94">
                    <w:rPr>
                      <w:rFonts w:ascii="Arial" w:eastAsia="Times New Roman" w:hAnsi="Arial" w:cs="Arial"/>
                      <w:i/>
                      <w:iCs/>
                      <w:sz w:val="19"/>
                      <w:szCs w:val="19"/>
                    </w:rPr>
                    <w:t>x</w:t>
                  </w:r>
                </w:p>
              </w:tc>
            </w:tr>
            <w:tr w:rsidR="00004D94" w:rsidRPr="00004D94" w:rsidTr="00004D94">
              <w:trPr>
                <w:tblCellSpacing w:w="0" w:type="dxa"/>
              </w:trPr>
              <w:tc>
                <w:tcPr>
                  <w:tcW w:w="0" w:type="auto"/>
                  <w:tcMar>
                    <w:top w:w="0" w:type="dxa"/>
                    <w:left w:w="0" w:type="dxa"/>
                    <w:bottom w:w="227"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Days</w:t>
                  </w:r>
                </w:p>
              </w:tc>
              <w:tc>
                <w:tcPr>
                  <w:tcW w:w="0" w:type="auto"/>
                  <w:tcMar>
                    <w:top w:w="0" w:type="dxa"/>
                    <w:left w:w="0" w:type="dxa"/>
                    <w:bottom w:w="227" w:type="dxa"/>
                    <w:right w:w="0" w:type="dxa"/>
                  </w:tcMar>
                  <w:vAlign w:val="center"/>
                  <w:hideMark/>
                </w:tcPr>
                <w:p w:rsidR="00004D94" w:rsidRPr="00004D94" w:rsidRDefault="00004D94" w:rsidP="00004D94">
                  <w:pPr>
                    <w:spacing w:after="0" w:line="240" w:lineRule="auto"/>
                    <w:jc w:val="right"/>
                    <w:rPr>
                      <w:rFonts w:ascii="Arial" w:eastAsia="Times New Roman" w:hAnsi="Arial" w:cs="Arial"/>
                      <w:sz w:val="19"/>
                      <w:szCs w:val="19"/>
                    </w:rPr>
                  </w:pPr>
                  <w:r w:rsidRPr="00004D94">
                    <w:rPr>
                      <w:rFonts w:ascii="Arial" w:eastAsia="Times New Roman" w:hAnsi="Arial" w:cs="Arial"/>
                      <w:sz w:val="19"/>
                      <w:szCs w:val="19"/>
                    </w:rPr>
                    <w:t>1</w:t>
                  </w:r>
                </w:p>
              </w:tc>
              <w:tc>
                <w:tcPr>
                  <w:tcW w:w="0" w:type="auto"/>
                  <w:tcMar>
                    <w:top w:w="0" w:type="dxa"/>
                    <w:left w:w="93" w:type="dxa"/>
                    <w:bottom w:w="227"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Mar>
                    <w:top w:w="0" w:type="dxa"/>
                    <w:left w:w="0" w:type="dxa"/>
                    <w:bottom w:w="227" w:type="dxa"/>
                    <w:right w:w="0"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9" name="Picture 1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4 x 1 x </w:t>
            </w:r>
            <w:r w:rsidRPr="00004D94">
              <w:rPr>
                <w:rFonts w:ascii="Arial" w:eastAsia="Times New Roman" w:hAnsi="Arial" w:cs="Arial"/>
                <w:i/>
                <w:iCs/>
                <w:sz w:val="19"/>
                <w:szCs w:val="19"/>
              </w:rPr>
              <w:t>x</w:t>
            </w:r>
            <w:r w:rsidRPr="00004D94">
              <w:rPr>
                <w:rFonts w:ascii="Arial" w:eastAsia="Times New Roman" w:hAnsi="Arial" w:cs="Arial"/>
                <w:sz w:val="19"/>
                <w:szCs w:val="19"/>
              </w:rPr>
              <w:t> = 3 x 2 x 8</w:t>
            </w:r>
          </w:p>
          <w:tbl>
            <w:tblPr>
              <w:tblW w:w="0" w:type="auto"/>
              <w:tblCellSpacing w:w="0" w:type="dxa"/>
              <w:tblCellMar>
                <w:left w:w="0" w:type="dxa"/>
                <w:right w:w="0" w:type="dxa"/>
              </w:tblCellMar>
              <w:tblLook w:val="04A0"/>
            </w:tblPr>
            <w:tblGrid>
              <w:gridCol w:w="688"/>
              <w:gridCol w:w="845"/>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0" name="Picture 2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x</w:t>
                  </w:r>
                  <w:r w:rsidRPr="00004D94">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 x 2 x 8)</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(4)</w:t>
                  </w:r>
                </w:p>
              </w:tc>
            </w:tr>
          </w:tbl>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1" name="Picture 2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x</w:t>
            </w:r>
            <w:r w:rsidRPr="00004D94">
              <w:rPr>
                <w:rFonts w:ascii="Arial" w:eastAsia="Times New Roman" w:hAnsi="Arial" w:cs="Arial"/>
                <w:sz w:val="19"/>
                <w:szCs w:val="19"/>
              </w:rPr>
              <w:t> = 12.</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64" w:tgtFrame="_blank" w:history="1">
              <w:r w:rsidRPr="00004D94">
                <w:rPr>
                  <w:rFonts w:ascii="Arial" w:eastAsia="Times New Roman" w:hAnsi="Arial" w:cs="Arial"/>
                  <w:color w:val="0077CC"/>
                  <w:sz w:val="19"/>
                  <w:u w:val="single"/>
                </w:rPr>
                <w:t>Chain Rule</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65"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One pipe can fill a tank three times as fast as another pipe. If together the two pipes can fill the tank in 36 minutes, then the slower pipe alone will be able to fill the tank in:</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4" type="#_x0000_t75" style="width:18pt;height:15.35pt" o:ole="">
                        <v:imagedata r:id="rId4" o:title=""/>
                      </v:shape>
                      <w:control r:id="rId66" w:name="DefaultOcxName39" w:shapeid="_x0000_i131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81 min.</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3" type="#_x0000_t75" style="width:18pt;height:15.35pt" o:ole="">
                        <v:imagedata r:id="rId4" o:title=""/>
                      </v:shape>
                      <w:control r:id="rId67" w:name="DefaultOcxName40" w:shapeid="_x0000_i131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108 min.</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2" type="#_x0000_t75" style="width:18pt;height:15.35pt" o:ole="">
                        <v:imagedata r:id="rId4" o:title=""/>
                      </v:shape>
                      <w:control r:id="rId68" w:name="DefaultOcxName41" w:shapeid="_x0000_i131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144 min.</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1" type="#_x0000_t75" style="width:18pt;height:15.35pt" o:ole="">
                        <v:imagedata r:id="rId4" o:title=""/>
                      </v:shape>
                      <w:control r:id="rId69" w:name="DefaultOcxName42" w:shapeid="_x0000_i131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192 min.</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C</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Let the slower pipe alone fill the tank in </w:t>
            </w:r>
            <w:r w:rsidRPr="00004D94">
              <w:rPr>
                <w:rFonts w:ascii="Arial" w:eastAsia="Times New Roman" w:hAnsi="Arial" w:cs="Arial"/>
                <w:i/>
                <w:iCs/>
                <w:sz w:val="19"/>
                <w:szCs w:val="19"/>
              </w:rPr>
              <w:t>x</w:t>
            </w:r>
            <w:r w:rsidRPr="00004D94">
              <w:rPr>
                <w:rFonts w:ascii="Arial" w:eastAsia="Times New Roman" w:hAnsi="Arial" w:cs="Arial"/>
                <w:sz w:val="19"/>
                <w:szCs w:val="19"/>
              </w:rPr>
              <w:t> minutes.</w:t>
            </w:r>
          </w:p>
          <w:tbl>
            <w:tblPr>
              <w:tblW w:w="0" w:type="auto"/>
              <w:tblCellSpacing w:w="0" w:type="dxa"/>
              <w:tblCellMar>
                <w:left w:w="0" w:type="dxa"/>
                <w:right w:w="0" w:type="dxa"/>
              </w:tblCellMar>
              <w:tblLook w:val="04A0"/>
            </w:tblPr>
            <w:tblGrid>
              <w:gridCol w:w="2417"/>
              <w:gridCol w:w="106"/>
              <w:gridCol w:w="905"/>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Then, faster pipe will fill it in</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minutes.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06"/>
              <w:gridCol w:w="297"/>
              <w:gridCol w:w="106"/>
              <w:gridCol w:w="297"/>
              <w:gridCol w:w="212"/>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2" name="Picture 2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36</w:t>
                  </w: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06"/>
              <w:gridCol w:w="297"/>
              <w:gridCol w:w="212"/>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3" name="Picture 2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4</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i/>
                      <w:iCs/>
                      <w:sz w:val="19"/>
                      <w:szCs w:val="19"/>
                    </w:rPr>
                    <w:t>x</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36</w:t>
                  </w:r>
                </w:p>
              </w:tc>
            </w:tr>
          </w:tbl>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4" name="Picture 2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x</w:t>
            </w:r>
            <w:r w:rsidRPr="00004D94">
              <w:rPr>
                <w:rFonts w:ascii="Arial" w:eastAsia="Times New Roman" w:hAnsi="Arial" w:cs="Arial"/>
                <w:sz w:val="19"/>
                <w:szCs w:val="19"/>
              </w:rPr>
              <w:t> = 144 min.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70" w:tgtFrame="_blank" w:history="1">
              <w:r w:rsidRPr="00004D94">
                <w:rPr>
                  <w:rFonts w:ascii="Arial" w:eastAsia="Times New Roman" w:hAnsi="Arial" w:cs="Arial"/>
                  <w:color w:val="0077CC"/>
                  <w:sz w:val="19"/>
                  <w:u w:val="single"/>
                </w:rPr>
                <w:t>Pipes and Cistern</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71"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11.</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 motorboat, whose speed in 15 km/hr in still water goes 30 km downstream and comes back in a total of 4 hours 30 minutes. The speed of the stream (in km/hr) is: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10" type="#_x0000_t75" style="width:18pt;height:15.35pt" o:ole="">
                        <v:imagedata r:id="rId4" o:title=""/>
                      </v:shape>
                      <w:control r:id="rId72" w:name="DefaultOcxName43" w:shapeid="_x0000_i131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9" type="#_x0000_t75" style="width:18pt;height:15.35pt" o:ole="">
                        <v:imagedata r:id="rId4" o:title=""/>
                      </v:shape>
                      <w:control r:id="rId73" w:name="DefaultOcxName44" w:shapeid="_x0000_i130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8" type="#_x0000_t75" style="width:18pt;height:15.35pt" o:ole="">
                        <v:imagedata r:id="rId4" o:title=""/>
                      </v:shape>
                      <w:control r:id="rId74" w:name="DefaultOcxName45" w:shapeid="_x0000_i130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7" type="#_x0000_t75" style="width:18pt;height:15.35pt" o:ole="">
                        <v:imagedata r:id="rId4" o:title=""/>
                      </v:shape>
                      <w:control r:id="rId75" w:name="DefaultOcxName46" w:shapeid="_x0000_i130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B</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Let the speed of the stream be </w:t>
            </w:r>
            <w:r w:rsidRPr="00004D94">
              <w:rPr>
                <w:rFonts w:ascii="Arial" w:eastAsia="Times New Roman" w:hAnsi="Arial" w:cs="Arial"/>
                <w:i/>
                <w:iCs/>
                <w:sz w:val="19"/>
                <w:szCs w:val="19"/>
              </w:rPr>
              <w:t>x</w:t>
            </w:r>
            <w:r w:rsidRPr="00004D94">
              <w:rPr>
                <w:rFonts w:ascii="Arial" w:eastAsia="Times New Roman" w:hAnsi="Arial" w:cs="Arial"/>
                <w:sz w:val="19"/>
                <w:szCs w:val="19"/>
              </w:rPr>
              <w:t> km/hr. Then,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Speed downstream = (15 + </w:t>
            </w:r>
            <w:r w:rsidRPr="00004D94">
              <w:rPr>
                <w:rFonts w:ascii="Arial" w:eastAsia="Times New Roman" w:hAnsi="Arial" w:cs="Arial"/>
                <w:i/>
                <w:iCs/>
                <w:sz w:val="19"/>
                <w:szCs w:val="19"/>
              </w:rPr>
              <w:t>x</w:t>
            </w:r>
            <w:r w:rsidRPr="00004D94">
              <w:rPr>
                <w:rFonts w:ascii="Arial" w:eastAsia="Times New Roman" w:hAnsi="Arial" w:cs="Arial"/>
                <w:sz w:val="19"/>
                <w:szCs w:val="19"/>
              </w:rPr>
              <w:t>) km/hr,</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Speed upstream = (15 - </w:t>
            </w:r>
            <w:r w:rsidRPr="00004D94">
              <w:rPr>
                <w:rFonts w:ascii="Arial" w:eastAsia="Times New Roman" w:hAnsi="Arial" w:cs="Arial"/>
                <w:i/>
                <w:iCs/>
                <w:sz w:val="19"/>
                <w:szCs w:val="19"/>
              </w:rPr>
              <w:t>x</w:t>
            </w:r>
            <w:r w:rsidRPr="00004D94">
              <w:rPr>
                <w:rFonts w:ascii="Arial" w:eastAsia="Times New Roman" w:hAnsi="Arial" w:cs="Arial"/>
                <w:sz w:val="19"/>
                <w:szCs w:val="19"/>
              </w:rPr>
              <w:t>) km/hr.</w:t>
            </w:r>
          </w:p>
          <w:tbl>
            <w:tblPr>
              <w:tblW w:w="0" w:type="auto"/>
              <w:tblCellSpacing w:w="0" w:type="dxa"/>
              <w:tblCellMar>
                <w:left w:w="0" w:type="dxa"/>
                <w:right w:w="0" w:type="dxa"/>
              </w:tblCellMar>
              <w:tblLook w:val="04A0"/>
            </w:tblPr>
            <w:tblGrid>
              <w:gridCol w:w="283"/>
              <w:gridCol w:w="650"/>
              <w:gridCol w:w="297"/>
              <w:gridCol w:w="602"/>
              <w:gridCol w:w="363"/>
              <w:gridCol w:w="106"/>
            </w:tblGrid>
            <w:tr w:rsidR="00004D94" w:rsidRPr="00004D94" w:rsidTr="00004D94">
              <w:trPr>
                <w:tblCellSpacing w:w="0" w:type="dxa"/>
              </w:trPr>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5" name="Picture 2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30</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30</w:t>
                  </w:r>
                </w:p>
              </w:tc>
              <w:tc>
                <w:tcPr>
                  <w:tcW w:w="0" w:type="auto"/>
                  <w:vMerge w:val="restart"/>
                  <w:tcMar>
                    <w:top w:w="0" w:type="dxa"/>
                    <w:left w:w="93" w:type="dxa"/>
                    <w:bottom w:w="0"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4</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(15 + </w:t>
                  </w:r>
                  <w:r w:rsidRPr="00004D94">
                    <w:rPr>
                      <w:rFonts w:ascii="Arial" w:eastAsia="Times New Roman" w:hAnsi="Arial" w:cs="Arial"/>
                      <w:i/>
                      <w:iCs/>
                      <w:sz w:val="19"/>
                      <w:szCs w:val="19"/>
                    </w:rPr>
                    <w:t>x</w:t>
                  </w:r>
                  <w:r w:rsidRPr="00004D94">
                    <w:rPr>
                      <w:rFonts w:ascii="Arial" w:eastAsia="Times New Roman" w:hAnsi="Arial" w:cs="Arial"/>
                      <w:sz w:val="19"/>
                      <w:szCs w:val="19"/>
                    </w:rPr>
                    <w:t>)</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(15 - </w:t>
                  </w:r>
                  <w:r w:rsidRPr="00004D94">
                    <w:rPr>
                      <w:rFonts w:ascii="Arial" w:eastAsia="Times New Roman" w:hAnsi="Arial" w:cs="Arial"/>
                      <w:i/>
                      <w:iCs/>
                      <w:sz w:val="19"/>
                      <w:szCs w:val="19"/>
                    </w:rPr>
                    <w:t>x</w:t>
                  </w:r>
                  <w:r w:rsidRPr="00004D94">
                    <w:rPr>
                      <w:rFonts w:ascii="Arial" w:eastAsia="Times New Roman" w:hAnsi="Arial" w:cs="Arial"/>
                      <w:sz w:val="19"/>
                      <w:szCs w:val="19"/>
                    </w:rPr>
                    <w:t>)</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w:t>
                  </w: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637"/>
              <w:gridCol w:w="297"/>
              <w:gridCol w:w="106"/>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6" name="Picture 2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900</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9</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225 - </w:t>
                  </w:r>
                  <w:r w:rsidRPr="00004D94">
                    <w:rPr>
                      <w:rFonts w:ascii="Arial" w:eastAsia="Times New Roman" w:hAnsi="Arial" w:cs="Arial"/>
                      <w:i/>
                      <w:iCs/>
                      <w:sz w:val="19"/>
                      <w:szCs w:val="19"/>
                    </w:rPr>
                    <w:t>x</w:t>
                  </w:r>
                  <w:r w:rsidRPr="00004D94">
                    <w:rPr>
                      <w:rFonts w:ascii="Arial" w:eastAsia="Times New Roman" w:hAnsi="Arial" w:cs="Arial"/>
                      <w:sz w:val="16"/>
                      <w:szCs w:val="16"/>
                      <w:vertAlign w:val="superscript"/>
                    </w:rPr>
                    <w:t>2</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w:t>
                  </w:r>
                </w:p>
              </w:tc>
            </w:tr>
          </w:tbl>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7" name="Picture 2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9</w:t>
            </w:r>
            <w:r w:rsidRPr="00004D94">
              <w:rPr>
                <w:rFonts w:ascii="Arial" w:eastAsia="Times New Roman" w:hAnsi="Arial" w:cs="Arial"/>
                <w:i/>
                <w:iCs/>
                <w:sz w:val="19"/>
                <w:szCs w:val="19"/>
              </w:rPr>
              <w:t>x</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225</w:t>
            </w:r>
          </w:p>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8" name="Picture 2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x</w:t>
            </w:r>
            <w:r w:rsidRPr="00004D94">
              <w:rPr>
                <w:rFonts w:ascii="Arial" w:eastAsia="Times New Roman" w:hAnsi="Arial" w:cs="Arial"/>
                <w:sz w:val="16"/>
                <w:szCs w:val="16"/>
                <w:vertAlign w:val="superscript"/>
              </w:rPr>
              <w:t>2</w:t>
            </w:r>
            <w:r w:rsidRPr="00004D94">
              <w:rPr>
                <w:rFonts w:ascii="Arial" w:eastAsia="Times New Roman" w:hAnsi="Arial" w:cs="Arial"/>
                <w:sz w:val="19"/>
                <w:szCs w:val="19"/>
              </w:rPr>
              <w:t> = 25</w:t>
            </w:r>
          </w:p>
          <w:p w:rsidR="00004D94" w:rsidRPr="00004D94" w:rsidRDefault="00004D94" w:rsidP="00004D9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9" name="Picture 2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imp.gif"/>
                          <pic:cNvPicPr>
                            <a:picLocks noChangeAspect="1" noChangeArrowheads="1"/>
                          </pic:cNvPicPr>
                        </pic:nvPicPr>
                        <pic:blipFill>
                          <a:blip r:embed="rId5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w:t>
            </w:r>
            <w:r w:rsidRPr="00004D94">
              <w:rPr>
                <w:rFonts w:ascii="Arial" w:eastAsia="Times New Roman" w:hAnsi="Arial" w:cs="Arial"/>
                <w:i/>
                <w:iCs/>
                <w:sz w:val="19"/>
                <w:szCs w:val="19"/>
              </w:rPr>
              <w:t>x</w:t>
            </w:r>
            <w:r w:rsidRPr="00004D94">
              <w:rPr>
                <w:rFonts w:ascii="Arial" w:eastAsia="Times New Roman" w:hAnsi="Arial" w:cs="Arial"/>
                <w:sz w:val="19"/>
                <w:szCs w:val="19"/>
              </w:rPr>
              <w:t> = 5 km/hr.</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76" w:tgtFrame="_blank" w:history="1">
              <w:r w:rsidRPr="00004D94">
                <w:rPr>
                  <w:rFonts w:ascii="Arial" w:eastAsia="Times New Roman" w:hAnsi="Arial" w:cs="Arial"/>
                  <w:color w:val="0077CC"/>
                  <w:sz w:val="19"/>
                  <w:u w:val="single"/>
                </w:rPr>
                <w:t>Boats and Streams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77"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12.</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 man took loan from a bank at the rate of 12% p.a. simple interest. After 3 years he had to pay Rs. 5400 interest only for the period. The principal amount borrowed by him was: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6" type="#_x0000_t75" style="width:18pt;height:15.35pt" o:ole="">
                        <v:imagedata r:id="rId4" o:title=""/>
                      </v:shape>
                      <w:control r:id="rId78" w:name="DefaultOcxName47" w:shapeid="_x0000_i130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2000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lastRenderedPageBreak/>
                    <w:object w:dxaOrig="1440" w:dyaOrig="1440">
                      <v:shape id="_x0000_i1305" type="#_x0000_t75" style="width:18pt;height:15.35pt" o:ole="">
                        <v:imagedata r:id="rId4" o:title=""/>
                      </v:shape>
                      <w:control r:id="rId79" w:name="DefaultOcxName48" w:shapeid="_x0000_i130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10,000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4" type="#_x0000_t75" style="width:18pt;height:15.35pt" o:ole="">
                        <v:imagedata r:id="rId4" o:title=""/>
                      </v:shape>
                      <w:control r:id="rId80" w:name="DefaultOcxName49" w:shapeid="_x0000_i130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15,000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3" type="#_x0000_t75" style="width:18pt;height:15.35pt" o:ole="">
                        <v:imagedata r:id="rId4" o:title=""/>
                      </v:shape>
                      <w:control r:id="rId81" w:name="DefaultOcxName50" w:shapeid="_x0000_i130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20,000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C</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324"/>
              <w:gridCol w:w="163"/>
              <w:gridCol w:w="941"/>
              <w:gridCol w:w="150"/>
              <w:gridCol w:w="1269"/>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Principal = Rs.</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0" name="Picture 3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 x 5400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1" name="Picture 3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Rs. 15000.</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12 x 3</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82" w:tgtFrame="_blank" w:history="1">
              <w:r w:rsidRPr="00004D94">
                <w:rPr>
                  <w:rFonts w:ascii="Arial" w:eastAsia="Times New Roman" w:hAnsi="Arial" w:cs="Arial"/>
                  <w:color w:val="0077CC"/>
                  <w:sz w:val="19"/>
                  <w:u w:val="single"/>
                </w:rPr>
                <w:t>Simple Interest</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83"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13.</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 man walked diagonally across a square lot. Approximately, what was the percent saved by not walking along the edges?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2" type="#_x0000_t75" style="width:18pt;height:15.35pt" o:ole="">
                        <v:imagedata r:id="rId4" o:title=""/>
                      </v:shape>
                      <w:control r:id="rId84" w:name="DefaultOcxName51" w:shapeid="_x0000_i130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1" type="#_x0000_t75" style="width:18pt;height:15.35pt" o:ole="">
                        <v:imagedata r:id="rId4" o:title=""/>
                      </v:shape>
                      <w:control r:id="rId85" w:name="DefaultOcxName52" w:shapeid="_x0000_i130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300" type="#_x0000_t75" style="width:18pt;height:15.35pt" o:ole="">
                        <v:imagedata r:id="rId4" o:title=""/>
                      </v:shape>
                      <w:control r:id="rId86" w:name="DefaultOcxName53" w:shapeid="_x0000_i130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30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9" type="#_x0000_t75" style="width:18pt;height:15.35pt" o:ole="">
                        <v:imagedata r:id="rId4" o:title=""/>
                      </v:shape>
                      <w:control r:id="rId87" w:name="DefaultOcxName54" w:shapeid="_x0000_i129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33</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C</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Let the side of the square(ABCD) be </w:t>
            </w:r>
            <w:r w:rsidRPr="00004D94">
              <w:rPr>
                <w:rFonts w:ascii="Arial" w:eastAsia="Times New Roman" w:hAnsi="Arial" w:cs="Arial"/>
                <w:i/>
                <w:iCs/>
                <w:sz w:val="19"/>
                <w:szCs w:val="19"/>
              </w:rPr>
              <w:t>x</w:t>
            </w:r>
            <w:r w:rsidRPr="00004D94">
              <w:rPr>
                <w:rFonts w:ascii="Arial" w:eastAsia="Times New Roman" w:hAnsi="Arial" w:cs="Arial"/>
                <w:sz w:val="19"/>
                <w:szCs w:val="19"/>
              </w:rPr>
              <w:t> metres.</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Then, AB + BC = 2</w:t>
            </w:r>
            <w:r w:rsidRPr="00004D94">
              <w:rPr>
                <w:rFonts w:ascii="Arial" w:eastAsia="Times New Roman" w:hAnsi="Arial" w:cs="Arial"/>
                <w:i/>
                <w:iCs/>
                <w:sz w:val="19"/>
                <w:szCs w:val="19"/>
              </w:rPr>
              <w:t>x</w:t>
            </w:r>
            <w:r w:rsidRPr="00004D94">
              <w:rPr>
                <w:rFonts w:ascii="Arial" w:eastAsia="Times New Roman" w:hAnsi="Arial" w:cs="Arial"/>
                <w:sz w:val="19"/>
                <w:szCs w:val="19"/>
              </w:rPr>
              <w:t> metres.</w:t>
            </w:r>
            <w:r>
              <w:rPr>
                <w:rFonts w:ascii="Arial" w:eastAsia="Times New Roman" w:hAnsi="Arial" w:cs="Arial"/>
                <w:noProof/>
                <w:sz w:val="19"/>
                <w:szCs w:val="19"/>
              </w:rPr>
              <w:drawing>
                <wp:inline distT="0" distB="0" distL="0" distR="0">
                  <wp:extent cx="948055" cy="948055"/>
                  <wp:effectExtent l="19050" t="0" r="4445" b="0"/>
                  <wp:docPr id="32" name="Picture 32" descr="https://www.indiabix.com/_files/images/aptitude/1-z-526-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z-526-061.gif"/>
                          <pic:cNvPicPr>
                            <a:picLocks noChangeAspect="1" noChangeArrowheads="1"/>
                          </pic:cNvPicPr>
                        </pic:nvPicPr>
                        <pic:blipFill>
                          <a:blip r:embed="rId88"/>
                          <a:srcRect/>
                          <a:stretch>
                            <a:fillRect/>
                          </a:stretch>
                        </pic:blipFill>
                        <pic:spPr bwMode="auto">
                          <a:xfrm>
                            <a:off x="0" y="0"/>
                            <a:ext cx="948055" cy="948055"/>
                          </a:xfrm>
                          <a:prstGeom prst="rect">
                            <a:avLst/>
                          </a:prstGeom>
                          <a:noFill/>
                          <a:ln w="9525">
                            <a:noFill/>
                            <a:miter lim="800000"/>
                            <a:headEnd/>
                            <a:tailEnd/>
                          </a:ln>
                        </pic:spPr>
                      </pic:pic>
                    </a:graphicData>
                  </a:graphic>
                </wp:inline>
              </w:drawing>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AC = </w:t>
            </w:r>
            <w:r w:rsidRPr="00004D94">
              <w:rPr>
                <w:rFonts w:ascii="Arial" w:eastAsia="Times New Roman" w:hAnsi="Arial" w:cs="Arial"/>
                <w:sz w:val="19"/>
              </w:rPr>
              <w:t>2</w:t>
            </w:r>
            <w:r w:rsidRPr="00004D94">
              <w:rPr>
                <w:rFonts w:ascii="Arial" w:eastAsia="Times New Roman" w:hAnsi="Arial" w:cs="Arial"/>
                <w:i/>
                <w:iCs/>
                <w:sz w:val="19"/>
                <w:szCs w:val="19"/>
              </w:rPr>
              <w:t>x</w:t>
            </w:r>
            <w:r w:rsidRPr="00004D94">
              <w:rPr>
                <w:rFonts w:ascii="Arial" w:eastAsia="Times New Roman" w:hAnsi="Arial" w:cs="Arial"/>
                <w:sz w:val="19"/>
                <w:szCs w:val="19"/>
              </w:rPr>
              <w:t> = (1.41</w:t>
            </w:r>
            <w:r w:rsidRPr="00004D94">
              <w:rPr>
                <w:rFonts w:ascii="Arial" w:eastAsia="Times New Roman" w:hAnsi="Arial" w:cs="Arial"/>
                <w:i/>
                <w:iCs/>
                <w:sz w:val="19"/>
                <w:szCs w:val="19"/>
              </w:rPr>
              <w:t>x</w:t>
            </w:r>
            <w:r w:rsidRPr="00004D94">
              <w:rPr>
                <w:rFonts w:ascii="Arial" w:eastAsia="Times New Roman" w:hAnsi="Arial" w:cs="Arial"/>
                <w:sz w:val="19"/>
                <w:szCs w:val="19"/>
              </w:rPr>
              <w:t>) m.</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Saving on 2</w:t>
            </w:r>
            <w:r w:rsidRPr="00004D94">
              <w:rPr>
                <w:rFonts w:ascii="Arial" w:eastAsia="Times New Roman" w:hAnsi="Arial" w:cs="Arial"/>
                <w:i/>
                <w:iCs/>
                <w:sz w:val="19"/>
                <w:szCs w:val="19"/>
              </w:rPr>
              <w:t>x</w:t>
            </w:r>
            <w:r w:rsidRPr="00004D94">
              <w:rPr>
                <w:rFonts w:ascii="Arial" w:eastAsia="Times New Roman" w:hAnsi="Arial" w:cs="Arial"/>
                <w:sz w:val="19"/>
                <w:szCs w:val="19"/>
              </w:rPr>
              <w:t> metres = (0.59</w:t>
            </w:r>
            <w:r w:rsidRPr="00004D94">
              <w:rPr>
                <w:rFonts w:ascii="Arial" w:eastAsia="Times New Roman" w:hAnsi="Arial" w:cs="Arial"/>
                <w:i/>
                <w:iCs/>
                <w:sz w:val="19"/>
                <w:szCs w:val="19"/>
              </w:rPr>
              <w:t>x</w:t>
            </w:r>
            <w:r w:rsidRPr="00004D94">
              <w:rPr>
                <w:rFonts w:ascii="Arial" w:eastAsia="Times New Roman" w:hAnsi="Arial" w:cs="Arial"/>
                <w:sz w:val="19"/>
                <w:szCs w:val="19"/>
              </w:rPr>
              <w:t>) m.</w:t>
            </w:r>
          </w:p>
          <w:tbl>
            <w:tblPr>
              <w:tblW w:w="0" w:type="auto"/>
              <w:tblCellSpacing w:w="0" w:type="dxa"/>
              <w:tblCellMar>
                <w:left w:w="0" w:type="dxa"/>
                <w:right w:w="0" w:type="dxa"/>
              </w:tblCellMar>
              <w:tblLook w:val="04A0"/>
            </w:tblPr>
            <w:tblGrid>
              <w:gridCol w:w="1060"/>
              <w:gridCol w:w="163"/>
              <w:gridCol w:w="465"/>
              <w:gridCol w:w="651"/>
              <w:gridCol w:w="319"/>
              <w:gridCol w:w="1544"/>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Saving % =</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3" name="Picture 3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0.59</w:t>
                  </w:r>
                  <w:r w:rsidRPr="00004D94">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 100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4" name="Picture 3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w:t>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30% (approx.)</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w:t>
                  </w:r>
                  <w:r w:rsidRPr="00004D94">
                    <w:rPr>
                      <w:rFonts w:ascii="Arial" w:eastAsia="Times New Roman" w:hAnsi="Arial" w:cs="Arial"/>
                      <w:i/>
                      <w:iCs/>
                      <w:sz w:val="19"/>
                      <w:szCs w:val="19"/>
                    </w:rPr>
                    <w:t>x</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89" w:tgtFrame="_blank" w:history="1">
              <w:r w:rsidRPr="00004D94">
                <w:rPr>
                  <w:rFonts w:ascii="Arial" w:eastAsia="Times New Roman" w:hAnsi="Arial" w:cs="Arial"/>
                  <w:color w:val="0077CC"/>
                  <w:sz w:val="19"/>
                  <w:u w:val="single"/>
                </w:rPr>
                <w:t>Area</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90"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14.</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By investing in 16</w:t>
            </w:r>
            <w:r>
              <w:rPr>
                <w:rFonts w:ascii="Arial" w:eastAsia="Times New Roman" w:hAnsi="Arial" w:cs="Arial"/>
                <w:noProof/>
                <w:sz w:val="19"/>
                <w:szCs w:val="19"/>
              </w:rPr>
              <w:drawing>
                <wp:inline distT="0" distB="0" distL="0" distR="0">
                  <wp:extent cx="93345" cy="262255"/>
                  <wp:effectExtent l="19050" t="0" r="1905" b="0"/>
                  <wp:docPr id="35" name="Picture 35" descr="https://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div-2by3.gif"/>
                          <pic:cNvPicPr>
                            <a:picLocks noChangeAspect="1" noChangeArrowheads="1"/>
                          </pic:cNvPicPr>
                        </pic:nvPicPr>
                        <pic:blipFill>
                          <a:blip r:embed="rId91"/>
                          <a:srcRect/>
                          <a:stretch>
                            <a:fillRect/>
                          </a:stretch>
                        </pic:blipFill>
                        <pic:spPr bwMode="auto">
                          <a:xfrm>
                            <a:off x="0" y="0"/>
                            <a:ext cx="93345" cy="262255"/>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stock at 64, one earns Rs. 1500. The investment made is:</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8" type="#_x0000_t75" style="width:18pt;height:15.35pt" o:ole="">
                        <v:imagedata r:id="rId4" o:title=""/>
                      </v:shape>
                      <w:control r:id="rId92" w:name="DefaultOcxName55" w:shapeid="_x0000_i129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5640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7" type="#_x0000_t75" style="width:18pt;height:15.35pt" o:ole="">
                        <v:imagedata r:id="rId4" o:title=""/>
                      </v:shape>
                      <w:control r:id="rId93" w:name="DefaultOcxName56" w:shapeid="_x0000_i129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5760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6" type="#_x0000_t75" style="width:18pt;height:15.35pt" o:ole="">
                        <v:imagedata r:id="rId4" o:title=""/>
                      </v:shape>
                      <w:control r:id="rId94" w:name="DefaultOcxName57" w:shapeid="_x0000_i129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7500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5" type="#_x0000_t75" style="width:18pt;height:15.35pt" o:ole="">
                        <v:imagedata r:id="rId4" o:title=""/>
                      </v:shape>
                      <w:control r:id="rId95" w:name="DefaultOcxName58" w:shapeid="_x0000_i129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Rs. 9600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B</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lastRenderedPageBreak/>
              <w:t>Explanation:</w:t>
            </w:r>
          </w:p>
          <w:tbl>
            <w:tblPr>
              <w:tblW w:w="0" w:type="auto"/>
              <w:tblCellSpacing w:w="0" w:type="dxa"/>
              <w:tblCellMar>
                <w:left w:w="0" w:type="dxa"/>
                <w:right w:w="0" w:type="dxa"/>
              </w:tblCellMar>
              <w:tblLook w:val="04A0"/>
            </w:tblPr>
            <w:tblGrid>
              <w:gridCol w:w="1086"/>
              <w:gridCol w:w="212"/>
              <w:gridCol w:w="1843"/>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To earn Rs.</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50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investment = Rs. 64.</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087"/>
              <w:gridCol w:w="163"/>
              <w:gridCol w:w="453"/>
              <w:gridCol w:w="212"/>
              <w:gridCol w:w="664"/>
              <w:gridCol w:w="150"/>
              <w:gridCol w:w="1163"/>
            </w:tblGrid>
            <w:tr w:rsidR="00004D94" w:rsidRPr="00004D94" w:rsidT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To earn Rs. 1500, investment = Rs.</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6" name="Picture 3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oparen-h1.gif"/>
                                <pic:cNvPicPr>
                                  <a:picLocks noChangeAspect="1" noChangeArrowheads="1"/>
                                </pic:cNvPicPr>
                              </pic:nvPicPr>
                              <pic:blipFill>
                                <a:blip r:embed="rId48"/>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64 x</w:t>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3</w:t>
                  </w:r>
                </w:p>
              </w:tc>
              <w:tc>
                <w:tcPr>
                  <w:tcW w:w="0" w:type="auto"/>
                  <w:vMerge w:val="restart"/>
                  <w:tcMar>
                    <w:top w:w="0" w:type="dxa"/>
                    <w:left w:w="93" w:type="dxa"/>
                    <w:bottom w:w="0"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x 1500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7" name="Picture 3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cparen-h1.gif"/>
                                <pic:cNvPicPr>
                                  <a:picLocks noChangeAspect="1" noChangeArrowheads="1"/>
                                </pic:cNvPicPr>
                              </pic:nvPicPr>
                              <pic:blipFill>
                                <a:blip r:embed="rId49"/>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Rs. 5760.</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50</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96" w:tgtFrame="_blank" w:history="1">
              <w:r w:rsidRPr="00004D94">
                <w:rPr>
                  <w:rFonts w:ascii="Arial" w:eastAsia="Times New Roman" w:hAnsi="Arial" w:cs="Arial"/>
                  <w:color w:val="0077CC"/>
                  <w:sz w:val="19"/>
                  <w:u w:val="single"/>
                </w:rPr>
                <w:t>Stocks and Shares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97"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15.</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 man buys a watch for Rs. 1950 in cash and sells it for Rs. 2200 at a credit of 1 year. If the rate of interest is 10% per annum, the man:</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4" type="#_x0000_t75" style="width:18pt;height:15.35pt" o:ole="">
                        <v:imagedata r:id="rId4" o:title=""/>
                      </v:shape>
                      <w:control r:id="rId98" w:name="DefaultOcxName59" w:shapeid="_x0000_i129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57"/>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gains Rs. 55</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3" type="#_x0000_t75" style="width:18pt;height:15.35pt" o:ole="">
                        <v:imagedata r:id="rId4" o:title=""/>
                      </v:shape>
                      <w:control r:id="rId99" w:name="DefaultOcxName60" w:shapeid="_x0000_i129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57"/>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gains Rs. 50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2" type="#_x0000_t75" style="width:18pt;height:15.35pt" o:ole="">
                        <v:imagedata r:id="rId4" o:title=""/>
                      </v:shape>
                      <w:control r:id="rId100" w:name="DefaultOcxName61" w:shapeid="_x0000_i129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46"/>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loses Rs. 30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1" type="#_x0000_t75" style="width:18pt;height:15.35pt" o:ole="">
                        <v:imagedata r:id="rId4" o:title=""/>
                      </v:shape>
                      <w:control r:id="rId101" w:name="DefaultOcxName62" w:shapeid="_x0000_i129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57"/>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gains Rs. 30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B</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453"/>
              <w:gridCol w:w="3121"/>
            </w:tblGrid>
            <w:tr w:rsidR="00004D94" w:rsidRPr="00004D94" w:rsidTr="00004D94">
              <w:trPr>
                <w:tblCellSpacing w:w="0" w:type="dxa"/>
              </w:trPr>
              <w:tc>
                <w:tcPr>
                  <w:tcW w:w="0" w:type="auto"/>
                  <w:tcMar>
                    <w:top w:w="0" w:type="dxa"/>
                    <w:left w:w="0" w:type="dxa"/>
                    <w:bottom w:w="227"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S.P.</w:t>
                  </w:r>
                </w:p>
              </w:tc>
              <w:tc>
                <w:tcPr>
                  <w:tcW w:w="0" w:type="auto"/>
                  <w:tcMar>
                    <w:top w:w="0" w:type="dxa"/>
                    <w:left w:w="0" w:type="dxa"/>
                    <w:bottom w:w="227" w:type="dxa"/>
                    <w:right w:w="0"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 P.W. of Rs. 2200 due 1 year hence</w:t>
                  </w:r>
                </w:p>
              </w:tc>
            </w:tr>
            <w:tr w:rsidR="00004D94" w:rsidRPr="00004D94" w:rsidTr="00004D94">
              <w:trPr>
                <w:tblCellSpacing w:w="0" w:type="dxa"/>
              </w:trPr>
              <w:tc>
                <w:tcPr>
                  <w:tcW w:w="0" w:type="auto"/>
                  <w:tcMar>
                    <w:top w:w="0" w:type="dxa"/>
                    <w:left w:w="0" w:type="dxa"/>
                    <w:bottom w:w="227"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542"/>
                    <w:gridCol w:w="163"/>
                    <w:gridCol w:w="1178"/>
                    <w:gridCol w:w="163"/>
                  </w:tblGrid>
                  <w:tr w:rsidR="00004D94" w:rsidRPr="00004D94">
                    <w:trPr>
                      <w:tblCellSpacing w:w="0" w:type="dxa"/>
                    </w:trPr>
                    <w:tc>
                      <w:tcPr>
                        <w:tcW w:w="0" w:type="auto"/>
                        <w:vMerge w:val="restart"/>
                        <w:tcMar>
                          <w:top w:w="0" w:type="dxa"/>
                          <w:left w:w="0" w:type="dxa"/>
                          <w:bottom w:w="0" w:type="dxa"/>
                          <w:right w:w="93"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 Rs.</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8" name="Picture 38" descr="https://www.indiabix.com/_files/images/aptitude/1-sym-o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obracket-h1.gif"/>
                                      <pic:cNvPicPr>
                                        <a:picLocks noChangeAspect="1" noChangeArrowheads="1"/>
                                      </pic:cNvPicPr>
                                    </pic:nvPicPr>
                                    <pic:blipFill>
                                      <a:blip r:embed="rId10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2200 x 100</w:t>
                        </w:r>
                      </w:p>
                    </w:tc>
                    <w:tc>
                      <w:tcPr>
                        <w:tcW w:w="0" w:type="auto"/>
                        <w:vMerge w:val="restart"/>
                        <w:noWrap/>
                        <w:vAlign w:val="center"/>
                        <w:hideMark/>
                      </w:tcPr>
                      <w:p w:rsidR="00004D94" w:rsidRPr="00004D94" w:rsidRDefault="00004D94" w:rsidP="00004D9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9" name="Picture 39" descr="https://www.indiabix.com/_files/images/aptitude/1-sym-c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cbracket-h1.gif"/>
                                      <pic:cNvPicPr>
                                        <a:picLocks noChangeAspect="1" noChangeArrowheads="1"/>
                                      </pic:cNvPicPr>
                                    </pic:nvPicPr>
                                    <pic:blipFill>
                                      <a:blip r:embed="rId10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r>
                  <w:tr w:rsidR="00004D94" w:rsidRP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004D94" w:rsidRPr="00004D94" w:rsidRDefault="00004D94" w:rsidP="00004D94">
                        <w:pPr>
                          <w:spacing w:after="0" w:line="240" w:lineRule="auto"/>
                          <w:jc w:val="center"/>
                          <w:rPr>
                            <w:rFonts w:ascii="Arial" w:eastAsia="Times New Roman" w:hAnsi="Arial" w:cs="Arial"/>
                            <w:sz w:val="19"/>
                            <w:szCs w:val="19"/>
                          </w:rPr>
                        </w:pPr>
                        <w:r w:rsidRPr="00004D94">
                          <w:rPr>
                            <w:rFonts w:ascii="Arial" w:eastAsia="Times New Roman" w:hAnsi="Arial" w:cs="Arial"/>
                            <w:sz w:val="19"/>
                            <w:szCs w:val="19"/>
                          </w:rPr>
                          <w:t>100 + (10 x 1)</w:t>
                        </w:r>
                      </w:p>
                    </w:tc>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rsidTr="00004D94">
              <w:trPr>
                <w:tblCellSpacing w:w="0" w:type="dxa"/>
              </w:trPr>
              <w:tc>
                <w:tcPr>
                  <w:tcW w:w="0" w:type="auto"/>
                  <w:tcMar>
                    <w:top w:w="0" w:type="dxa"/>
                    <w:left w:w="0" w:type="dxa"/>
                    <w:bottom w:w="227" w:type="dxa"/>
                    <w:right w:w="0" w:type="dxa"/>
                  </w:tcMar>
                  <w:vAlign w:val="center"/>
                  <w:hideMark/>
                </w:tcPr>
                <w:p w:rsidR="00004D94" w:rsidRPr="00004D94" w:rsidRDefault="00004D94" w:rsidP="00004D94">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 Rs. 2000.</w:t>
                  </w:r>
                </w:p>
              </w:tc>
            </w:tr>
          </w:tbl>
          <w:p w:rsidR="00004D94" w:rsidRPr="00004D94" w:rsidRDefault="00004D94" w:rsidP="00004D9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0" name="Picture 4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tfr.gif"/>
                          <pic:cNvPicPr>
                            <a:picLocks noChangeAspect="1" noChangeArrowheads="1"/>
                          </pic:cNvPicPr>
                        </pic:nvPicPr>
                        <pic:blipFill>
                          <a:blip r:embed="rId33"/>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004D94">
              <w:rPr>
                <w:rFonts w:ascii="Arial" w:eastAsia="Times New Roman" w:hAnsi="Arial" w:cs="Arial"/>
                <w:sz w:val="19"/>
                <w:szCs w:val="19"/>
              </w:rPr>
              <w:t> Gain = Rs. (2000 - 1950) = Rs. 50.</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04" w:tgtFrame="_blank" w:history="1">
              <w:r w:rsidRPr="00004D94">
                <w:rPr>
                  <w:rFonts w:ascii="Arial" w:eastAsia="Times New Roman" w:hAnsi="Arial" w:cs="Arial"/>
                  <w:color w:val="0077CC"/>
                  <w:sz w:val="19"/>
                  <w:u w:val="single"/>
                </w:rPr>
                <w:t>True Discount</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05"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0" w:type="auto"/>
            <w:gridSpan w:val="2"/>
            <w:vAlign w:val="center"/>
            <w:hideMark/>
          </w:tcPr>
          <w:p w:rsidR="00004D94" w:rsidRPr="00004D94" w:rsidRDefault="00004D94" w:rsidP="00004D94">
            <w:pPr>
              <w:shd w:val="clear" w:color="auto" w:fill="FDFDFD"/>
              <w:spacing w:after="0" w:line="240" w:lineRule="auto"/>
              <w:rPr>
                <w:rFonts w:ascii="Arial" w:eastAsia="Times New Roman" w:hAnsi="Arial" w:cs="Arial"/>
                <w:b/>
                <w:bCs/>
                <w:color w:val="808080"/>
                <w:sz w:val="19"/>
                <w:szCs w:val="19"/>
              </w:rPr>
            </w:pPr>
            <w:r w:rsidRPr="00004D94">
              <w:rPr>
                <w:rFonts w:ascii="Arial" w:eastAsia="Times New Roman" w:hAnsi="Arial" w:cs="Arial"/>
                <w:b/>
                <w:bCs/>
                <w:color w:val="808080"/>
                <w:sz w:val="19"/>
                <w:szCs w:val="19"/>
              </w:rPr>
              <w:t>Direction (for Q.No. 16):</w:t>
            </w:r>
          </w:p>
          <w:p w:rsidR="00004D94" w:rsidRPr="00004D94" w:rsidRDefault="00004D94" w:rsidP="00004D94">
            <w:pPr>
              <w:spacing w:after="133" w:line="240" w:lineRule="auto"/>
              <w:rPr>
                <w:rFonts w:ascii="Arial" w:eastAsia="Times New Roman" w:hAnsi="Arial" w:cs="Arial"/>
                <w:sz w:val="19"/>
                <w:szCs w:val="19"/>
              </w:rPr>
            </w:pPr>
            <w:r w:rsidRPr="00004D94">
              <w:rPr>
                <w:rFonts w:ascii="Arial" w:eastAsia="Times New Roman" w:hAnsi="Arial" w:cs="Arial"/>
                <w:sz w:val="19"/>
                <w:szCs w:val="19"/>
              </w:rPr>
              <w:t>Find the odd man out.</w:t>
            </w:r>
          </w:p>
        </w:tc>
      </w:tr>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16.</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10, 25, 45, 54, 60, 75, 80</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90" type="#_x0000_t75" style="width:18pt;height:15.35pt" o:ole="">
                        <v:imagedata r:id="rId4" o:title=""/>
                      </v:shape>
                      <w:control r:id="rId106" w:name="DefaultOcxName63" w:shapeid="_x0000_i129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9" type="#_x0000_t75" style="width:18pt;height:15.35pt" o:ole="">
                        <v:imagedata r:id="rId4" o:title=""/>
                      </v:shape>
                      <w:control r:id="rId107" w:name="DefaultOcxName64" w:shapeid="_x0000_i128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45</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8" type="#_x0000_t75" style="width:18pt;height:15.35pt" o:ole="">
                        <v:imagedata r:id="rId4" o:title=""/>
                      </v:shape>
                      <w:control r:id="rId108" w:name="DefaultOcxName65" w:shapeid="_x0000_i128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7" type="#_x0000_t75" style="width:18pt;height:15.35pt" o:ole="">
                        <v:imagedata r:id="rId4" o:title=""/>
                      </v:shape>
                      <w:control r:id="rId109" w:name="DefaultOcxName66" w:shapeid="_x0000_i128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75</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C</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Each of the numbers except 54 is multiple of 5.</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10" w:tgtFrame="_blank" w:history="1">
              <w:r w:rsidRPr="00004D94">
                <w:rPr>
                  <w:rFonts w:ascii="Arial" w:eastAsia="Times New Roman" w:hAnsi="Arial" w:cs="Arial"/>
                  <w:color w:val="0077CC"/>
                  <w:sz w:val="19"/>
                  <w:u w:val="single"/>
                </w:rPr>
                <w:t>Odd Man Out and Series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11"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0" w:type="auto"/>
            <w:gridSpan w:val="2"/>
            <w:vAlign w:val="center"/>
            <w:hideMark/>
          </w:tcPr>
          <w:p w:rsidR="00004D94" w:rsidRPr="00004D94" w:rsidRDefault="00004D94" w:rsidP="00004D94">
            <w:pPr>
              <w:shd w:val="clear" w:color="auto" w:fill="FDFDFD"/>
              <w:spacing w:after="0" w:line="240" w:lineRule="auto"/>
              <w:rPr>
                <w:rFonts w:ascii="Arial" w:eastAsia="Times New Roman" w:hAnsi="Arial" w:cs="Arial"/>
                <w:b/>
                <w:bCs/>
                <w:color w:val="808080"/>
                <w:sz w:val="19"/>
                <w:szCs w:val="19"/>
              </w:rPr>
            </w:pPr>
            <w:r w:rsidRPr="00004D94">
              <w:rPr>
                <w:rFonts w:ascii="Arial" w:eastAsia="Times New Roman" w:hAnsi="Arial" w:cs="Arial"/>
                <w:b/>
                <w:bCs/>
                <w:color w:val="808080"/>
                <w:sz w:val="19"/>
                <w:szCs w:val="19"/>
              </w:rPr>
              <w:t>Direction (for Q.Nos. 17 - 19):</w:t>
            </w:r>
          </w:p>
          <w:p w:rsidR="00004D94" w:rsidRPr="00004D94" w:rsidRDefault="00004D94" w:rsidP="00004D94">
            <w:pPr>
              <w:spacing w:after="133" w:line="240" w:lineRule="auto"/>
              <w:rPr>
                <w:rFonts w:ascii="Arial" w:eastAsia="Times New Roman" w:hAnsi="Arial" w:cs="Arial"/>
                <w:sz w:val="19"/>
                <w:szCs w:val="19"/>
              </w:rPr>
            </w:pPr>
            <w:r w:rsidRPr="00004D94">
              <w:rPr>
                <w:rFonts w:ascii="Arial" w:eastAsia="Times New Roman" w:hAnsi="Arial" w:cs="Arial"/>
                <w:sz w:val="19"/>
                <w:szCs w:val="19"/>
              </w:rPr>
              <w:t>Find out the wrong number in the given sequence of numbers.</w:t>
            </w:r>
          </w:p>
        </w:tc>
      </w:tr>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lastRenderedPageBreak/>
              <w:t>17.</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582, 605, 588, 611, 634, 617, 600</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6" type="#_x0000_t75" style="width:18pt;height:15.35pt" o:ole="">
                        <v:imagedata r:id="rId4" o:title=""/>
                      </v:shape>
                      <w:control r:id="rId112" w:name="DefaultOcxName67" w:shapeid="_x0000_i128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634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5" type="#_x0000_t75" style="width:18pt;height:15.35pt" o:ole="">
                        <v:imagedata r:id="rId4" o:title=""/>
                      </v:shape>
                      <w:control r:id="rId113" w:name="DefaultOcxName68" w:shapeid="_x0000_i128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611</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4" type="#_x0000_t75" style="width:18pt;height:15.35pt" o:ole="">
                        <v:imagedata r:id="rId4" o:title=""/>
                      </v:shape>
                      <w:control r:id="rId114" w:name="DefaultOcxName69" w:shapeid="_x0000_i128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605</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3" type="#_x0000_t75" style="width:18pt;height:15.35pt" o:ole="">
                        <v:imagedata r:id="rId4" o:title=""/>
                      </v:shape>
                      <w:control r:id="rId115" w:name="DefaultOcxName70" w:shapeid="_x0000_i128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600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A</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Alternatively 23 is added and 17 is subtracted from the terms. So, 634 is wrong.</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16" w:tgtFrame="_blank" w:history="1">
              <w:r w:rsidRPr="00004D94">
                <w:rPr>
                  <w:rFonts w:ascii="Arial" w:eastAsia="Times New Roman" w:hAnsi="Arial" w:cs="Arial"/>
                  <w:color w:val="0077CC"/>
                  <w:sz w:val="19"/>
                  <w:u w:val="single"/>
                </w:rPr>
                <w:t>Odd Man Out and Series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17"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18.</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36, 54, 18, 27, 9, 18.5, 4.5</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2" type="#_x0000_t75" style="width:18pt;height:15.35pt" o:ole="">
                        <v:imagedata r:id="rId4" o:title=""/>
                      </v:shape>
                      <w:control r:id="rId118" w:name="DefaultOcxName71" w:shapeid="_x0000_i128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65"/>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4.5</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1" type="#_x0000_t75" style="width:18pt;height:15.35pt" o:ole="">
                        <v:imagedata r:id="rId4" o:title=""/>
                      </v:shape>
                      <w:control r:id="rId119" w:name="DefaultOcxName72" w:shapeid="_x0000_i128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18.5</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80" type="#_x0000_t75" style="width:18pt;height:15.35pt" o:ole="">
                        <v:imagedata r:id="rId4" o:title=""/>
                      </v:shape>
                      <w:control r:id="rId120" w:name="DefaultOcxName73" w:shapeid="_x0000_i1280"/>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54</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9" type="#_x0000_t75" style="width:18pt;height:15.35pt" o:ole="">
                        <v:imagedata r:id="rId4" o:title=""/>
                      </v:shape>
                      <w:control r:id="rId121" w:name="DefaultOcxName74" w:shapeid="_x0000_i1279"/>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18</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B</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The terms are alternatively multiplied by 1.5 and divided by 3. However, 18.5 does not satisfy it.</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22" w:tgtFrame="_blank" w:history="1">
              <w:r w:rsidRPr="00004D94">
                <w:rPr>
                  <w:rFonts w:ascii="Arial" w:eastAsia="Times New Roman" w:hAnsi="Arial" w:cs="Arial"/>
                  <w:color w:val="0077CC"/>
                  <w:sz w:val="19"/>
                  <w:u w:val="single"/>
                </w:rPr>
                <w:t>Odd Man Out and Series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23"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19.</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56, 72, 90, 110, 132, 150</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8" type="#_x0000_t75" style="width:18pt;height:15.35pt" o:ole="">
                        <v:imagedata r:id="rId4" o:title=""/>
                      </v:shape>
                      <w:control r:id="rId124" w:name="DefaultOcxName75" w:shapeid="_x0000_i1278"/>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72</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7" type="#_x0000_t75" style="width:18pt;height:15.35pt" o:ole="">
                        <v:imagedata r:id="rId4" o:title=""/>
                      </v:shape>
                      <w:control r:id="rId125" w:name="DefaultOcxName76" w:shapeid="_x0000_i1277"/>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110</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6" type="#_x0000_t75" style="width:18pt;height:15.35pt" o:ole="">
                        <v:imagedata r:id="rId4" o:title=""/>
                      </v:shape>
                      <w:control r:id="rId126" w:name="DefaultOcxName77" w:shapeid="_x0000_i1276"/>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132</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5" type="#_x0000_t75" style="width:18pt;height:15.35pt" o:ole="">
                        <v:imagedata r:id="rId4" o:title=""/>
                      </v:shape>
                      <w:control r:id="rId127" w:name="DefaultOcxName78" w:shapeid="_x0000_i1275"/>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150</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The numbers are 7 x 8, 8 x 9, 9 x 10, 10 x 11, 11 x 12, 12 x 13.</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So, 150 is wrong.</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28" w:tgtFrame="_blank" w:history="1">
              <w:r w:rsidRPr="00004D94">
                <w:rPr>
                  <w:rFonts w:ascii="Arial" w:eastAsia="Times New Roman" w:hAnsi="Arial" w:cs="Arial"/>
                  <w:color w:val="0077CC"/>
                  <w:sz w:val="19"/>
                  <w:u w:val="single"/>
                </w:rPr>
                <w:t>Odd Man Out and Series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29" w:tgtFrame="_blank" w:history="1">
              <w:r w:rsidRPr="00004D94">
                <w:rPr>
                  <w:rFonts w:ascii="Arial" w:eastAsia="Times New Roman" w:hAnsi="Arial" w:cs="Arial"/>
                  <w:color w:val="0077CC"/>
                  <w:sz w:val="19"/>
                  <w:u w:val="single"/>
                </w:rPr>
                <w:t>Discuss in Forum</w:t>
              </w:r>
            </w:hyperlink>
          </w:p>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04D94" w:rsidRPr="00004D94" w:rsidTr="00004D94">
        <w:trPr>
          <w:tblCellSpacing w:w="0" w:type="dxa"/>
        </w:trPr>
        <w:tc>
          <w:tcPr>
            <w:tcW w:w="0" w:type="auto"/>
            <w:gridSpan w:val="2"/>
            <w:vAlign w:val="center"/>
            <w:hideMark/>
          </w:tcPr>
          <w:p w:rsidR="00004D94" w:rsidRPr="00004D94" w:rsidRDefault="00004D94" w:rsidP="00004D94">
            <w:pPr>
              <w:shd w:val="clear" w:color="auto" w:fill="FDFDFD"/>
              <w:spacing w:after="0" w:line="240" w:lineRule="auto"/>
              <w:rPr>
                <w:rFonts w:ascii="Arial" w:eastAsia="Times New Roman" w:hAnsi="Arial" w:cs="Arial"/>
                <w:b/>
                <w:bCs/>
                <w:color w:val="808080"/>
                <w:sz w:val="19"/>
                <w:szCs w:val="19"/>
              </w:rPr>
            </w:pPr>
            <w:r w:rsidRPr="00004D94">
              <w:rPr>
                <w:rFonts w:ascii="Arial" w:eastAsia="Times New Roman" w:hAnsi="Arial" w:cs="Arial"/>
                <w:b/>
                <w:bCs/>
                <w:color w:val="808080"/>
                <w:sz w:val="19"/>
                <w:szCs w:val="19"/>
              </w:rPr>
              <w:t>Direction (for Q.No. 20):</w:t>
            </w:r>
          </w:p>
          <w:p w:rsidR="00004D94" w:rsidRPr="00004D94" w:rsidRDefault="00004D94" w:rsidP="00004D94">
            <w:pPr>
              <w:spacing w:after="133" w:line="240" w:lineRule="auto"/>
              <w:rPr>
                <w:rFonts w:ascii="Arial" w:eastAsia="Times New Roman" w:hAnsi="Arial" w:cs="Arial"/>
                <w:sz w:val="19"/>
                <w:szCs w:val="19"/>
              </w:rPr>
            </w:pPr>
            <w:r w:rsidRPr="00004D94">
              <w:rPr>
                <w:rFonts w:ascii="Arial" w:eastAsia="Times New Roman" w:hAnsi="Arial" w:cs="Arial"/>
                <w:sz w:val="19"/>
                <w:szCs w:val="19"/>
              </w:rPr>
              <w:t>Insert the missing number.</w:t>
            </w:r>
          </w:p>
        </w:tc>
      </w:tr>
      <w:tr w:rsidR="00004D94" w:rsidRPr="00004D94" w:rsidTr="00004D94">
        <w:trPr>
          <w:tblCellSpacing w:w="0" w:type="dxa"/>
        </w:trPr>
        <w:tc>
          <w:tcPr>
            <w:tcW w:w="333" w:type="dxa"/>
            <w:vMerge w:val="restart"/>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20.</w:t>
            </w:r>
          </w:p>
        </w:tc>
        <w:tc>
          <w:tcPr>
            <w:tcW w:w="0" w:type="auto"/>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8, 24, 12, 36, 18, 54, (....)</w:t>
            </w:r>
          </w:p>
        </w:tc>
      </w:tr>
      <w:tr w:rsidR="00004D94" w:rsidRPr="00004D94" w:rsidTr="00004D94">
        <w:trPr>
          <w:tblCellSpacing w:w="0" w:type="dxa"/>
        </w:trPr>
        <w:tc>
          <w:tcPr>
            <w:tcW w:w="0" w:type="auto"/>
            <w:vMerge/>
            <w:vAlign w:val="center"/>
            <w:hideMark/>
          </w:tcPr>
          <w:p w:rsidR="00004D94" w:rsidRPr="00004D94" w:rsidRDefault="00004D94" w:rsidP="00004D9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4" type="#_x0000_t75" style="width:18pt;height:15.35pt" o:ole="">
                        <v:imagedata r:id="rId4" o:title=""/>
                      </v:shape>
                      <w:control r:id="rId130" w:name="DefaultOcxName79" w:shapeid="_x0000_i1274"/>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27</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3" type="#_x0000_t75" style="width:18pt;height:15.35pt" o:ole="">
                        <v:imagedata r:id="rId4" o:title=""/>
                      </v:shape>
                      <w:control r:id="rId131" w:name="DefaultOcxName80" w:shapeid="_x0000_i1273"/>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108</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2" type="#_x0000_t75" style="width:18pt;height:15.35pt" o:ole="">
                        <v:imagedata r:id="rId4" o:title=""/>
                      </v:shape>
                      <w:control r:id="rId132" w:name="DefaultOcxName81" w:shapeid="_x0000_i1272"/>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68</w:t>
                        </w:r>
                      </w:p>
                    </w:tc>
                  </w:tr>
                </w:tbl>
                <w:p w:rsidR="00004D94" w:rsidRPr="00004D94" w:rsidRDefault="00004D94" w:rsidP="00004D94">
                  <w:pPr>
                    <w:spacing w:after="0" w:line="240" w:lineRule="auto"/>
                    <w:rPr>
                      <w:rFonts w:ascii="Arial" w:eastAsia="Times New Roman" w:hAnsi="Arial" w:cs="Arial"/>
                      <w:sz w:val="19"/>
                      <w:szCs w:val="19"/>
                    </w:rPr>
                  </w:pPr>
                </w:p>
              </w:tc>
            </w:tr>
            <w:tr w:rsidR="00004D94" w:rsidRPr="00004D94">
              <w:trPr>
                <w:tblCellSpacing w:w="0" w:type="dxa"/>
              </w:trPr>
              <w:tc>
                <w:tcPr>
                  <w:tcW w:w="50" w:type="pct"/>
                  <w:noWrap/>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object w:dxaOrig="1440" w:dyaOrig="1440">
                      <v:shape id="_x0000_i1271" type="#_x0000_t75" style="width:18pt;height:15.35pt" o:ole="">
                        <v:imagedata r:id="rId4" o:title=""/>
                      </v:shape>
                      <w:control r:id="rId133" w:name="DefaultOcxName82" w:shapeid="_x0000_i1271"/>
                    </w:object>
                  </w:r>
                </w:p>
              </w:tc>
              <w:tc>
                <w:tcPr>
                  <w:tcW w:w="50" w:type="pct"/>
                  <w:tcMar>
                    <w:top w:w="93" w:type="dxa"/>
                    <w:left w:w="93" w:type="dxa"/>
                    <w:bottom w:w="93" w:type="dxa"/>
                    <w:right w:w="93" w:type="dxa"/>
                  </w:tcMar>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04D94" w:rsidRPr="00004D94">
                    <w:trPr>
                      <w:tblCellSpacing w:w="0" w:type="dxa"/>
                    </w:trPr>
                    <w:tc>
                      <w:tcPr>
                        <w:tcW w:w="0" w:type="auto"/>
                        <w:vAlign w:val="center"/>
                        <w:hideMark/>
                      </w:tcPr>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sz w:val="19"/>
                            <w:szCs w:val="19"/>
                          </w:rPr>
                          <w:t>72</w:t>
                        </w:r>
                      </w:p>
                    </w:tc>
                  </w:tr>
                </w:tbl>
                <w:p w:rsidR="00004D94" w:rsidRPr="00004D94" w:rsidRDefault="00004D94" w:rsidP="00004D94">
                  <w:pPr>
                    <w:spacing w:after="0" w:line="240" w:lineRule="auto"/>
                    <w:rPr>
                      <w:rFonts w:ascii="Arial" w:eastAsia="Times New Roman" w:hAnsi="Arial" w:cs="Arial"/>
                      <w:sz w:val="19"/>
                      <w:szCs w:val="19"/>
                    </w:rPr>
                  </w:pPr>
                </w:p>
              </w:tc>
            </w:tr>
          </w:tbl>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Your Answer:</w:t>
            </w:r>
            <w:r w:rsidRPr="00004D94">
              <w:rPr>
                <w:rFonts w:ascii="Arial" w:eastAsia="Times New Roman" w:hAnsi="Arial" w:cs="Arial"/>
                <w:sz w:val="19"/>
                <w:szCs w:val="19"/>
              </w:rPr>
              <w:t> Option </w:t>
            </w:r>
            <w:r w:rsidRPr="00004D94">
              <w:rPr>
                <w:rFonts w:ascii="Arial" w:eastAsia="Times New Roman" w:hAnsi="Arial" w:cs="Arial"/>
                <w:b/>
                <w:bCs/>
                <w:sz w:val="19"/>
              </w:rPr>
              <w:t>(Not Answered)</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Correct Answer:</w:t>
            </w:r>
            <w:r w:rsidRPr="00004D94">
              <w:rPr>
                <w:rFonts w:ascii="Arial" w:eastAsia="Times New Roman" w:hAnsi="Arial" w:cs="Arial"/>
                <w:sz w:val="19"/>
                <w:szCs w:val="19"/>
              </w:rPr>
              <w:t> Option </w:t>
            </w:r>
            <w:r w:rsidRPr="00004D94">
              <w:rPr>
                <w:rFonts w:ascii="Arial" w:eastAsia="Times New Roman" w:hAnsi="Arial" w:cs="Arial"/>
                <w:b/>
                <w:bCs/>
                <w:sz w:val="19"/>
              </w:rPr>
              <w:t>A</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u w:val="single"/>
              </w:rPr>
              <w:t>Explanation:</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Numbers are alternatively multiplied by 3 and divided by 2.</w:t>
            </w:r>
          </w:p>
          <w:p w:rsidR="00004D94" w:rsidRPr="00004D94" w:rsidRDefault="00004D94" w:rsidP="00004D94">
            <w:pPr>
              <w:spacing w:before="133" w:after="133" w:line="240" w:lineRule="auto"/>
              <w:rPr>
                <w:rFonts w:ascii="Arial" w:eastAsia="Times New Roman" w:hAnsi="Arial" w:cs="Arial"/>
                <w:sz w:val="19"/>
                <w:szCs w:val="19"/>
              </w:rPr>
            </w:pPr>
            <w:r w:rsidRPr="00004D94">
              <w:rPr>
                <w:rFonts w:ascii="Arial" w:eastAsia="Times New Roman" w:hAnsi="Arial" w:cs="Arial"/>
                <w:sz w:val="19"/>
                <w:szCs w:val="19"/>
              </w:rPr>
              <w:t xml:space="preserve">So, the next number = 54 </w:t>
            </w:r>
            <w:r w:rsidRPr="00004D94">
              <w:rPr>
                <w:rFonts w:ascii="Tahoma" w:eastAsia="Times New Roman" w:hAnsi="Tahoma" w:cs="Tahoma"/>
                <w:sz w:val="19"/>
                <w:szCs w:val="19"/>
              </w:rPr>
              <w:t>�</w:t>
            </w:r>
            <w:r w:rsidRPr="00004D94">
              <w:rPr>
                <w:rFonts w:ascii="Arial" w:eastAsia="Times New Roman" w:hAnsi="Arial" w:cs="Arial"/>
                <w:sz w:val="19"/>
                <w:szCs w:val="19"/>
              </w:rPr>
              <w:t xml:space="preserve"> 2 = 27.</w:t>
            </w:r>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Learn more problems on : </w:t>
            </w:r>
            <w:hyperlink r:id="rId134" w:tgtFrame="_blank" w:history="1">
              <w:r w:rsidRPr="00004D94">
                <w:rPr>
                  <w:rFonts w:ascii="Arial" w:eastAsia="Times New Roman" w:hAnsi="Arial" w:cs="Arial"/>
                  <w:color w:val="0077CC"/>
                  <w:sz w:val="19"/>
                  <w:u w:val="single"/>
                </w:rPr>
                <w:t>Odd Man Out and Series</w:t>
              </w:r>
            </w:hyperlink>
          </w:p>
          <w:p w:rsidR="00004D94" w:rsidRPr="00004D94" w:rsidRDefault="00004D94" w:rsidP="00004D94">
            <w:pPr>
              <w:spacing w:after="0" w:line="240" w:lineRule="auto"/>
              <w:rPr>
                <w:rFonts w:ascii="Arial" w:eastAsia="Times New Roman" w:hAnsi="Arial" w:cs="Arial"/>
                <w:sz w:val="19"/>
                <w:szCs w:val="19"/>
              </w:rPr>
            </w:pPr>
            <w:r w:rsidRPr="00004D94">
              <w:rPr>
                <w:rFonts w:ascii="Arial" w:eastAsia="Times New Roman" w:hAnsi="Arial" w:cs="Arial"/>
                <w:color w:val="5EAC1A"/>
                <w:sz w:val="19"/>
              </w:rPr>
              <w:t>Discuss about this problem : </w:t>
            </w:r>
            <w:hyperlink r:id="rId135" w:tgtFrame="_blank" w:history="1">
              <w:r w:rsidRPr="00004D94">
                <w:rPr>
                  <w:rFonts w:ascii="Arial" w:eastAsia="Times New Roman" w:hAnsi="Arial" w:cs="Arial"/>
                  <w:color w:val="0077CC"/>
                  <w:sz w:val="19"/>
                  <w:u w:val="single"/>
                </w:rPr>
                <w:t>Discuss in Forum</w:t>
              </w:r>
            </w:hyperlink>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04D94"/>
    <w:rsid w:val="00004D94"/>
    <w:rsid w:val="000079E2"/>
    <w:rsid w:val="001702C9"/>
    <w:rsid w:val="00EF7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004D94"/>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004D9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94"/>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004D94"/>
    <w:rPr>
      <w:rFonts w:eastAsia="Times New Roman" w:cs="Times New Roman"/>
      <w:b/>
      <w:bCs/>
      <w:sz w:val="27"/>
      <w:szCs w:val="27"/>
    </w:rPr>
  </w:style>
  <w:style w:type="character" w:styleId="Hyperlink">
    <w:name w:val="Hyperlink"/>
    <w:basedOn w:val="DefaultParagraphFont"/>
    <w:uiPriority w:val="99"/>
    <w:semiHidden/>
    <w:unhideWhenUsed/>
    <w:rsid w:val="00004D94"/>
    <w:rPr>
      <w:color w:val="0000FF"/>
      <w:u w:val="single"/>
    </w:rPr>
  </w:style>
  <w:style w:type="character" w:styleId="FollowedHyperlink">
    <w:name w:val="FollowedHyperlink"/>
    <w:basedOn w:val="DefaultParagraphFont"/>
    <w:uiPriority w:val="99"/>
    <w:semiHidden/>
    <w:unhideWhenUsed/>
    <w:rsid w:val="00004D94"/>
    <w:rPr>
      <w:color w:val="800080"/>
      <w:u w:val="single"/>
    </w:rPr>
  </w:style>
  <w:style w:type="paragraph" w:styleId="z-TopofForm">
    <w:name w:val="HTML Top of Form"/>
    <w:basedOn w:val="Normal"/>
    <w:next w:val="Normal"/>
    <w:link w:val="z-TopofFormChar"/>
    <w:hidden/>
    <w:uiPriority w:val="99"/>
    <w:semiHidden/>
    <w:unhideWhenUsed/>
    <w:rsid w:val="00004D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4D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4D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4D94"/>
    <w:rPr>
      <w:rFonts w:ascii="Arial" w:eastAsia="Times New Roman" w:hAnsi="Arial" w:cs="Arial"/>
      <w:vanish/>
      <w:sz w:val="16"/>
      <w:szCs w:val="16"/>
    </w:rPr>
  </w:style>
  <w:style w:type="character" w:customStyle="1" w:styleId="hide-1">
    <w:name w:val="hide-1"/>
    <w:basedOn w:val="DefaultParagraphFont"/>
    <w:rsid w:val="00004D94"/>
  </w:style>
  <w:style w:type="character" w:customStyle="1" w:styleId="ib-green">
    <w:name w:val="ib-green"/>
    <w:basedOn w:val="DefaultParagraphFont"/>
    <w:rsid w:val="00004D94"/>
  </w:style>
  <w:style w:type="paragraph" w:styleId="NormalWeb">
    <w:name w:val="Normal (Web)"/>
    <w:basedOn w:val="Normal"/>
    <w:uiPriority w:val="99"/>
    <w:unhideWhenUsed/>
    <w:rsid w:val="00004D94"/>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004D94"/>
  </w:style>
  <w:style w:type="character" w:customStyle="1" w:styleId="ib-dgray">
    <w:name w:val="ib-dgray"/>
    <w:basedOn w:val="DefaultParagraphFont"/>
    <w:rsid w:val="00004D94"/>
  </w:style>
  <w:style w:type="character" w:customStyle="1" w:styleId="ga-root-h1">
    <w:name w:val="ga-root-h1"/>
    <w:basedOn w:val="DefaultParagraphFont"/>
    <w:rsid w:val="00004D94"/>
  </w:style>
  <w:style w:type="paragraph" w:styleId="BalloonText">
    <w:name w:val="Balloon Text"/>
    <w:basedOn w:val="Normal"/>
    <w:link w:val="BalloonTextChar"/>
    <w:uiPriority w:val="99"/>
    <w:semiHidden/>
    <w:unhideWhenUsed/>
    <w:rsid w:val="00004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8406868">
      <w:bodyDiv w:val="1"/>
      <w:marLeft w:val="0"/>
      <w:marRight w:val="0"/>
      <w:marTop w:val="0"/>
      <w:marBottom w:val="0"/>
      <w:divBdr>
        <w:top w:val="none" w:sz="0" w:space="0" w:color="auto"/>
        <w:left w:val="none" w:sz="0" w:space="0" w:color="auto"/>
        <w:bottom w:val="none" w:sz="0" w:space="0" w:color="auto"/>
        <w:right w:val="none" w:sz="0" w:space="0" w:color="auto"/>
      </w:divBdr>
      <w:divsChild>
        <w:div w:id="1391928928">
          <w:marLeft w:val="0"/>
          <w:marRight w:val="0"/>
          <w:marTop w:val="0"/>
          <w:marBottom w:val="0"/>
          <w:divBdr>
            <w:top w:val="none" w:sz="0" w:space="0" w:color="auto"/>
            <w:left w:val="none" w:sz="0" w:space="0" w:color="auto"/>
            <w:bottom w:val="none" w:sz="0" w:space="0" w:color="auto"/>
            <w:right w:val="none" w:sz="0" w:space="0" w:color="auto"/>
          </w:divBdr>
        </w:div>
        <w:div w:id="815032977">
          <w:marLeft w:val="0"/>
          <w:marRight w:val="0"/>
          <w:marTop w:val="0"/>
          <w:marBottom w:val="0"/>
          <w:divBdr>
            <w:top w:val="none" w:sz="0" w:space="0" w:color="auto"/>
            <w:left w:val="none" w:sz="0" w:space="0" w:color="auto"/>
            <w:bottom w:val="none" w:sz="0" w:space="0" w:color="auto"/>
            <w:right w:val="none" w:sz="0" w:space="0" w:color="auto"/>
          </w:divBdr>
          <w:divsChild>
            <w:div w:id="1413045843">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1493525938">
          <w:marLeft w:val="0"/>
          <w:marRight w:val="0"/>
          <w:marTop w:val="0"/>
          <w:marBottom w:val="0"/>
          <w:divBdr>
            <w:top w:val="none" w:sz="0" w:space="0" w:color="auto"/>
            <w:left w:val="none" w:sz="0" w:space="0" w:color="auto"/>
            <w:bottom w:val="none" w:sz="0" w:space="0" w:color="auto"/>
            <w:right w:val="none" w:sz="0" w:space="0" w:color="auto"/>
          </w:divBdr>
        </w:div>
        <w:div w:id="2113158261">
          <w:marLeft w:val="0"/>
          <w:marRight w:val="0"/>
          <w:marTop w:val="27"/>
          <w:marBottom w:val="0"/>
          <w:divBdr>
            <w:top w:val="none" w:sz="0" w:space="0" w:color="auto"/>
            <w:left w:val="none" w:sz="0" w:space="0" w:color="auto"/>
            <w:bottom w:val="none" w:sz="0" w:space="0" w:color="auto"/>
            <w:right w:val="none" w:sz="0" w:space="0" w:color="auto"/>
          </w:divBdr>
        </w:div>
        <w:div w:id="2041466725">
          <w:marLeft w:val="0"/>
          <w:marRight w:val="0"/>
          <w:marTop w:val="0"/>
          <w:marBottom w:val="0"/>
          <w:divBdr>
            <w:top w:val="single" w:sz="4" w:space="2" w:color="F0F0F0"/>
            <w:left w:val="single" w:sz="4" w:space="6" w:color="F0F0F0"/>
            <w:bottom w:val="single" w:sz="4" w:space="2" w:color="F0F0F0"/>
            <w:right w:val="single" w:sz="4" w:space="6" w:color="F0F0F0"/>
          </w:divBdr>
        </w:div>
        <w:div w:id="2114981273">
          <w:marLeft w:val="0"/>
          <w:marRight w:val="0"/>
          <w:marTop w:val="0"/>
          <w:marBottom w:val="0"/>
          <w:divBdr>
            <w:top w:val="none" w:sz="0" w:space="0" w:color="auto"/>
            <w:left w:val="none" w:sz="0" w:space="0" w:color="auto"/>
            <w:bottom w:val="none" w:sz="0" w:space="0" w:color="auto"/>
            <w:right w:val="none" w:sz="0" w:space="0" w:color="auto"/>
          </w:divBdr>
        </w:div>
        <w:div w:id="1126630368">
          <w:marLeft w:val="0"/>
          <w:marRight w:val="0"/>
          <w:marTop w:val="0"/>
          <w:marBottom w:val="0"/>
          <w:divBdr>
            <w:top w:val="none" w:sz="0" w:space="0" w:color="auto"/>
            <w:left w:val="none" w:sz="0" w:space="0" w:color="auto"/>
            <w:bottom w:val="none" w:sz="0" w:space="0" w:color="auto"/>
            <w:right w:val="none" w:sz="0" w:space="0" w:color="auto"/>
          </w:divBdr>
          <w:divsChild>
            <w:div w:id="632954053">
              <w:marLeft w:val="0"/>
              <w:marRight w:val="0"/>
              <w:marTop w:val="0"/>
              <w:marBottom w:val="0"/>
              <w:divBdr>
                <w:top w:val="none" w:sz="0" w:space="0" w:color="auto"/>
                <w:left w:val="none" w:sz="0" w:space="0" w:color="auto"/>
                <w:bottom w:val="none" w:sz="0" w:space="0" w:color="auto"/>
                <w:right w:val="none" w:sz="0" w:space="0" w:color="auto"/>
              </w:divBdr>
              <w:divsChild>
                <w:div w:id="687801851">
                  <w:marLeft w:val="0"/>
                  <w:marRight w:val="0"/>
                  <w:marTop w:val="0"/>
                  <w:marBottom w:val="0"/>
                  <w:divBdr>
                    <w:top w:val="none" w:sz="0" w:space="0" w:color="auto"/>
                    <w:left w:val="none" w:sz="0" w:space="0" w:color="auto"/>
                    <w:bottom w:val="none" w:sz="0" w:space="0" w:color="auto"/>
                    <w:right w:val="none" w:sz="0" w:space="0" w:color="auto"/>
                  </w:divBdr>
                  <w:divsChild>
                    <w:div w:id="189801395">
                      <w:marLeft w:val="0"/>
                      <w:marRight w:val="0"/>
                      <w:marTop w:val="0"/>
                      <w:marBottom w:val="0"/>
                      <w:divBdr>
                        <w:top w:val="none" w:sz="0" w:space="0" w:color="auto"/>
                        <w:left w:val="single" w:sz="18" w:space="10" w:color="CCCCCC"/>
                        <w:bottom w:val="none" w:sz="0" w:space="0" w:color="auto"/>
                        <w:right w:val="none" w:sz="0" w:space="0" w:color="auto"/>
                      </w:divBdr>
                      <w:divsChild>
                        <w:div w:id="9636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574">
                  <w:marLeft w:val="0"/>
                  <w:marRight w:val="0"/>
                  <w:marTop w:val="0"/>
                  <w:marBottom w:val="0"/>
                  <w:divBdr>
                    <w:top w:val="none" w:sz="0" w:space="0" w:color="auto"/>
                    <w:left w:val="none" w:sz="0" w:space="0" w:color="auto"/>
                    <w:bottom w:val="none" w:sz="0" w:space="0" w:color="auto"/>
                    <w:right w:val="none" w:sz="0" w:space="0" w:color="auto"/>
                  </w:divBdr>
                  <w:divsChild>
                    <w:div w:id="566186775">
                      <w:marLeft w:val="0"/>
                      <w:marRight w:val="0"/>
                      <w:marTop w:val="0"/>
                      <w:marBottom w:val="0"/>
                      <w:divBdr>
                        <w:top w:val="none" w:sz="0" w:space="0" w:color="auto"/>
                        <w:left w:val="single" w:sz="18" w:space="10" w:color="CCCCCC"/>
                        <w:bottom w:val="none" w:sz="0" w:space="0" w:color="auto"/>
                        <w:right w:val="none" w:sz="0" w:space="0" w:color="auto"/>
                      </w:divBdr>
                      <w:divsChild>
                        <w:div w:id="1946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841">
                  <w:marLeft w:val="0"/>
                  <w:marRight w:val="0"/>
                  <w:marTop w:val="0"/>
                  <w:marBottom w:val="0"/>
                  <w:divBdr>
                    <w:top w:val="none" w:sz="0" w:space="0" w:color="auto"/>
                    <w:left w:val="none" w:sz="0" w:space="0" w:color="auto"/>
                    <w:bottom w:val="none" w:sz="0" w:space="0" w:color="auto"/>
                    <w:right w:val="none" w:sz="0" w:space="0" w:color="auto"/>
                  </w:divBdr>
                  <w:divsChild>
                    <w:div w:id="443892616">
                      <w:marLeft w:val="0"/>
                      <w:marRight w:val="0"/>
                      <w:marTop w:val="0"/>
                      <w:marBottom w:val="0"/>
                      <w:divBdr>
                        <w:top w:val="none" w:sz="0" w:space="0" w:color="auto"/>
                        <w:left w:val="single" w:sz="18" w:space="10" w:color="CCCCCC"/>
                        <w:bottom w:val="none" w:sz="0" w:space="0" w:color="auto"/>
                        <w:right w:val="none" w:sz="0" w:space="0" w:color="auto"/>
                      </w:divBdr>
                      <w:divsChild>
                        <w:div w:id="17548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149">
                  <w:marLeft w:val="0"/>
                  <w:marRight w:val="0"/>
                  <w:marTop w:val="0"/>
                  <w:marBottom w:val="0"/>
                  <w:divBdr>
                    <w:top w:val="none" w:sz="0" w:space="0" w:color="auto"/>
                    <w:left w:val="none" w:sz="0" w:space="0" w:color="auto"/>
                    <w:bottom w:val="none" w:sz="0" w:space="0" w:color="auto"/>
                    <w:right w:val="none" w:sz="0" w:space="0" w:color="auto"/>
                  </w:divBdr>
                  <w:divsChild>
                    <w:div w:id="446388377">
                      <w:marLeft w:val="0"/>
                      <w:marRight w:val="0"/>
                      <w:marTop w:val="0"/>
                      <w:marBottom w:val="0"/>
                      <w:divBdr>
                        <w:top w:val="none" w:sz="0" w:space="0" w:color="auto"/>
                        <w:left w:val="single" w:sz="18" w:space="10" w:color="CCCCCC"/>
                        <w:bottom w:val="none" w:sz="0" w:space="0" w:color="auto"/>
                        <w:right w:val="none" w:sz="0" w:space="0" w:color="auto"/>
                      </w:divBdr>
                      <w:divsChild>
                        <w:div w:id="4617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484">
                  <w:marLeft w:val="0"/>
                  <w:marRight w:val="0"/>
                  <w:marTop w:val="0"/>
                  <w:marBottom w:val="0"/>
                  <w:divBdr>
                    <w:top w:val="none" w:sz="0" w:space="0" w:color="auto"/>
                    <w:left w:val="none" w:sz="0" w:space="0" w:color="auto"/>
                    <w:bottom w:val="none" w:sz="0" w:space="0" w:color="auto"/>
                    <w:right w:val="none" w:sz="0" w:space="0" w:color="auto"/>
                  </w:divBdr>
                  <w:divsChild>
                    <w:div w:id="714162866">
                      <w:marLeft w:val="0"/>
                      <w:marRight w:val="0"/>
                      <w:marTop w:val="0"/>
                      <w:marBottom w:val="0"/>
                      <w:divBdr>
                        <w:top w:val="none" w:sz="0" w:space="0" w:color="auto"/>
                        <w:left w:val="single" w:sz="18" w:space="10" w:color="CCCCCC"/>
                        <w:bottom w:val="none" w:sz="0" w:space="0" w:color="auto"/>
                        <w:right w:val="none" w:sz="0" w:space="0" w:color="auto"/>
                      </w:divBdr>
                      <w:divsChild>
                        <w:div w:id="3886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052">
                  <w:marLeft w:val="0"/>
                  <w:marRight w:val="0"/>
                  <w:marTop w:val="0"/>
                  <w:marBottom w:val="133"/>
                  <w:divBdr>
                    <w:top w:val="single" w:sz="4" w:space="0" w:color="F2F2F2"/>
                    <w:left w:val="single" w:sz="24" w:space="0" w:color="DDF8C2"/>
                    <w:bottom w:val="single" w:sz="4" w:space="0" w:color="F2F2F2"/>
                    <w:right w:val="single" w:sz="4" w:space="0" w:color="F2F2F2"/>
                  </w:divBdr>
                  <w:divsChild>
                    <w:div w:id="1163354105">
                      <w:marLeft w:val="0"/>
                      <w:marRight w:val="0"/>
                      <w:marTop w:val="0"/>
                      <w:marBottom w:val="0"/>
                      <w:divBdr>
                        <w:top w:val="none" w:sz="0" w:space="0" w:color="auto"/>
                        <w:left w:val="none" w:sz="0" w:space="0" w:color="auto"/>
                        <w:bottom w:val="single" w:sz="4" w:space="7" w:color="F0F0F0"/>
                        <w:right w:val="none" w:sz="0" w:space="0" w:color="auto"/>
                      </w:divBdr>
                    </w:div>
                    <w:div w:id="1726028360">
                      <w:marLeft w:val="0"/>
                      <w:marRight w:val="0"/>
                      <w:marTop w:val="0"/>
                      <w:marBottom w:val="0"/>
                      <w:divBdr>
                        <w:top w:val="none" w:sz="0" w:space="0" w:color="auto"/>
                        <w:left w:val="none" w:sz="0" w:space="0" w:color="auto"/>
                        <w:bottom w:val="none" w:sz="0" w:space="0" w:color="auto"/>
                        <w:right w:val="none" w:sz="0" w:space="0" w:color="auto"/>
                      </w:divBdr>
                    </w:div>
                  </w:divsChild>
                </w:div>
                <w:div w:id="1526333586">
                  <w:marLeft w:val="0"/>
                  <w:marRight w:val="0"/>
                  <w:marTop w:val="0"/>
                  <w:marBottom w:val="0"/>
                  <w:divBdr>
                    <w:top w:val="none" w:sz="0" w:space="0" w:color="auto"/>
                    <w:left w:val="none" w:sz="0" w:space="0" w:color="auto"/>
                    <w:bottom w:val="none" w:sz="0" w:space="0" w:color="auto"/>
                    <w:right w:val="none" w:sz="0" w:space="0" w:color="auto"/>
                  </w:divBdr>
                  <w:divsChild>
                    <w:div w:id="748431055">
                      <w:marLeft w:val="0"/>
                      <w:marRight w:val="0"/>
                      <w:marTop w:val="0"/>
                      <w:marBottom w:val="0"/>
                      <w:divBdr>
                        <w:top w:val="none" w:sz="0" w:space="0" w:color="auto"/>
                        <w:left w:val="single" w:sz="18" w:space="10" w:color="CCCCCC"/>
                        <w:bottom w:val="none" w:sz="0" w:space="0" w:color="auto"/>
                        <w:right w:val="none" w:sz="0" w:space="0" w:color="auto"/>
                      </w:divBdr>
                      <w:divsChild>
                        <w:div w:id="1618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9363">
                  <w:marLeft w:val="0"/>
                  <w:marRight w:val="0"/>
                  <w:marTop w:val="0"/>
                  <w:marBottom w:val="0"/>
                  <w:divBdr>
                    <w:top w:val="none" w:sz="0" w:space="0" w:color="auto"/>
                    <w:left w:val="none" w:sz="0" w:space="0" w:color="auto"/>
                    <w:bottom w:val="none" w:sz="0" w:space="0" w:color="auto"/>
                    <w:right w:val="none" w:sz="0" w:space="0" w:color="auto"/>
                  </w:divBdr>
                  <w:divsChild>
                    <w:div w:id="272174478">
                      <w:marLeft w:val="0"/>
                      <w:marRight w:val="0"/>
                      <w:marTop w:val="0"/>
                      <w:marBottom w:val="0"/>
                      <w:divBdr>
                        <w:top w:val="none" w:sz="0" w:space="0" w:color="auto"/>
                        <w:left w:val="single" w:sz="18" w:space="10" w:color="CCCCCC"/>
                        <w:bottom w:val="none" w:sz="0" w:space="0" w:color="auto"/>
                        <w:right w:val="none" w:sz="0" w:space="0" w:color="auto"/>
                      </w:divBdr>
                      <w:divsChild>
                        <w:div w:id="19645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7663">
                  <w:marLeft w:val="0"/>
                  <w:marRight w:val="0"/>
                  <w:marTop w:val="0"/>
                  <w:marBottom w:val="0"/>
                  <w:divBdr>
                    <w:top w:val="none" w:sz="0" w:space="0" w:color="auto"/>
                    <w:left w:val="none" w:sz="0" w:space="0" w:color="auto"/>
                    <w:bottom w:val="none" w:sz="0" w:space="0" w:color="auto"/>
                    <w:right w:val="none" w:sz="0" w:space="0" w:color="auto"/>
                  </w:divBdr>
                  <w:divsChild>
                    <w:div w:id="1717074320">
                      <w:marLeft w:val="0"/>
                      <w:marRight w:val="0"/>
                      <w:marTop w:val="0"/>
                      <w:marBottom w:val="0"/>
                      <w:divBdr>
                        <w:top w:val="none" w:sz="0" w:space="0" w:color="auto"/>
                        <w:left w:val="single" w:sz="18" w:space="10" w:color="CCCCCC"/>
                        <w:bottom w:val="none" w:sz="0" w:space="0" w:color="auto"/>
                        <w:right w:val="none" w:sz="0" w:space="0" w:color="auto"/>
                      </w:divBdr>
                      <w:divsChild>
                        <w:div w:id="1775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9575">
                  <w:marLeft w:val="0"/>
                  <w:marRight w:val="0"/>
                  <w:marTop w:val="0"/>
                  <w:marBottom w:val="0"/>
                  <w:divBdr>
                    <w:top w:val="none" w:sz="0" w:space="0" w:color="auto"/>
                    <w:left w:val="none" w:sz="0" w:space="0" w:color="auto"/>
                    <w:bottom w:val="none" w:sz="0" w:space="0" w:color="auto"/>
                    <w:right w:val="none" w:sz="0" w:space="0" w:color="auto"/>
                  </w:divBdr>
                  <w:divsChild>
                    <w:div w:id="1015695710">
                      <w:marLeft w:val="0"/>
                      <w:marRight w:val="0"/>
                      <w:marTop w:val="0"/>
                      <w:marBottom w:val="0"/>
                      <w:divBdr>
                        <w:top w:val="none" w:sz="0" w:space="0" w:color="auto"/>
                        <w:left w:val="single" w:sz="18" w:space="10" w:color="CCCCCC"/>
                        <w:bottom w:val="none" w:sz="0" w:space="0" w:color="auto"/>
                        <w:right w:val="none" w:sz="0" w:space="0" w:color="auto"/>
                      </w:divBdr>
                      <w:divsChild>
                        <w:div w:id="7097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6755">
                  <w:marLeft w:val="0"/>
                  <w:marRight w:val="0"/>
                  <w:marTop w:val="0"/>
                  <w:marBottom w:val="0"/>
                  <w:divBdr>
                    <w:top w:val="none" w:sz="0" w:space="0" w:color="auto"/>
                    <w:left w:val="none" w:sz="0" w:space="0" w:color="auto"/>
                    <w:bottom w:val="none" w:sz="0" w:space="0" w:color="auto"/>
                    <w:right w:val="none" w:sz="0" w:space="0" w:color="auto"/>
                  </w:divBdr>
                  <w:divsChild>
                    <w:div w:id="418675830">
                      <w:marLeft w:val="0"/>
                      <w:marRight w:val="0"/>
                      <w:marTop w:val="0"/>
                      <w:marBottom w:val="0"/>
                      <w:divBdr>
                        <w:top w:val="none" w:sz="0" w:space="0" w:color="auto"/>
                        <w:left w:val="single" w:sz="18" w:space="10" w:color="CCCCCC"/>
                        <w:bottom w:val="none" w:sz="0" w:space="0" w:color="auto"/>
                        <w:right w:val="none" w:sz="0" w:space="0" w:color="auto"/>
                      </w:divBdr>
                      <w:divsChild>
                        <w:div w:id="17673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4383">
                  <w:marLeft w:val="0"/>
                  <w:marRight w:val="0"/>
                  <w:marTop w:val="0"/>
                  <w:marBottom w:val="0"/>
                  <w:divBdr>
                    <w:top w:val="none" w:sz="0" w:space="0" w:color="auto"/>
                    <w:left w:val="none" w:sz="0" w:space="0" w:color="auto"/>
                    <w:bottom w:val="none" w:sz="0" w:space="0" w:color="auto"/>
                    <w:right w:val="none" w:sz="0" w:space="0" w:color="auto"/>
                  </w:divBdr>
                  <w:divsChild>
                    <w:div w:id="792207544">
                      <w:marLeft w:val="0"/>
                      <w:marRight w:val="0"/>
                      <w:marTop w:val="0"/>
                      <w:marBottom w:val="0"/>
                      <w:divBdr>
                        <w:top w:val="none" w:sz="0" w:space="0" w:color="auto"/>
                        <w:left w:val="single" w:sz="18" w:space="10" w:color="CCCCCC"/>
                        <w:bottom w:val="none" w:sz="0" w:space="0" w:color="auto"/>
                        <w:right w:val="none" w:sz="0" w:space="0" w:color="auto"/>
                      </w:divBdr>
                      <w:divsChild>
                        <w:div w:id="18236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497">
                  <w:marLeft w:val="0"/>
                  <w:marRight w:val="0"/>
                  <w:marTop w:val="0"/>
                  <w:marBottom w:val="0"/>
                  <w:divBdr>
                    <w:top w:val="none" w:sz="0" w:space="0" w:color="auto"/>
                    <w:left w:val="none" w:sz="0" w:space="0" w:color="auto"/>
                    <w:bottom w:val="none" w:sz="0" w:space="0" w:color="auto"/>
                    <w:right w:val="none" w:sz="0" w:space="0" w:color="auto"/>
                  </w:divBdr>
                  <w:divsChild>
                    <w:div w:id="1888448974">
                      <w:marLeft w:val="0"/>
                      <w:marRight w:val="0"/>
                      <w:marTop w:val="0"/>
                      <w:marBottom w:val="0"/>
                      <w:divBdr>
                        <w:top w:val="none" w:sz="0" w:space="0" w:color="auto"/>
                        <w:left w:val="single" w:sz="18" w:space="10" w:color="CCCCCC"/>
                        <w:bottom w:val="none" w:sz="0" w:space="0" w:color="auto"/>
                        <w:right w:val="none" w:sz="0" w:space="0" w:color="auto"/>
                      </w:divBdr>
                      <w:divsChild>
                        <w:div w:id="1893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688">
                  <w:marLeft w:val="0"/>
                  <w:marRight w:val="0"/>
                  <w:marTop w:val="0"/>
                  <w:marBottom w:val="0"/>
                  <w:divBdr>
                    <w:top w:val="none" w:sz="0" w:space="0" w:color="auto"/>
                    <w:left w:val="none" w:sz="0" w:space="0" w:color="auto"/>
                    <w:bottom w:val="none" w:sz="0" w:space="0" w:color="auto"/>
                    <w:right w:val="none" w:sz="0" w:space="0" w:color="auto"/>
                  </w:divBdr>
                  <w:divsChild>
                    <w:div w:id="1955556962">
                      <w:marLeft w:val="0"/>
                      <w:marRight w:val="0"/>
                      <w:marTop w:val="0"/>
                      <w:marBottom w:val="0"/>
                      <w:divBdr>
                        <w:top w:val="none" w:sz="0" w:space="0" w:color="auto"/>
                        <w:left w:val="single" w:sz="18" w:space="10" w:color="CCCCCC"/>
                        <w:bottom w:val="none" w:sz="0" w:space="0" w:color="auto"/>
                        <w:right w:val="none" w:sz="0" w:space="0" w:color="auto"/>
                      </w:divBdr>
                      <w:divsChild>
                        <w:div w:id="202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4022">
                  <w:marLeft w:val="0"/>
                  <w:marRight w:val="0"/>
                  <w:marTop w:val="0"/>
                  <w:marBottom w:val="0"/>
                  <w:divBdr>
                    <w:top w:val="none" w:sz="0" w:space="0" w:color="auto"/>
                    <w:left w:val="none" w:sz="0" w:space="0" w:color="auto"/>
                    <w:bottom w:val="none" w:sz="0" w:space="0" w:color="auto"/>
                    <w:right w:val="none" w:sz="0" w:space="0" w:color="auto"/>
                  </w:divBdr>
                  <w:divsChild>
                    <w:div w:id="470251330">
                      <w:marLeft w:val="0"/>
                      <w:marRight w:val="0"/>
                      <w:marTop w:val="0"/>
                      <w:marBottom w:val="0"/>
                      <w:divBdr>
                        <w:top w:val="none" w:sz="0" w:space="0" w:color="auto"/>
                        <w:left w:val="single" w:sz="18" w:space="10" w:color="CCCCCC"/>
                        <w:bottom w:val="none" w:sz="0" w:space="0" w:color="auto"/>
                        <w:right w:val="none" w:sz="0" w:space="0" w:color="auto"/>
                      </w:divBdr>
                      <w:divsChild>
                        <w:div w:id="6827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848">
                  <w:marLeft w:val="0"/>
                  <w:marRight w:val="0"/>
                  <w:marTop w:val="0"/>
                  <w:marBottom w:val="0"/>
                  <w:divBdr>
                    <w:top w:val="none" w:sz="0" w:space="0" w:color="auto"/>
                    <w:left w:val="none" w:sz="0" w:space="0" w:color="auto"/>
                    <w:bottom w:val="none" w:sz="0" w:space="0" w:color="auto"/>
                    <w:right w:val="none" w:sz="0" w:space="0" w:color="auto"/>
                  </w:divBdr>
                  <w:divsChild>
                    <w:div w:id="690187206">
                      <w:marLeft w:val="0"/>
                      <w:marRight w:val="0"/>
                      <w:marTop w:val="0"/>
                      <w:marBottom w:val="0"/>
                      <w:divBdr>
                        <w:top w:val="none" w:sz="0" w:space="0" w:color="auto"/>
                        <w:left w:val="single" w:sz="18" w:space="10" w:color="CCCCCC"/>
                        <w:bottom w:val="none" w:sz="0" w:space="0" w:color="auto"/>
                        <w:right w:val="none" w:sz="0" w:space="0" w:color="auto"/>
                      </w:divBdr>
                      <w:divsChild>
                        <w:div w:id="15449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267">
                  <w:marLeft w:val="0"/>
                  <w:marRight w:val="0"/>
                  <w:marTop w:val="0"/>
                  <w:marBottom w:val="133"/>
                  <w:divBdr>
                    <w:top w:val="single" w:sz="4" w:space="0" w:color="F2F2F2"/>
                    <w:left w:val="single" w:sz="24" w:space="0" w:color="DDF8C2"/>
                    <w:bottom w:val="single" w:sz="4" w:space="0" w:color="F2F2F2"/>
                    <w:right w:val="single" w:sz="4" w:space="0" w:color="F2F2F2"/>
                  </w:divBdr>
                  <w:divsChild>
                    <w:div w:id="35856661">
                      <w:marLeft w:val="0"/>
                      <w:marRight w:val="0"/>
                      <w:marTop w:val="0"/>
                      <w:marBottom w:val="0"/>
                      <w:divBdr>
                        <w:top w:val="none" w:sz="0" w:space="0" w:color="auto"/>
                        <w:left w:val="none" w:sz="0" w:space="0" w:color="auto"/>
                        <w:bottom w:val="single" w:sz="4" w:space="7" w:color="F0F0F0"/>
                        <w:right w:val="none" w:sz="0" w:space="0" w:color="auto"/>
                      </w:divBdr>
                    </w:div>
                    <w:div w:id="1063025662">
                      <w:marLeft w:val="0"/>
                      <w:marRight w:val="0"/>
                      <w:marTop w:val="0"/>
                      <w:marBottom w:val="0"/>
                      <w:divBdr>
                        <w:top w:val="none" w:sz="0" w:space="0" w:color="auto"/>
                        <w:left w:val="none" w:sz="0" w:space="0" w:color="auto"/>
                        <w:bottom w:val="none" w:sz="0" w:space="0" w:color="auto"/>
                        <w:right w:val="none" w:sz="0" w:space="0" w:color="auto"/>
                      </w:divBdr>
                    </w:div>
                  </w:divsChild>
                </w:div>
                <w:div w:id="1424763559">
                  <w:marLeft w:val="0"/>
                  <w:marRight w:val="0"/>
                  <w:marTop w:val="0"/>
                  <w:marBottom w:val="0"/>
                  <w:divBdr>
                    <w:top w:val="none" w:sz="0" w:space="0" w:color="auto"/>
                    <w:left w:val="none" w:sz="0" w:space="0" w:color="auto"/>
                    <w:bottom w:val="none" w:sz="0" w:space="0" w:color="auto"/>
                    <w:right w:val="none" w:sz="0" w:space="0" w:color="auto"/>
                  </w:divBdr>
                  <w:divsChild>
                    <w:div w:id="522213661">
                      <w:marLeft w:val="0"/>
                      <w:marRight w:val="0"/>
                      <w:marTop w:val="0"/>
                      <w:marBottom w:val="0"/>
                      <w:divBdr>
                        <w:top w:val="none" w:sz="0" w:space="0" w:color="auto"/>
                        <w:left w:val="single" w:sz="18" w:space="10" w:color="CCCCCC"/>
                        <w:bottom w:val="none" w:sz="0" w:space="0" w:color="auto"/>
                        <w:right w:val="none" w:sz="0" w:space="0" w:color="auto"/>
                      </w:divBdr>
                      <w:divsChild>
                        <w:div w:id="1504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9547">
                  <w:marLeft w:val="0"/>
                  <w:marRight w:val="0"/>
                  <w:marTop w:val="0"/>
                  <w:marBottom w:val="133"/>
                  <w:divBdr>
                    <w:top w:val="single" w:sz="4" w:space="0" w:color="F2F2F2"/>
                    <w:left w:val="single" w:sz="24" w:space="0" w:color="DDF8C2"/>
                    <w:bottom w:val="single" w:sz="4" w:space="0" w:color="F2F2F2"/>
                    <w:right w:val="single" w:sz="4" w:space="0" w:color="F2F2F2"/>
                  </w:divBdr>
                  <w:divsChild>
                    <w:div w:id="1419444455">
                      <w:marLeft w:val="0"/>
                      <w:marRight w:val="0"/>
                      <w:marTop w:val="0"/>
                      <w:marBottom w:val="0"/>
                      <w:divBdr>
                        <w:top w:val="none" w:sz="0" w:space="0" w:color="auto"/>
                        <w:left w:val="none" w:sz="0" w:space="0" w:color="auto"/>
                        <w:bottom w:val="single" w:sz="4" w:space="7" w:color="F0F0F0"/>
                        <w:right w:val="none" w:sz="0" w:space="0" w:color="auto"/>
                      </w:divBdr>
                    </w:div>
                    <w:div w:id="447165535">
                      <w:marLeft w:val="0"/>
                      <w:marRight w:val="0"/>
                      <w:marTop w:val="0"/>
                      <w:marBottom w:val="0"/>
                      <w:divBdr>
                        <w:top w:val="none" w:sz="0" w:space="0" w:color="auto"/>
                        <w:left w:val="none" w:sz="0" w:space="0" w:color="auto"/>
                        <w:bottom w:val="none" w:sz="0" w:space="0" w:color="auto"/>
                        <w:right w:val="none" w:sz="0" w:space="0" w:color="auto"/>
                      </w:divBdr>
                    </w:div>
                  </w:divsChild>
                </w:div>
                <w:div w:id="781923367">
                  <w:marLeft w:val="0"/>
                  <w:marRight w:val="0"/>
                  <w:marTop w:val="0"/>
                  <w:marBottom w:val="0"/>
                  <w:divBdr>
                    <w:top w:val="none" w:sz="0" w:space="0" w:color="auto"/>
                    <w:left w:val="none" w:sz="0" w:space="0" w:color="auto"/>
                    <w:bottom w:val="none" w:sz="0" w:space="0" w:color="auto"/>
                    <w:right w:val="none" w:sz="0" w:space="0" w:color="auto"/>
                  </w:divBdr>
                  <w:divsChild>
                    <w:div w:id="526142614">
                      <w:marLeft w:val="0"/>
                      <w:marRight w:val="0"/>
                      <w:marTop w:val="0"/>
                      <w:marBottom w:val="0"/>
                      <w:divBdr>
                        <w:top w:val="none" w:sz="0" w:space="0" w:color="auto"/>
                        <w:left w:val="single" w:sz="18" w:space="10" w:color="CCCCCC"/>
                        <w:bottom w:val="none" w:sz="0" w:space="0" w:color="auto"/>
                        <w:right w:val="none" w:sz="0" w:space="0" w:color="auto"/>
                      </w:divBdr>
                      <w:divsChild>
                        <w:div w:id="8956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78">
                  <w:marLeft w:val="0"/>
                  <w:marRight w:val="0"/>
                  <w:marTop w:val="0"/>
                  <w:marBottom w:val="0"/>
                  <w:divBdr>
                    <w:top w:val="none" w:sz="0" w:space="0" w:color="auto"/>
                    <w:left w:val="none" w:sz="0" w:space="0" w:color="auto"/>
                    <w:bottom w:val="none" w:sz="0" w:space="0" w:color="auto"/>
                    <w:right w:val="none" w:sz="0" w:space="0" w:color="auto"/>
                  </w:divBdr>
                  <w:divsChild>
                    <w:div w:id="1171674845">
                      <w:marLeft w:val="0"/>
                      <w:marRight w:val="0"/>
                      <w:marTop w:val="0"/>
                      <w:marBottom w:val="0"/>
                      <w:divBdr>
                        <w:top w:val="none" w:sz="0" w:space="0" w:color="auto"/>
                        <w:left w:val="single" w:sz="18" w:space="10" w:color="CCCCCC"/>
                        <w:bottom w:val="none" w:sz="0" w:space="0" w:color="auto"/>
                        <w:right w:val="none" w:sz="0" w:space="0" w:color="auto"/>
                      </w:divBdr>
                      <w:divsChild>
                        <w:div w:id="16891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7017">
                  <w:marLeft w:val="0"/>
                  <w:marRight w:val="0"/>
                  <w:marTop w:val="0"/>
                  <w:marBottom w:val="0"/>
                  <w:divBdr>
                    <w:top w:val="none" w:sz="0" w:space="0" w:color="auto"/>
                    <w:left w:val="none" w:sz="0" w:space="0" w:color="auto"/>
                    <w:bottom w:val="none" w:sz="0" w:space="0" w:color="auto"/>
                    <w:right w:val="none" w:sz="0" w:space="0" w:color="auto"/>
                  </w:divBdr>
                  <w:divsChild>
                    <w:div w:id="84738207">
                      <w:marLeft w:val="0"/>
                      <w:marRight w:val="0"/>
                      <w:marTop w:val="0"/>
                      <w:marBottom w:val="0"/>
                      <w:divBdr>
                        <w:top w:val="none" w:sz="0" w:space="0" w:color="auto"/>
                        <w:left w:val="single" w:sz="18" w:space="10" w:color="CCCCCC"/>
                        <w:bottom w:val="none" w:sz="0" w:space="0" w:color="auto"/>
                        <w:right w:val="none" w:sz="0" w:space="0" w:color="auto"/>
                      </w:divBdr>
                      <w:divsChild>
                        <w:div w:id="18934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3653">
                  <w:marLeft w:val="0"/>
                  <w:marRight w:val="0"/>
                  <w:marTop w:val="0"/>
                  <w:marBottom w:val="133"/>
                  <w:divBdr>
                    <w:top w:val="single" w:sz="4" w:space="0" w:color="F2F2F2"/>
                    <w:left w:val="single" w:sz="24" w:space="0" w:color="DDF8C2"/>
                    <w:bottom w:val="single" w:sz="4" w:space="0" w:color="F2F2F2"/>
                    <w:right w:val="single" w:sz="4" w:space="0" w:color="F2F2F2"/>
                  </w:divBdr>
                  <w:divsChild>
                    <w:div w:id="913466438">
                      <w:marLeft w:val="0"/>
                      <w:marRight w:val="0"/>
                      <w:marTop w:val="0"/>
                      <w:marBottom w:val="0"/>
                      <w:divBdr>
                        <w:top w:val="none" w:sz="0" w:space="0" w:color="auto"/>
                        <w:left w:val="none" w:sz="0" w:space="0" w:color="auto"/>
                        <w:bottom w:val="single" w:sz="4" w:space="7" w:color="F0F0F0"/>
                        <w:right w:val="none" w:sz="0" w:space="0" w:color="auto"/>
                      </w:divBdr>
                    </w:div>
                    <w:div w:id="1909924826">
                      <w:marLeft w:val="0"/>
                      <w:marRight w:val="0"/>
                      <w:marTop w:val="0"/>
                      <w:marBottom w:val="0"/>
                      <w:divBdr>
                        <w:top w:val="none" w:sz="0" w:space="0" w:color="auto"/>
                        <w:left w:val="none" w:sz="0" w:space="0" w:color="auto"/>
                        <w:bottom w:val="none" w:sz="0" w:space="0" w:color="auto"/>
                        <w:right w:val="none" w:sz="0" w:space="0" w:color="auto"/>
                      </w:divBdr>
                    </w:div>
                  </w:divsChild>
                </w:div>
                <w:div w:id="850264999">
                  <w:marLeft w:val="0"/>
                  <w:marRight w:val="0"/>
                  <w:marTop w:val="0"/>
                  <w:marBottom w:val="0"/>
                  <w:divBdr>
                    <w:top w:val="none" w:sz="0" w:space="0" w:color="auto"/>
                    <w:left w:val="none" w:sz="0" w:space="0" w:color="auto"/>
                    <w:bottom w:val="none" w:sz="0" w:space="0" w:color="auto"/>
                    <w:right w:val="none" w:sz="0" w:space="0" w:color="auto"/>
                  </w:divBdr>
                  <w:divsChild>
                    <w:div w:id="1988362588">
                      <w:marLeft w:val="0"/>
                      <w:marRight w:val="0"/>
                      <w:marTop w:val="0"/>
                      <w:marBottom w:val="0"/>
                      <w:divBdr>
                        <w:top w:val="none" w:sz="0" w:space="0" w:color="auto"/>
                        <w:left w:val="single" w:sz="18" w:space="10" w:color="CCCCCC"/>
                        <w:bottom w:val="none" w:sz="0" w:space="0" w:color="auto"/>
                        <w:right w:val="none" w:sz="0" w:space="0" w:color="auto"/>
                      </w:divBdr>
                      <w:divsChild>
                        <w:div w:id="9398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hyperlink" Target="https://www.indiabix.com/aptitude/odd-man-out-and-series/discussion-755" TargetMode="External"/><Relationship Id="rId21" Type="http://schemas.openxmlformats.org/officeDocument/2006/relationships/hyperlink" Target="https://www.indiabix.com/aptitude/decimal-fraction/" TargetMode="External"/><Relationship Id="rId42" Type="http://schemas.openxmlformats.org/officeDocument/2006/relationships/hyperlink" Target="https://www.indiabix.com/aptitude/problems-on-ages/discussion-290" TargetMode="External"/><Relationship Id="rId47" Type="http://schemas.openxmlformats.org/officeDocument/2006/relationships/control" Target="activeX/activeX30.xml"/><Relationship Id="rId63" Type="http://schemas.openxmlformats.org/officeDocument/2006/relationships/image" Target="media/image6.png"/><Relationship Id="rId68" Type="http://schemas.openxmlformats.org/officeDocument/2006/relationships/control" Target="activeX/activeX41.xml"/><Relationship Id="rId84" Type="http://schemas.openxmlformats.org/officeDocument/2006/relationships/control" Target="activeX/activeX51.xml"/><Relationship Id="rId89" Type="http://schemas.openxmlformats.org/officeDocument/2006/relationships/hyperlink" Target="https://www.indiabix.com/aptitude/area/" TargetMode="External"/><Relationship Id="rId112" Type="http://schemas.openxmlformats.org/officeDocument/2006/relationships/control" Target="activeX/activeX67.xml"/><Relationship Id="rId133" Type="http://schemas.openxmlformats.org/officeDocument/2006/relationships/control" Target="activeX/activeX82.xml"/><Relationship Id="rId16" Type="http://schemas.openxmlformats.org/officeDocument/2006/relationships/hyperlink" Target="https://www.indiabix.com/aptitude/problems-on-hcf-and-lcm/discussion-161" TargetMode="External"/><Relationship Id="rId107" Type="http://schemas.openxmlformats.org/officeDocument/2006/relationships/control" Target="activeX/activeX64.xml"/><Relationship Id="rId11" Type="http://schemas.openxmlformats.org/officeDocument/2006/relationships/control" Target="activeX/activeX5.xml"/><Relationship Id="rId32" Type="http://schemas.openxmlformats.org/officeDocument/2006/relationships/control" Target="activeX/activeX20.xml"/><Relationship Id="rId37" Type="http://schemas.openxmlformats.org/officeDocument/2006/relationships/control" Target="activeX/activeX22.xml"/><Relationship Id="rId53" Type="http://schemas.openxmlformats.org/officeDocument/2006/relationships/control" Target="activeX/activeX32.xml"/><Relationship Id="rId58" Type="http://schemas.openxmlformats.org/officeDocument/2006/relationships/hyperlink" Target="https://www.indiabix.com/aptitude/percentage/discussion-322" TargetMode="External"/><Relationship Id="rId74" Type="http://schemas.openxmlformats.org/officeDocument/2006/relationships/control" Target="activeX/activeX45.xml"/><Relationship Id="rId79" Type="http://schemas.openxmlformats.org/officeDocument/2006/relationships/control" Target="activeX/activeX48.xml"/><Relationship Id="rId102" Type="http://schemas.openxmlformats.org/officeDocument/2006/relationships/image" Target="media/image9.png"/><Relationship Id="rId123" Type="http://schemas.openxmlformats.org/officeDocument/2006/relationships/hyperlink" Target="https://www.indiabix.com/aptitude/odd-man-out-and-series/discussion-754" TargetMode="External"/><Relationship Id="rId128" Type="http://schemas.openxmlformats.org/officeDocument/2006/relationships/hyperlink" Target="https://www.indiabix.com/aptitude/odd-man-out-and-series/" TargetMode="External"/><Relationship Id="rId5" Type="http://schemas.openxmlformats.org/officeDocument/2006/relationships/control" Target="activeX/activeX1.xml"/><Relationship Id="rId90" Type="http://schemas.openxmlformats.org/officeDocument/2006/relationships/hyperlink" Target="https://www.indiabix.com/aptitude/area/discussion-579" TargetMode="External"/><Relationship Id="rId95" Type="http://schemas.openxmlformats.org/officeDocument/2006/relationships/control" Target="activeX/activeX58.xml"/><Relationship Id="rId14" Type="http://schemas.openxmlformats.org/officeDocument/2006/relationships/control" Target="activeX/activeX8.xml"/><Relationship Id="rId22" Type="http://schemas.openxmlformats.org/officeDocument/2006/relationships/hyperlink" Target="https://www.indiabix.com/aptitude/decimal-fraction/discussion-183" TargetMode="External"/><Relationship Id="rId27" Type="http://schemas.openxmlformats.org/officeDocument/2006/relationships/hyperlink" Target="https://www.indiabix.com/aptitude/square-root-and-cube-root/" TargetMode="External"/><Relationship Id="rId30" Type="http://schemas.openxmlformats.org/officeDocument/2006/relationships/control" Target="activeX/activeX18.xml"/><Relationship Id="rId35" Type="http://schemas.openxmlformats.org/officeDocument/2006/relationships/hyperlink" Target="https://www.indiabix.com/aptitude/square-root-and-cube-root/discussion-228" TargetMode="External"/><Relationship Id="rId43" Type="http://schemas.openxmlformats.org/officeDocument/2006/relationships/control" Target="activeX/activeX26.xml"/><Relationship Id="rId48" Type="http://schemas.openxmlformats.org/officeDocument/2006/relationships/image" Target="media/image3.png"/><Relationship Id="rId56" Type="http://schemas.openxmlformats.org/officeDocument/2006/relationships/image" Target="media/image5.png"/><Relationship Id="rId64" Type="http://schemas.openxmlformats.org/officeDocument/2006/relationships/hyperlink" Target="https://www.indiabix.com/aptitude/chain-rule/" TargetMode="External"/><Relationship Id="rId69" Type="http://schemas.openxmlformats.org/officeDocument/2006/relationships/control" Target="activeX/activeX42.xml"/><Relationship Id="rId77" Type="http://schemas.openxmlformats.org/officeDocument/2006/relationships/hyperlink" Target="https://www.indiabix.com/aptitude/boats-and-streams/discussion-488" TargetMode="External"/><Relationship Id="rId100" Type="http://schemas.openxmlformats.org/officeDocument/2006/relationships/control" Target="activeX/activeX61.xml"/><Relationship Id="rId105" Type="http://schemas.openxmlformats.org/officeDocument/2006/relationships/hyperlink" Target="https://www.indiabix.com/aptitude/true-discount/discussion-716" TargetMode="External"/><Relationship Id="rId113" Type="http://schemas.openxmlformats.org/officeDocument/2006/relationships/control" Target="activeX/activeX68.xml"/><Relationship Id="rId118" Type="http://schemas.openxmlformats.org/officeDocument/2006/relationships/control" Target="activeX/activeX71.xml"/><Relationship Id="rId126" Type="http://schemas.openxmlformats.org/officeDocument/2006/relationships/control" Target="activeX/activeX77.xml"/><Relationship Id="rId134" Type="http://schemas.openxmlformats.org/officeDocument/2006/relationships/hyperlink" Target="https://www.indiabix.com/aptitude/odd-man-out-and-series/" TargetMode="External"/><Relationship Id="rId8" Type="http://schemas.openxmlformats.org/officeDocument/2006/relationships/control" Target="activeX/activeX4.xml"/><Relationship Id="rId51" Type="http://schemas.openxmlformats.org/officeDocument/2006/relationships/hyperlink" Target="https://www.indiabix.com/aptitude/percentage/discussion-323" TargetMode="External"/><Relationship Id="rId72" Type="http://schemas.openxmlformats.org/officeDocument/2006/relationships/control" Target="activeX/activeX43.xml"/><Relationship Id="rId80" Type="http://schemas.openxmlformats.org/officeDocument/2006/relationships/control" Target="activeX/activeX49.xml"/><Relationship Id="rId85" Type="http://schemas.openxmlformats.org/officeDocument/2006/relationships/control" Target="activeX/activeX52.xml"/><Relationship Id="rId93" Type="http://schemas.openxmlformats.org/officeDocument/2006/relationships/control" Target="activeX/activeX56.xml"/><Relationship Id="rId98" Type="http://schemas.openxmlformats.org/officeDocument/2006/relationships/control" Target="activeX/activeX59.xml"/><Relationship Id="rId121" Type="http://schemas.openxmlformats.org/officeDocument/2006/relationships/control" Target="activeX/activeX74.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image" Target="media/image2.png"/><Relationship Id="rId38" Type="http://schemas.openxmlformats.org/officeDocument/2006/relationships/control" Target="activeX/activeX23.xml"/><Relationship Id="rId46" Type="http://schemas.openxmlformats.org/officeDocument/2006/relationships/control" Target="activeX/activeX29.xml"/><Relationship Id="rId59" Type="http://schemas.openxmlformats.org/officeDocument/2006/relationships/control" Target="activeX/activeX35.xml"/><Relationship Id="rId67" Type="http://schemas.openxmlformats.org/officeDocument/2006/relationships/control" Target="activeX/activeX40.xml"/><Relationship Id="rId103" Type="http://schemas.openxmlformats.org/officeDocument/2006/relationships/image" Target="media/image10.png"/><Relationship Id="rId108" Type="http://schemas.openxmlformats.org/officeDocument/2006/relationships/control" Target="activeX/activeX65.xml"/><Relationship Id="rId116" Type="http://schemas.openxmlformats.org/officeDocument/2006/relationships/hyperlink" Target="https://www.indiabix.com/aptitude/odd-man-out-and-series/" TargetMode="External"/><Relationship Id="rId124" Type="http://schemas.openxmlformats.org/officeDocument/2006/relationships/control" Target="activeX/activeX75.xml"/><Relationship Id="rId129" Type="http://schemas.openxmlformats.org/officeDocument/2006/relationships/hyperlink" Target="https://www.indiabix.com/aptitude/odd-man-out-and-series/discussion-760" TargetMode="External"/><Relationship Id="rId137"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hyperlink" Target="https://www.indiabix.com/aptitude/problems-on-ages/" TargetMode="External"/><Relationship Id="rId54" Type="http://schemas.openxmlformats.org/officeDocument/2006/relationships/control" Target="activeX/activeX33.xml"/><Relationship Id="rId62" Type="http://schemas.openxmlformats.org/officeDocument/2006/relationships/control" Target="activeX/activeX38.xml"/><Relationship Id="rId70" Type="http://schemas.openxmlformats.org/officeDocument/2006/relationships/hyperlink" Target="https://www.indiabix.com/aptitude/pipes-and-cistern/" TargetMode="External"/><Relationship Id="rId75" Type="http://schemas.openxmlformats.org/officeDocument/2006/relationships/control" Target="activeX/activeX46.xml"/><Relationship Id="rId83" Type="http://schemas.openxmlformats.org/officeDocument/2006/relationships/hyperlink" Target="https://www.indiabix.com/aptitude/simple-interest/discussion-514" TargetMode="External"/><Relationship Id="rId88" Type="http://schemas.openxmlformats.org/officeDocument/2006/relationships/image" Target="media/image7.png"/><Relationship Id="rId91" Type="http://schemas.openxmlformats.org/officeDocument/2006/relationships/image" Target="media/image8.png"/><Relationship Id="rId96" Type="http://schemas.openxmlformats.org/officeDocument/2006/relationships/hyperlink" Target="https://www.indiabix.com/aptitude/stocks-and-shares/" TargetMode="External"/><Relationship Id="rId111" Type="http://schemas.openxmlformats.org/officeDocument/2006/relationships/hyperlink" Target="https://www.indiabix.com/aptitude/odd-man-out-and-series/discussion-745" TargetMode="External"/><Relationship Id="rId132" Type="http://schemas.openxmlformats.org/officeDocument/2006/relationships/control" Target="activeX/activeX8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hyperlink" Target="https://www.indiabix.com/aptitude/problems-on-hcf-and-lcm/" TargetMode="External"/><Relationship Id="rId23" Type="http://schemas.openxmlformats.org/officeDocument/2006/relationships/control" Target="activeX/activeX13.xml"/><Relationship Id="rId28" Type="http://schemas.openxmlformats.org/officeDocument/2006/relationships/hyperlink" Target="https://www.indiabix.com/aptitude/square-root-and-cube-root/discussion-227" TargetMode="External"/><Relationship Id="rId36" Type="http://schemas.openxmlformats.org/officeDocument/2006/relationships/control" Target="activeX/activeX21.xml"/><Relationship Id="rId49" Type="http://schemas.openxmlformats.org/officeDocument/2006/relationships/image" Target="media/image4.png"/><Relationship Id="rId57" Type="http://schemas.openxmlformats.org/officeDocument/2006/relationships/hyperlink" Target="https://www.indiabix.com/aptitude/percentage/" TargetMode="External"/><Relationship Id="rId106" Type="http://schemas.openxmlformats.org/officeDocument/2006/relationships/control" Target="activeX/activeX63.xml"/><Relationship Id="rId114" Type="http://schemas.openxmlformats.org/officeDocument/2006/relationships/control" Target="activeX/activeX69.xml"/><Relationship Id="rId119" Type="http://schemas.openxmlformats.org/officeDocument/2006/relationships/control" Target="activeX/activeX72.xml"/><Relationship Id="rId127" Type="http://schemas.openxmlformats.org/officeDocument/2006/relationships/control" Target="activeX/activeX78.xml"/><Relationship Id="rId10" Type="http://schemas.openxmlformats.org/officeDocument/2006/relationships/hyperlink" Target="https://www.indiabix.com/aptitude/problems-on-hcf-and-lcm/discussion-158" TargetMode="External"/><Relationship Id="rId31" Type="http://schemas.openxmlformats.org/officeDocument/2006/relationships/control" Target="activeX/activeX19.xml"/><Relationship Id="rId44" Type="http://schemas.openxmlformats.org/officeDocument/2006/relationships/control" Target="activeX/activeX27.xml"/><Relationship Id="rId52" Type="http://schemas.openxmlformats.org/officeDocument/2006/relationships/control" Target="activeX/activeX31.xml"/><Relationship Id="rId60" Type="http://schemas.openxmlformats.org/officeDocument/2006/relationships/control" Target="activeX/activeX36.xml"/><Relationship Id="rId65" Type="http://schemas.openxmlformats.org/officeDocument/2006/relationships/hyperlink" Target="https://www.indiabix.com/aptitude/chain-rule/discussion-394" TargetMode="External"/><Relationship Id="rId73" Type="http://schemas.openxmlformats.org/officeDocument/2006/relationships/control" Target="activeX/activeX44.xml"/><Relationship Id="rId78" Type="http://schemas.openxmlformats.org/officeDocument/2006/relationships/control" Target="activeX/activeX47.xml"/><Relationship Id="rId81" Type="http://schemas.openxmlformats.org/officeDocument/2006/relationships/control" Target="activeX/activeX50.xml"/><Relationship Id="rId86" Type="http://schemas.openxmlformats.org/officeDocument/2006/relationships/control" Target="activeX/activeX53.xml"/><Relationship Id="rId94" Type="http://schemas.openxmlformats.org/officeDocument/2006/relationships/control" Target="activeX/activeX57.xml"/><Relationship Id="rId99" Type="http://schemas.openxmlformats.org/officeDocument/2006/relationships/control" Target="activeX/activeX60.xml"/><Relationship Id="rId101" Type="http://schemas.openxmlformats.org/officeDocument/2006/relationships/control" Target="activeX/activeX62.xml"/><Relationship Id="rId122" Type="http://schemas.openxmlformats.org/officeDocument/2006/relationships/hyperlink" Target="https://www.indiabix.com/aptitude/odd-man-out-and-series/" TargetMode="External"/><Relationship Id="rId130" Type="http://schemas.openxmlformats.org/officeDocument/2006/relationships/control" Target="activeX/activeX79.xml"/><Relationship Id="rId135" Type="http://schemas.openxmlformats.org/officeDocument/2006/relationships/hyperlink" Target="https://www.indiabix.com/aptitude/odd-man-out-and-series/discussion-777" TargetMode="External"/><Relationship Id="rId4" Type="http://schemas.openxmlformats.org/officeDocument/2006/relationships/image" Target="media/image1.wmf"/><Relationship Id="rId9" Type="http://schemas.openxmlformats.org/officeDocument/2006/relationships/hyperlink" Target="https://www.indiabix.com/aptitude/problems-on-hcf-and-lcm/" TargetMode="External"/><Relationship Id="rId13" Type="http://schemas.openxmlformats.org/officeDocument/2006/relationships/control" Target="activeX/activeX7.xml"/><Relationship Id="rId18" Type="http://schemas.openxmlformats.org/officeDocument/2006/relationships/control" Target="activeX/activeX10.xml"/><Relationship Id="rId39" Type="http://schemas.openxmlformats.org/officeDocument/2006/relationships/control" Target="activeX/activeX24.xml"/><Relationship Id="rId109" Type="http://schemas.openxmlformats.org/officeDocument/2006/relationships/control" Target="activeX/activeX66.xml"/><Relationship Id="rId34" Type="http://schemas.openxmlformats.org/officeDocument/2006/relationships/hyperlink" Target="https://www.indiabix.com/aptitude/square-root-and-cube-root/" TargetMode="External"/><Relationship Id="rId50" Type="http://schemas.openxmlformats.org/officeDocument/2006/relationships/hyperlink" Target="https://www.indiabix.com/aptitude/percentage/" TargetMode="External"/><Relationship Id="rId55" Type="http://schemas.openxmlformats.org/officeDocument/2006/relationships/control" Target="activeX/activeX34.xml"/><Relationship Id="rId76" Type="http://schemas.openxmlformats.org/officeDocument/2006/relationships/hyperlink" Target="https://www.indiabix.com/aptitude/boats-and-streams/" TargetMode="External"/><Relationship Id="rId97" Type="http://schemas.openxmlformats.org/officeDocument/2006/relationships/hyperlink" Target="https://www.indiabix.com/aptitude/stocks-and-shares/discussion-665" TargetMode="External"/><Relationship Id="rId104" Type="http://schemas.openxmlformats.org/officeDocument/2006/relationships/hyperlink" Target="https://www.indiabix.com/aptitude/true-discount/" TargetMode="External"/><Relationship Id="rId120" Type="http://schemas.openxmlformats.org/officeDocument/2006/relationships/control" Target="activeX/activeX73.xml"/><Relationship Id="rId125" Type="http://schemas.openxmlformats.org/officeDocument/2006/relationships/control" Target="activeX/activeX76.xml"/><Relationship Id="rId7" Type="http://schemas.openxmlformats.org/officeDocument/2006/relationships/control" Target="activeX/activeX3.xml"/><Relationship Id="rId71" Type="http://schemas.openxmlformats.org/officeDocument/2006/relationships/hyperlink" Target="https://www.indiabix.com/aptitude/pipes-and-cistern/discussion-422" TargetMode="External"/><Relationship Id="rId92" Type="http://schemas.openxmlformats.org/officeDocument/2006/relationships/control" Target="activeX/activeX55.xml"/><Relationship Id="rId2" Type="http://schemas.openxmlformats.org/officeDocument/2006/relationships/settings" Target="settings.xml"/><Relationship Id="rId29" Type="http://schemas.openxmlformats.org/officeDocument/2006/relationships/control" Target="activeX/activeX17.xml"/><Relationship Id="rId24" Type="http://schemas.openxmlformats.org/officeDocument/2006/relationships/control" Target="activeX/activeX14.xml"/><Relationship Id="rId40" Type="http://schemas.openxmlformats.org/officeDocument/2006/relationships/control" Target="activeX/activeX25.xml"/><Relationship Id="rId45" Type="http://schemas.openxmlformats.org/officeDocument/2006/relationships/control" Target="activeX/activeX28.xml"/><Relationship Id="rId66" Type="http://schemas.openxmlformats.org/officeDocument/2006/relationships/control" Target="activeX/activeX39.xml"/><Relationship Id="rId87" Type="http://schemas.openxmlformats.org/officeDocument/2006/relationships/control" Target="activeX/activeX54.xml"/><Relationship Id="rId110" Type="http://schemas.openxmlformats.org/officeDocument/2006/relationships/hyperlink" Target="https://www.indiabix.com/aptitude/odd-man-out-and-series/" TargetMode="External"/><Relationship Id="rId115" Type="http://schemas.openxmlformats.org/officeDocument/2006/relationships/control" Target="activeX/activeX70.xml"/><Relationship Id="rId131" Type="http://schemas.openxmlformats.org/officeDocument/2006/relationships/control" Target="activeX/activeX80.xml"/><Relationship Id="rId136" Type="http://schemas.openxmlformats.org/officeDocument/2006/relationships/fontTable" Target="fontTable.xml"/><Relationship Id="rId61" Type="http://schemas.openxmlformats.org/officeDocument/2006/relationships/control" Target="activeX/activeX37.xml"/><Relationship Id="rId82" Type="http://schemas.openxmlformats.org/officeDocument/2006/relationships/hyperlink" Target="https://www.indiabix.com/aptitude/simple-interest/" TargetMode="External"/><Relationship Id="rId19"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2467</Words>
  <Characters>14064</Characters>
  <Application>Microsoft Office Word</Application>
  <DocSecurity>0</DocSecurity>
  <Lines>117</Lines>
  <Paragraphs>32</Paragraphs>
  <ScaleCrop>false</ScaleCrop>
  <Company>Deftones</Company>
  <LinksUpToDate>false</LinksUpToDate>
  <CharactersWithSpaces>16499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2019-01-21T16:41:00Z</dcterms:created>
  <dcterms:modified xsi:type="dcterms:W3CDTF">2019-01-21T16:52:00Z</dcterms:modified>
</cp:coreProperties>
</file>