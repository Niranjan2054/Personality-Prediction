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B7" w:rsidRPr="005B27B7" w:rsidRDefault="005B27B7" w:rsidP="005B27B7">
      <w:pPr>
        <w:spacing w:after="0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5B27B7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5B27B7" w:rsidRPr="005B27B7" w:rsidRDefault="005B27B7" w:rsidP="005B27B7">
      <w:pPr>
        <w:spacing w:after="0" w:line="240" w:lineRule="auto"/>
        <w:outlineLvl w:val="2"/>
        <w:rPr>
          <w:ins w:id="2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3" w:author="Unknown">
        <w:r w:rsidRPr="005B27B7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Test </w:t>
        </w:r>
        <w:proofErr w:type="gramStart"/>
        <w:r w:rsidRPr="005B27B7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Review :</w:t>
        </w:r>
        <w:proofErr w:type="gramEnd"/>
        <w:r w:rsidRPr="005B27B7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 View answers and explanation for this test.</w:t>
        </w:r>
      </w:ins>
    </w:p>
    <w:p w:rsidR="005B27B7" w:rsidRPr="005B27B7" w:rsidRDefault="005B27B7" w:rsidP="005B27B7">
      <w:pPr>
        <w:spacing w:before="133" w:after="133" w:line="240" w:lineRule="auto"/>
        <w:rPr>
          <w:ins w:id="4" w:author="Unknown"/>
          <w:rFonts w:ascii="Arial" w:eastAsia="Times New Roman" w:hAnsi="Arial" w:cs="Arial"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 price of commodity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increases by 40 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paise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every year, while the price of commodity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increases by 15 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paise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every year. If in 2001, the price of commodity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was Rs. 4.20 and that of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was Rs. 6.30, in which year commodity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will cost 40 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paise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more than the commodity </w:t>
            </w:r>
            <w:proofErr w:type="gramStart"/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?</w:t>
            </w:r>
            <w:proofErr w:type="gramEnd"/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27" type="#_x0000_t75" style="width:18pt;height:15.35pt" o:ole="">
                        <v:imagedata r:id="rId5" o:title=""/>
                      </v:shape>
                      <w:control r:id="rId6" w:name="DefaultOcxName1" w:shapeid="_x0000_i14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2010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6" type="#_x0000_t75" style="width:18pt;height:15.35pt" o:ole="">
                        <v:imagedata r:id="rId5" o:title=""/>
                      </v:shape>
                      <w:control r:id="rId7" w:name="DefaultOcxName2" w:shapeid="_x0000_i14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2011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5" type="#_x0000_t75" style="width:18pt;height:15.35pt" o:ole="">
                        <v:imagedata r:id="rId5" o:title=""/>
                      </v:shape>
                      <w:control r:id="rId8" w:name="DefaultOcxName3" w:shapeid="_x0000_i14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2012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4" type="#_x0000_t75" style="width:18pt;height:15.35pt" o:ole="">
                        <v:imagedata r:id="rId5" o:title=""/>
                      </v:shape>
                      <w:control r:id="rId9" w:name="DefaultOcxName4" w:shapeid="_x0000_i14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2013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Suppose commodity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will cost 40 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paise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more than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after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z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years.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Then, (4.20 + 0.40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z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 - (6.30 + 0.15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z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 = 0.40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" name="Picture 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0.25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z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0.40 + 2.10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8"/>
              <w:gridCol w:w="370"/>
              <w:gridCol w:w="297"/>
              <w:gridCol w:w="318"/>
              <w:gridCol w:w="614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84455"/>
                        <wp:effectExtent l="19050" t="0" r="0" b="0"/>
                        <wp:docPr id="6" name="Picture 6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z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2.50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10.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0.25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" name="Picture 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will cost 40 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paise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more than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10 years after 2001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i.e.,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2011.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Decimal Fraction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There are two examinations rooms A and B. If 10 students are sent from A to B, then the number of students in each room is the same. If 20 candidates are sent from B to A, then the number of students in A is double the number of students in B. The number of students in room A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3" type="#_x0000_t75" style="width:18pt;height:15.35pt" o:ole="">
                        <v:imagedata r:id="rId5" o:title=""/>
                      </v:shape>
                      <w:control r:id="rId14" w:name="DefaultOcxName5" w:shapeid="_x0000_i14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2" type="#_x0000_t75" style="width:18pt;height:15.35pt" o:ole="">
                        <v:imagedata r:id="rId5" o:title=""/>
                      </v:shape>
                      <w:control r:id="rId15" w:name="DefaultOcxName6" w:shapeid="_x0000_i14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1" type="#_x0000_t75" style="width:18pt;height:15.35pt" o:ole="">
                        <v:imagedata r:id="rId5" o:title=""/>
                      </v:shape>
                      <w:control r:id="rId16" w:name="DefaultOcxName7" w:shapeid="_x0000_i14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0" type="#_x0000_t75" style="width:18pt;height:15.35pt" o:ole="">
                        <v:imagedata r:id="rId5" o:title=""/>
                      </v:shape>
                      <w:control r:id="rId17" w:name="DefaultOcxName8" w:shapeid="_x0000_i14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the number of students in rooms A and B be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and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respectively.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Then,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- 10 =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+ 10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8" name="Picture 8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=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20 ....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(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   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and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+ 20 = 2(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- 20)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9" name="Picture 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- 2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-60 .... (ii)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Solving (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 and (ii) we get: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=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100 ,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80.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10" name="Picture 1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The required answer A = 100.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8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Simplification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9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If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3 and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29, find the value of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ab.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9" type="#_x0000_t75" style="width:18pt;height:15.35pt" o:ole="">
                        <v:imagedata r:id="rId5" o:title=""/>
                      </v:shape>
                      <w:control r:id="rId20" w:name="DefaultOcxName9" w:shapeid="_x0000_i14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418" type="#_x0000_t75" style="width:18pt;height:15.35pt" o:ole="">
                        <v:imagedata r:id="rId5" o:title=""/>
                      </v:shape>
                      <w:control r:id="rId21" w:name="DefaultOcxName10" w:shapeid="_x0000_i14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7" type="#_x0000_t75" style="width:18pt;height:15.35pt" o:ole="">
                        <v:imagedata r:id="rId5" o:title=""/>
                      </v:shape>
                      <w:control r:id="rId22" w:name="DefaultOcxName11" w:shapeid="_x0000_i14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6" type="#_x0000_t75" style="width:18pt;height:15.35pt" o:ole="">
                        <v:imagedata r:id="rId5" o:title=""/>
                      </v:shape>
                      <w:control r:id="rId23" w:name="DefaultOcxName12" w:shapeid="_x0000_i14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2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ab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(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 - (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 = 29 - 9 = 20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1" name="Picture 1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ab</w:t>
            </w:r>
            <w:proofErr w:type="spellEnd"/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10.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4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Simplification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5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 product of two numbers is 120 and the sum of their squares is 289. The sum of the number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5" type="#_x0000_t75" style="width:18pt;height:15.35pt" o:ole="">
                        <v:imagedata r:id="rId5" o:title=""/>
                      </v:shape>
                      <w:control r:id="rId26" w:name="DefaultOcxName13" w:shapeid="_x0000_i14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4" type="#_x0000_t75" style="width:18pt;height:15.35pt" o:ole="">
                        <v:imagedata r:id="rId5" o:title=""/>
                      </v:shape>
                      <w:control r:id="rId27" w:name="DefaultOcxName14" w:shapeid="_x0000_i14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23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3" type="#_x0000_t75" style="width:18pt;height:15.35pt" o:ole="">
                        <v:imagedata r:id="rId5" o:title=""/>
                      </v:shape>
                      <w:control r:id="rId28" w:name="DefaultOcxName15" w:shapeid="_x0000_i14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169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2" type="#_x0000_t75" style="width:18pt;height:15.35pt" o:ole="">
                        <v:imagedata r:id="rId5" o:title=""/>
                      </v:shape>
                      <w:control r:id="rId29" w:name="DefaultOcxName16" w:shapeid="_x0000_i14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the numbers be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and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Then, </w:t>
            </w:r>
            <w:proofErr w:type="spellStart"/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xy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120 and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289.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12" name="Picture 12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(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+ 2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289 + (2 x 120) = 529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13" name="Picture 13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 </w:t>
            </w:r>
            <w:r w:rsidRPr="005B27B7">
              <w:rPr>
                <w:rFonts w:ascii="Arial" w:eastAsia="Times New Roman" w:hAnsi="Arial" w:cs="Arial"/>
                <w:sz w:val="19"/>
              </w:rPr>
              <w:t>529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23.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0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Numbers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1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The salaries A, B, C are in the ratio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2 :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3 : 5. If the increments of 15%, 10% and 20% are allowed respectively in their salaries, then what will be new ratio of their salaries?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1" type="#_x0000_t75" style="width:18pt;height:15.35pt" o:ole="">
                        <v:imagedata r:id="rId5" o:title=""/>
                      </v:shape>
                      <w:control r:id="rId32" w:name="DefaultOcxName17" w:shapeid="_x0000_i14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 : 3 : 10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0" type="#_x0000_t75" style="width:18pt;height:15.35pt" o:ole="">
                        <v:imagedata r:id="rId5" o:title=""/>
                      </v:shape>
                      <w:control r:id="rId33" w:name="DefaultOcxName18" w:shapeid="_x0000_i14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5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 : 11 : 20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9" type="#_x0000_t75" style="width:18pt;height:15.35pt" o:ole="">
                        <v:imagedata r:id="rId5" o:title=""/>
                      </v:shape>
                      <w:control r:id="rId34" w:name="DefaultOcxName19" w:shapeid="_x0000_i14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5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23 : 33 : 60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8" type="#_x0000_t75" style="width:18pt;height:15.35pt" o:ole="">
                        <v:imagedata r:id="rId5" o:title=""/>
                      </v:shape>
                      <w:control r:id="rId35" w:name="DefaultOcxName20" w:shapeid="_x0000_i14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8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Cannot be determined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A = 2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k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, B = 3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k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and C = 5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k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76"/>
              <w:gridCol w:w="318"/>
              <w:gridCol w:w="762"/>
              <w:gridCol w:w="163"/>
              <w:gridCol w:w="318"/>
              <w:gridCol w:w="442"/>
              <w:gridCol w:w="150"/>
              <w:gridCol w:w="297"/>
              <w:gridCol w:w="307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A's new salary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of 2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4" name="Picture 1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2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5" name="Picture 1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23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76"/>
              <w:gridCol w:w="318"/>
              <w:gridCol w:w="762"/>
              <w:gridCol w:w="163"/>
              <w:gridCol w:w="318"/>
              <w:gridCol w:w="442"/>
              <w:gridCol w:w="150"/>
              <w:gridCol w:w="297"/>
              <w:gridCol w:w="307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B's new salary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of 3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6" name="Picture 1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3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7" name="Picture 1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33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87"/>
              <w:gridCol w:w="318"/>
              <w:gridCol w:w="762"/>
              <w:gridCol w:w="163"/>
              <w:gridCol w:w="318"/>
              <w:gridCol w:w="442"/>
              <w:gridCol w:w="150"/>
              <w:gridCol w:w="551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C's new salary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of 5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8" name="Picture 1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5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9" name="Picture 1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6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32"/>
              <w:gridCol w:w="163"/>
              <w:gridCol w:w="307"/>
              <w:gridCol w:w="239"/>
              <w:gridCol w:w="307"/>
              <w:gridCol w:w="400"/>
              <w:gridCol w:w="150"/>
              <w:gridCol w:w="1301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20" name="Picture 20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New ratio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1" name="Picture 2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23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33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: 6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k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2" name="Picture 2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23 : 33 : 60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8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Ratio and Proportion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9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A and B entered into partnership with capitals in the ratio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4 :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5. After 3 months, A withdrew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93345" cy="262255"/>
                  <wp:effectExtent l="19050" t="0" r="1905" b="0"/>
                  <wp:docPr id="23" name="Picture 23" descr="https://www.indiabix.com/_files/images/aptitude/1-div-1by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indiabix.com/_files/images/aptitude/1-div-1by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of his capital and B withdrew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93345" cy="262255"/>
                  <wp:effectExtent l="19050" t="0" r="1905" b="0"/>
                  <wp:docPr id="24" name="Picture 24" descr="https://www.indiabix.com/_files/images/aptitude/1-div-1by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indiabix.com/_files/images/aptitude/1-div-1by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of his capital. The gain at the end of 10 months was Rs. 760. A's share in this profit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7" type="#_x0000_t75" style="width:18pt;height:15.35pt" o:ole="">
                        <v:imagedata r:id="rId5" o:title=""/>
                      </v:shape>
                      <w:control r:id="rId42" w:name="DefaultOcxName21" w:shapeid="_x0000_i14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330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6" type="#_x0000_t75" style="width:18pt;height:15.35pt" o:ole="">
                        <v:imagedata r:id="rId5" o:title=""/>
                      </v:shape>
                      <w:control r:id="rId43" w:name="DefaultOcxName22" w:shapeid="_x0000_i14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360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5" type="#_x0000_t75" style="width:18pt;height:15.35pt" o:ole="">
                        <v:imagedata r:id="rId5" o:title=""/>
                      </v:shape>
                      <w:control r:id="rId44" w:name="DefaultOcxName23" w:shapeid="_x0000_i14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380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4" type="#_x0000_t75" style="width:18pt;height:15.35pt" o:ole="">
                        <v:imagedata r:id="rId5" o:title=""/>
                      </v:shape>
                      <w:control r:id="rId45" w:name="DefaultOcxName24" w:shapeid="_x0000_i14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430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9"/>
              <w:gridCol w:w="163"/>
              <w:gridCol w:w="764"/>
              <w:gridCol w:w="163"/>
              <w:gridCol w:w="410"/>
              <w:gridCol w:w="106"/>
              <w:gridCol w:w="442"/>
              <w:gridCol w:w="150"/>
              <w:gridCol w:w="347"/>
              <w:gridCol w:w="163"/>
              <w:gridCol w:w="239"/>
              <w:gridCol w:w="163"/>
              <w:gridCol w:w="764"/>
              <w:gridCol w:w="163"/>
              <w:gridCol w:w="410"/>
              <w:gridCol w:w="106"/>
              <w:gridCol w:w="442"/>
              <w:gridCol w:w="150"/>
              <w:gridCol w:w="347"/>
              <w:gridCol w:w="163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 : B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5" name="Picture 25" descr="https://www.indiabix.com/_files/images/aptitude/1-sym-o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www.indiabix.com/_files/images/aptitude/1-sym-o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x 3 +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6" name="Picture 2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4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7" name="Picture 2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8" name="Picture 28" descr="https://www.indiabix.com/_files/images/aptitude/1-sym-c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www.indiabix.com/_files/images/aptitude/1-sym-c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9" name="Picture 29" descr="https://www.indiabix.com/_files/images/aptitude/1-sym-o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www.indiabix.com/_files/images/aptitude/1-sym-o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x 3 +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0" name="Picture 3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5</w:t>
                  </w: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1" name="Picture 3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2" name="Picture 32" descr="https://www.indiabix.com/_files/images/aptitude/1-sym-c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www.indiabix.com/_files/images/aptitude/1-sym-c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 = (12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+ 21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 : (15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+ 28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 = 33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:43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   =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33 :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43.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17"/>
              <w:gridCol w:w="163"/>
              <w:gridCol w:w="558"/>
              <w:gridCol w:w="212"/>
              <w:gridCol w:w="150"/>
              <w:gridCol w:w="1058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33" name="Picture 33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A's share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4" name="Picture 3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760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5" name="Picture 3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330.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76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8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Partnership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9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B27B7" w:rsidRPr="005B27B7" w:rsidRDefault="005B27B7" w:rsidP="005B27B7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7):</w:t>
            </w:r>
          </w:p>
          <w:p w:rsidR="005B27B7" w:rsidRPr="005B27B7" w:rsidRDefault="005B27B7" w:rsidP="005B27B7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Each of the questions given below consists of a question followed by three statements. You have to study the question and the statements and decide which of the statement(s) is/are necessary to answer the question.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7"/>
              <w:gridCol w:w="7552"/>
            </w:tblGrid>
            <w:tr w:rsidR="005B27B7" w:rsidRPr="005B27B7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What is R's share of profit in a </w:t>
                  </w:r>
                  <w:proofErr w:type="spellStart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joit</w:t>
                  </w:r>
                  <w:proofErr w:type="spellEnd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venture?</w:t>
                  </w: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Q started business investing Rs. 80,000.</w:t>
                  </w: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R joined him after 3 months.</w:t>
                  </w: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P joined after 4 months with a capital of Rs. 1</w:t>
                  </w:r>
                  <w:proofErr w:type="gramStart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,20,000</w:t>
                  </w:r>
                  <w:proofErr w:type="gramEnd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and got Rs. 6000 as his share profit.</w:t>
                  </w: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3" type="#_x0000_t75" style="width:18pt;height:15.35pt" o:ole="">
                        <v:imagedata r:id="rId5" o:title=""/>
                      </v:shape>
                      <w:control r:id="rId50" w:name="DefaultOcxName25" w:shapeid="_x0000_i14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0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I, II and III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2" type="#_x0000_t75" style="width:18pt;height:15.35pt" o:ole="">
                        <v:imagedata r:id="rId5" o:title=""/>
                      </v:shape>
                      <w:control r:id="rId51" w:name="DefaultOcxName26" w:shapeid="_x0000_i14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36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 and III only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1" type="#_x0000_t75" style="width:18pt;height:15.35pt" o:ole="">
                        <v:imagedata r:id="rId5" o:title=""/>
                      </v:shape>
                      <w:control r:id="rId52" w:name="DefaultOcxName27" w:shapeid="_x0000_i14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8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II and III only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0" type="#_x0000_t75" style="width:18pt;height:15.35pt" o:ole="">
                        <v:imagedata r:id="rId5" o:title=""/>
                      </v:shape>
                      <w:control r:id="rId53" w:name="DefaultOcxName28" w:shapeid="_x0000_i14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3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Even with all I, II and III, the answer cannot be arrived at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9" type="#_x0000_t75" style="width:18pt;height:15.35pt" o:ole="">
                        <v:imagedata r:id="rId5" o:title=""/>
                      </v:shape>
                      <w:control r:id="rId54" w:name="DefaultOcxName29" w:shapeid="_x0000_i13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From I, II and III, we get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 :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Q : R = (120000 x 8) : (80000 x 12) : (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x 9).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Since R's investment is not given, the above ratio cannot be give.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36" name="Picture 3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Given data is inadequate.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5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Partnership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6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alone can do a piece of work in 6 days and B alone in 8 days.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 and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B undertook to do it for Rs. 3200. With the help of C, they completed the work in 3 days. How much is to be paid to C?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8" type="#_x0000_t75" style="width:18pt;height:15.35pt" o:ole="">
                        <v:imagedata r:id="rId5" o:title=""/>
                      </v:shape>
                      <w:control r:id="rId57" w:name="DefaultOcxName30" w:shapeid="_x0000_i13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375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7" type="#_x0000_t75" style="width:18pt;height:15.35pt" o:ole="">
                        <v:imagedata r:id="rId5" o:title=""/>
                      </v:shape>
                      <w:control r:id="rId58" w:name="DefaultOcxName31" w:shapeid="_x0000_i13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400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6" type="#_x0000_t75" style="width:18pt;height:15.35pt" o:ole="">
                        <v:imagedata r:id="rId5" o:title=""/>
                      </v:shape>
                      <w:control r:id="rId59" w:name="DefaultOcxName32" w:shapeid="_x0000_i13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600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5" type="#_x0000_t75" style="width:18pt;height:15.35pt" o:ole="">
                        <v:imagedata r:id="rId5" o:title=""/>
                      </v:shape>
                      <w:control r:id="rId60" w:name="DefaultOcxName33" w:shapeid="_x0000_i13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800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29"/>
              <w:gridCol w:w="106"/>
              <w:gridCol w:w="250"/>
              <w:gridCol w:w="163"/>
              <w:gridCol w:w="106"/>
              <w:gridCol w:w="297"/>
              <w:gridCol w:w="106"/>
              <w:gridCol w:w="150"/>
              <w:gridCol w:w="297"/>
              <w:gridCol w:w="106"/>
              <w:gridCol w:w="250"/>
              <w:gridCol w:w="212"/>
              <w:gridCol w:w="297"/>
              <w:gridCol w:w="212"/>
              <w:gridCol w:w="53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C's 1 day's work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7" name="Picture 3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8" name="Picture 3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64"/>
              <w:gridCol w:w="106"/>
              <w:gridCol w:w="239"/>
              <w:gridCol w:w="106"/>
              <w:gridCol w:w="239"/>
              <w:gridCol w:w="212"/>
              <w:gridCol w:w="1037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A's wages : B's wages : C's wages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= </w:t>
                  </w:r>
                  <w:proofErr w:type="gramStart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4 :</w:t>
                  </w:r>
                  <w:proofErr w:type="gramEnd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3 : 1.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8"/>
              <w:gridCol w:w="163"/>
              <w:gridCol w:w="347"/>
              <w:gridCol w:w="212"/>
              <w:gridCol w:w="664"/>
              <w:gridCol w:w="150"/>
              <w:gridCol w:w="1058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39" name="Picture 39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C's share (for 3 days)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0" name="Picture 4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3200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1" name="Picture 4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400.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1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Time and Work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2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A goods train runs at the speed of 72 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kmph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and crosses a 250 m long platform in 26 seconds. What is the length of the goods train?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4" type="#_x0000_t75" style="width:18pt;height:15.35pt" o:ole="">
                        <v:imagedata r:id="rId5" o:title=""/>
                      </v:shape>
                      <w:control r:id="rId63" w:name="DefaultOcxName34" w:shapeid="_x0000_i139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230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3" type="#_x0000_t75" style="width:18pt;height:15.35pt" o:ole="">
                        <v:imagedata r:id="rId5" o:title=""/>
                      </v:shape>
                      <w:control r:id="rId64" w:name="DefaultOcxName35" w:shapeid="_x0000_i139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240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2" type="#_x0000_t75" style="width:18pt;height:15.35pt" o:ole="">
                        <v:imagedata r:id="rId5" o:title=""/>
                      </v:shape>
                      <w:control r:id="rId65" w:name="DefaultOcxName36" w:shapeid="_x0000_i139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260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1" type="#_x0000_t75" style="width:18pt;height:15.35pt" o:ole="">
                        <v:imagedata r:id="rId5" o:title=""/>
                      </v:shape>
                      <w:control r:id="rId66" w:name="DefaultOcxName37" w:shapeid="_x0000_i139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270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"/>
              <w:gridCol w:w="163"/>
              <w:gridCol w:w="453"/>
              <w:gridCol w:w="212"/>
              <w:gridCol w:w="657"/>
              <w:gridCol w:w="1174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Speed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2" name="Picture 4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72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3" name="Picture 4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m/sec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20 m/sec.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Time = 26 sec.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the length of the train be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metres</w:t>
            </w:r>
            <w:proofErr w:type="spell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9"/>
              <w:gridCol w:w="629"/>
              <w:gridCol w:w="562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+ 250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20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44" name="Picture 44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+ 250 = 520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160655" cy="84455"/>
                  <wp:effectExtent l="19050" t="0" r="0" b="0"/>
                  <wp:docPr id="45" name="Picture 4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270.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7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Trains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8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If log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10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2 = 0.3010, then log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10 is equal to: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0" type="#_x0000_t75" style="width:18pt;height:15.35pt" o:ole="">
                        <v:imagedata r:id="rId5" o:title=""/>
                      </v:shape>
                      <w:control r:id="rId69" w:name="DefaultOcxName38" w:shapeid="_x0000_i139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8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699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301</w:t>
                              </w: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9" type="#_x0000_t75" style="width:18pt;height:15.35pt" o:ole="">
                        <v:imagedata r:id="rId5" o:title=""/>
                      </v:shape>
                      <w:control r:id="rId70" w:name="DefaultOcxName39" w:shapeid="_x0000_i138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23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1000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301</w:t>
                              </w: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8" type="#_x0000_t75" style="width:18pt;height:15.35pt" o:ole="">
                        <v:imagedata r:id="rId5" o:title=""/>
                      </v:shape>
                      <w:control r:id="rId71" w:name="DefaultOcxName40" w:shapeid="_x0000_i138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0.3010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7" type="#_x0000_t75" style="width:18pt;height:15.35pt" o:ole="">
                        <v:imagedata r:id="rId5" o:title=""/>
                      </v:shape>
                      <w:control r:id="rId72" w:name="DefaultOcxName41" w:shapeid="_x0000_i138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0.6990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1"/>
              <w:gridCol w:w="524"/>
              <w:gridCol w:w="297"/>
              <w:gridCol w:w="582"/>
              <w:gridCol w:w="297"/>
              <w:gridCol w:w="529"/>
              <w:gridCol w:w="297"/>
              <w:gridCol w:w="423"/>
              <w:gridCol w:w="53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log</w:t>
                  </w: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2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10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log</w:t>
                  </w: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10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0.3010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3010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301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3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Logarithm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4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An error 2% in excess is made while measuring the side of a square. The percentage of error in the calculated area of the square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6" type="#_x0000_t75" style="width:18pt;height:15.35pt" o:ole="">
                        <v:imagedata r:id="rId5" o:title=""/>
                      </v:shape>
                      <w:control r:id="rId75" w:name="DefaultOcxName42" w:shapeid="_x0000_i138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2%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5" type="#_x0000_t75" style="width:18pt;height:15.35pt" o:ole="">
                        <v:imagedata r:id="rId5" o:title=""/>
                      </v:shape>
                      <w:control r:id="rId76" w:name="DefaultOcxName43" w:shapeid="_x0000_i138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2.02%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4" type="#_x0000_t75" style="width:18pt;height:15.35pt" o:ole="">
                        <v:imagedata r:id="rId5" o:title=""/>
                      </v:shape>
                      <w:control r:id="rId77" w:name="DefaultOcxName44" w:shapeid="_x0000_i138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4%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3" type="#_x0000_t75" style="width:18pt;height:15.35pt" o:ole="">
                        <v:imagedata r:id="rId5" o:title=""/>
                      </v:shape>
                      <w:control r:id="rId78" w:name="DefaultOcxName45" w:shapeid="_x0000_i138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4.04%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100 cm is read as 102 cm.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6" name="Picture 4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A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1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(100 x 100) cm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and A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(102 x 102) cm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(A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 A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1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) = [(102)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- (100)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]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= (102 + 100) x (102 - 100)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= 404 cm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19"/>
              <w:gridCol w:w="163"/>
              <w:gridCol w:w="835"/>
              <w:gridCol w:w="558"/>
              <w:gridCol w:w="319"/>
              <w:gridCol w:w="889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47" name="Picture 47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Percentage error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8" name="Picture 4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404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9" name="Picture 4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4.04%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 x 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9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Area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0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In a shower, 5 cm of rain falls. The volume of water that falls on 1.5 hectares of ground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2" type="#_x0000_t75" style="width:18pt;height:15.35pt" o:ole="">
                        <v:imagedata r:id="rId5" o:title=""/>
                      </v:shape>
                      <w:control r:id="rId81" w:name="DefaultOcxName46" w:shapeid="_x0000_i138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75 cu.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1" type="#_x0000_t75" style="width:18pt;height:15.35pt" o:ole="">
                        <v:imagedata r:id="rId5" o:title=""/>
                      </v:shape>
                      <w:control r:id="rId82" w:name="DefaultOcxName47" w:shapeid="_x0000_i138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750 cu.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80" type="#_x0000_t75" style="width:18pt;height:15.35pt" o:ole="">
                        <v:imagedata r:id="rId5" o:title=""/>
                      </v:shape>
                      <w:control r:id="rId83" w:name="DefaultOcxName48" w:shapeid="_x0000_i138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40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7500 cu.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9" type="#_x0000_t75" style="width:18pt;height:15.35pt" o:ole="">
                        <v:imagedata r:id="rId5" o:title=""/>
                      </v:shape>
                      <w:control r:id="rId84" w:name="DefaultOcxName49" w:shapeid="_x0000_i137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6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75000 cu.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 hectare = 10,000 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So, Area = (1.5 x 10000) 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15000 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"/>
              <w:gridCol w:w="318"/>
              <w:gridCol w:w="159"/>
              <w:gridCol w:w="297"/>
              <w:gridCol w:w="212"/>
              <w:gridCol w:w="212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Depth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9"/>
              <w:gridCol w:w="163"/>
              <w:gridCol w:w="770"/>
              <w:gridCol w:w="212"/>
              <w:gridCol w:w="364"/>
              <w:gridCol w:w="987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50" name="Picture 50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Volume = (Area x Depth)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1" name="Picture 5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15000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2" name="Picture 5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</w:t>
                  </w: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750 m</w:t>
                  </w: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3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5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Volume and Surface Area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6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B27B7" w:rsidRPr="005B27B7" w:rsidRDefault="005B27B7" w:rsidP="005B27B7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13):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Each of the questions given below consists of a statement and / or a question and two statements numbered I and II given below it. You have to decide whether the data provided in the statement(s) is / are sufficient to answer the given question. Read the both statements and</w:t>
            </w:r>
          </w:p>
          <w:p w:rsidR="005B27B7" w:rsidRPr="005B27B7" w:rsidRDefault="005B27B7" w:rsidP="005B27B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Give answer (A) if the data in Statement I alone are sufficient to answer the question, while the data in Statement II alone are not sufficient to answer the question.</w:t>
            </w:r>
          </w:p>
          <w:p w:rsidR="005B27B7" w:rsidRPr="005B27B7" w:rsidRDefault="005B27B7" w:rsidP="005B27B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Give answer (B) if the data in Statement II alone are sufficient to answer the question, while the data in Statement I alone are not sufficient to answer the question.</w:t>
            </w:r>
          </w:p>
          <w:p w:rsidR="005B27B7" w:rsidRPr="005B27B7" w:rsidRDefault="005B27B7" w:rsidP="005B27B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Give answer (C) if the data either in Statement I or in Statement II alone are sufficient to answer the question.</w:t>
            </w:r>
          </w:p>
          <w:p w:rsidR="005B27B7" w:rsidRPr="005B27B7" w:rsidRDefault="005B27B7" w:rsidP="005B27B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Give answer (D) if the data even in both Statements I and II together are not sufficient to answer the question.</w:t>
            </w:r>
          </w:p>
          <w:p w:rsidR="005B27B7" w:rsidRPr="005B27B7" w:rsidRDefault="005B27B7" w:rsidP="005B27B7">
            <w:pPr>
              <w:numPr>
                <w:ilvl w:val="0"/>
                <w:numId w:val="1"/>
              </w:numPr>
              <w:spacing w:before="133" w:after="133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Give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answer(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E) if the data in both Statements I and II together are necessary to answer the question.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4"/>
              <w:gridCol w:w="4616"/>
            </w:tblGrid>
            <w:tr w:rsidR="005B27B7" w:rsidRPr="005B27B7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What is the volume of a cube?</w:t>
                  </w: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The area of each face of the cube is 64 square </w:t>
                  </w:r>
                  <w:proofErr w:type="spellStart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metres</w:t>
                  </w:r>
                  <w:proofErr w:type="spellEnd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The length of one side of the cube is 8 </w:t>
                  </w:r>
                  <w:proofErr w:type="spellStart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metres</w:t>
                  </w:r>
                  <w:proofErr w:type="spellEnd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8" type="#_x0000_t75" style="width:18pt;height:15.35pt" o:ole="">
                        <v:imagedata r:id="rId5" o:title=""/>
                      </v:shape>
                      <w:control r:id="rId87" w:name="DefaultOcxName50" w:shapeid="_x0000_i137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 alone sufficient while II alone not sufficient to answer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7" type="#_x0000_t75" style="width:18pt;height:15.35pt" o:ole="">
                        <v:imagedata r:id="rId5" o:title=""/>
                      </v:shape>
                      <w:control r:id="rId88" w:name="DefaultOcxName51" w:shapeid="_x0000_i137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II alone sufficient while I alone not sufficient to answer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6" type="#_x0000_t75" style="width:18pt;height:15.35pt" o:ole="">
                        <v:imagedata r:id="rId5" o:title=""/>
                      </v:shape>
                      <w:control r:id="rId89" w:name="DefaultOcxName52" w:shapeid="_x0000_i137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7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Either I or II alone sufficient to answer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5" type="#_x0000_t75" style="width:18pt;height:15.35pt" o:ole="">
                        <v:imagedata r:id="rId5" o:title=""/>
                      </v:shape>
                      <w:control r:id="rId90" w:name="DefaultOcxName53" w:shapeid="_x0000_i137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49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not sufficient to answer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4" type="#_x0000_t75" style="width:18pt;height:15.35pt" o:ole="">
                        <v:imagedata r:id="rId5" o:title=""/>
                      </v:shape>
                      <w:control r:id="rId91" w:name="DefaultOcxName54" w:shapeid="_x0000_i13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48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necessary to answer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each edge be </w:t>
            </w:r>
            <w:proofErr w:type="gramStart"/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metres</w:t>
            </w:r>
            <w:proofErr w:type="spellEnd"/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 Then,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I.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64   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3" name="Picture 53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8 m   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4" name="Picture 54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 Volume = (8 x 8 x 8) 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512 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Thus, I alone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gives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the answer.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II. </w:t>
            </w:r>
            <w:proofErr w:type="gramStart"/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8 m   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5" name="Picture 5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  Volume = (8 x 8 x 8) 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512 m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lastRenderedPageBreak/>
              <w:t>Thus, II alone gives the answer.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6" name="Picture 5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Correct answer is (C).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2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Volume and Surface Area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3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 reflex angle between the hands of a clock at 10.25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3" type="#_x0000_t75" style="width:18pt;height:15.35pt" o:ole="">
                        <v:imagedata r:id="rId5" o:title=""/>
                      </v:shape>
                      <w:control r:id="rId94" w:name="DefaultOcxName55" w:shapeid="_x0000_i13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180°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2" type="#_x0000_t75" style="width:18pt;height:15.35pt" o:ole="">
                        <v:imagedata r:id="rId5" o:title=""/>
                      </v:shape>
                      <w:control r:id="rId95" w:name="DefaultOcxName56" w:shapeid="_x0000_i13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11"/>
                          <w:gridCol w:w="106"/>
                          <w:gridCol w:w="64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192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°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1" type="#_x0000_t75" style="width:18pt;height:15.35pt" o:ole="">
                        <v:imagedata r:id="rId5" o:title=""/>
                      </v:shape>
                      <w:control r:id="rId96" w:name="DefaultOcxName57" w:shapeid="_x0000_i13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195°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0" type="#_x0000_t75" style="width:18pt;height:15.35pt" o:ole="">
                        <v:imagedata r:id="rId5" o:title=""/>
                      </v:shape>
                      <w:control r:id="rId97" w:name="DefaultOcxName58" w:shapeid="_x0000_i13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11"/>
                          <w:gridCol w:w="106"/>
                          <w:gridCol w:w="64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197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°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3"/>
              <w:gridCol w:w="318"/>
              <w:gridCol w:w="614"/>
              <w:gridCol w:w="163"/>
              <w:gridCol w:w="318"/>
              <w:gridCol w:w="281"/>
              <w:gridCol w:w="318"/>
              <w:gridCol w:w="150"/>
              <w:gridCol w:w="64"/>
              <w:gridCol w:w="574"/>
              <w:gridCol w:w="106"/>
              <w:gridCol w:w="64"/>
              <w:gridCol w:w="53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7" name="Picture 5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8" name="Picture 5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312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00"/>
              <w:gridCol w:w="163"/>
              <w:gridCol w:w="318"/>
              <w:gridCol w:w="453"/>
              <w:gridCol w:w="150"/>
              <w:gridCol w:w="64"/>
              <w:gridCol w:w="796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minute hand in 25 min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9" name="Picture 59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0" name="Picture 60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150°.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11"/>
              <w:gridCol w:w="163"/>
              <w:gridCol w:w="318"/>
              <w:gridCol w:w="106"/>
              <w:gridCol w:w="527"/>
              <w:gridCol w:w="150"/>
              <w:gridCol w:w="64"/>
              <w:gridCol w:w="1136"/>
              <w:gridCol w:w="106"/>
              <w:gridCol w:w="64"/>
              <w:gridCol w:w="574"/>
              <w:gridCol w:w="182"/>
              <w:gridCol w:w="53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61" name="Picture 61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Reflex angle = 360° 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2" name="Picture 6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312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- 150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3" name="Picture 6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360° - 162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5B27B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197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1°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8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9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At what time between 4 and 5 o'clock will the hands of a watch point in opposite directions?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9" type="#_x0000_t75" style="width:18pt;height:15.35pt" o:ole="">
                        <v:imagedata r:id="rId5" o:title=""/>
                      </v:shape>
                      <w:control r:id="rId100" w:name="DefaultOcxName59" w:shapeid="_x0000_i13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94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45 min. past 4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8" type="#_x0000_t75" style="width:18pt;height:15.35pt" o:ole="">
                        <v:imagedata r:id="rId5" o:title=""/>
                      </v:shape>
                      <w:control r:id="rId101" w:name="DefaultOcxName60" w:shapeid="_x0000_i13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94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 min. past 4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7" type="#_x0000_t75" style="width:18pt;height:15.35pt" o:ole="">
                        <v:imagedata r:id="rId5" o:title=""/>
                      </v:shape>
                      <w:control r:id="rId102" w:name="DefaultOcxName61" w:shapeid="_x0000_i13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47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  <w:gridCol w:w="212"/>
                          <w:gridCol w:w="1023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min. past 4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6" type="#_x0000_t75" style="width:18pt;height:15.35pt" o:ole="">
                        <v:imagedata r:id="rId5" o:title=""/>
                      </v:shape>
                      <w:control r:id="rId103" w:name="DefaultOcxName62" w:shapeid="_x0000_i13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47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  <w:gridCol w:w="212"/>
                          <w:gridCol w:w="1023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54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min. past 4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At 4 o'clock, the hands of the watch are 20 min. spaces apart.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To be in opposite directions, they must be 30 min. spaces apart.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64" name="Picture 64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Minute hand will have to gain 50 min. spaces.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55 min. spaces are gained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3"/>
              <w:gridCol w:w="163"/>
              <w:gridCol w:w="212"/>
              <w:gridCol w:w="453"/>
              <w:gridCol w:w="995"/>
              <w:gridCol w:w="212"/>
              <w:gridCol w:w="545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50 min. spaces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5" name="Picture 6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6" name="Picture 6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min. or 54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47"/>
              <w:gridCol w:w="212"/>
              <w:gridCol w:w="1169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67" name="Picture 67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Required time = 54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gramStart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</w:t>
                  </w:r>
                  <w:proofErr w:type="gramEnd"/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 past 4.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4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5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 12% stock yielding 10% is quoted at: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5" type="#_x0000_t75" style="width:18pt;height:15.35pt" o:ole="">
                        <v:imagedata r:id="rId5" o:title=""/>
                      </v:shape>
                      <w:control r:id="rId106" w:name="DefaultOcxName63" w:shapeid="_x0000_i13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83.33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4" type="#_x0000_t75" style="width:18pt;height:15.35pt" o:ole="">
                        <v:imagedata r:id="rId5" o:title=""/>
                      </v:shape>
                      <w:control r:id="rId107" w:name="DefaultOcxName64" w:shapeid="_x0000_i13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110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3" type="#_x0000_t75" style="width:18pt;height:15.35pt" o:ole="">
                        <v:imagedata r:id="rId5" o:title=""/>
                      </v:shape>
                      <w:control r:id="rId108" w:name="DefaultOcxName65" w:shapeid="_x0000_i13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112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2" type="#_x0000_t75" style="width:18pt;height:15.35pt" o:ole="">
                        <v:imagedata r:id="rId5" o:title=""/>
                      </v:shape>
                      <w:control r:id="rId109" w:name="DefaultOcxName66" w:shapeid="_x0000_i13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120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To earn Rs. 10, money invested = Rs. 100.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88"/>
              <w:gridCol w:w="163"/>
              <w:gridCol w:w="318"/>
              <w:gridCol w:w="453"/>
              <w:gridCol w:w="150"/>
              <w:gridCol w:w="1058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To earn Rs. 12, money invested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8" name="Picture 6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12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9" name="Picture 6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120.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0" name="Picture 7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Market value of Rs. 100 stock = Rs. 120.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0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Stocks and Shares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1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In how many different ways can the letters of the word 'DETAIL' be arranged in such a way that the vowels occupy only the odd positions?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1" type="#_x0000_t75" style="width:18pt;height:15.35pt" o:ole="">
                        <v:imagedata r:id="rId5" o:title=""/>
                      </v:shape>
                      <w:control r:id="rId112" w:name="DefaultOcxName67" w:shapeid="_x0000_i13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32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0" type="#_x0000_t75" style="width:18pt;height:15.35pt" o:ole="">
                        <v:imagedata r:id="rId5" o:title=""/>
                      </v:shape>
                      <w:control r:id="rId113" w:name="DefaultOcxName68" w:shapeid="_x0000_i13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48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9" type="#_x0000_t75" style="width:18pt;height:15.35pt" o:ole="">
                        <v:imagedata r:id="rId5" o:title=""/>
                      </v:shape>
                      <w:control r:id="rId114" w:name="DefaultOcxName69" w:shapeid="_x0000_i13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36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8" type="#_x0000_t75" style="width:18pt;height:15.35pt" o:ole="">
                        <v:imagedata r:id="rId5" o:title=""/>
                      </v:shape>
                      <w:control r:id="rId115" w:name="DefaultOcxName70" w:shapeid="_x0000_i13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7" type="#_x0000_t75" style="width:18pt;height:15.35pt" o:ole="">
                        <v:imagedata r:id="rId5" o:title=""/>
                      </v:shape>
                      <w:control r:id="rId116" w:name="DefaultOcxName71" w:shapeid="_x0000_i13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120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There are 6 letters in the given word, out of which there are 3 vowels and 3 consonants.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us mark these positions as under:</w:t>
            </w:r>
          </w:p>
          <w:p w:rsidR="005B27B7" w:rsidRPr="005B27B7" w:rsidRDefault="005B27B7" w:rsidP="005B27B7">
            <w:pPr>
              <w:spacing w:before="133" w:after="133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(1) (2) (3) (4) (5) (6)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Now, 3 vowels can be placed at any of the three places out 4, marked 1, 3, 5.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Number of ways of arranging the vowels = 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3! = 6.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Also, the 3 consonants can be arranged at the remaining 3 positions.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Number of ways of these arrangements = 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P</w:t>
            </w:r>
            <w:r w:rsidRPr="005B27B7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= 3! = 6.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Total number of ways = (6 x 6) = 36.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7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Permutation and Combination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8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Two dice are tossed. The probability that the total score is a prime number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6" type="#_x0000_t75" style="width:18pt;height:15.35pt" o:ole="">
                        <v:imagedata r:id="rId5" o:title=""/>
                      </v:shape>
                      <w:control r:id="rId119" w:name="DefaultOcxName72" w:shapeid="_x0000_i13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5" type="#_x0000_t75" style="width:18pt;height:15.35pt" o:ole="">
                        <v:imagedata r:id="rId5" o:title=""/>
                      </v:shape>
                      <w:control r:id="rId120" w:name="DefaultOcxName73" w:shapeid="_x0000_i13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5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4" type="#_x0000_t75" style="width:18pt;height:15.35pt" o:ole="">
                        <v:imagedata r:id="rId5" o:title=""/>
                      </v:shape>
                      <w:control r:id="rId121" w:name="DefaultOcxName74" w:shapeid="_x0000_i13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3" type="#_x0000_t75" style="width:18pt;height:15.35pt" o:ole="">
                        <v:imagedata r:id="rId5" o:title=""/>
                      </v:shape>
                      <w:control r:id="rId122" w:name="DefaultOcxName75" w:shapeid="_x0000_i13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c>
                        </w:tr>
                        <w:tr w:rsidR="005B27B7" w:rsidRPr="005B27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5B27B7" w:rsidRPr="005B27B7" w:rsidRDefault="005B27B7" w:rsidP="005B27B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5B27B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Clearly, </w:t>
            </w:r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n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(S) = (6 x 6) = 36.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E = Event that the sum is a prime number.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6"/>
              <w:gridCol w:w="6267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 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{ (1, 1), (1, 2), (1, 4), (1, 6), (2, 1), (2, 3), (2, 5), (3, 2), (3, 4), (4, 1), (4, 3),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      (5, 2), (5, 6), (6, 1), (6, 5) }</w:t>
                  </w: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1" name="Picture 71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gramStart"/>
            <w:r w:rsidRPr="005B27B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n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(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E) = 15.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3"/>
              <w:gridCol w:w="359"/>
              <w:gridCol w:w="297"/>
              <w:gridCol w:w="212"/>
              <w:gridCol w:w="297"/>
              <w:gridCol w:w="212"/>
              <w:gridCol w:w="53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72" name="Picture 72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3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Probability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4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An observer 1.6 m tall is 20</w:t>
            </w:r>
            <w:r w:rsidRPr="005B27B7">
              <w:rPr>
                <w:rFonts w:ascii="Arial" w:eastAsia="Times New Roman" w:hAnsi="Arial" w:cs="Arial"/>
                <w:sz w:val="19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away from a tower. The angle of elevation from his eye to the top of the tower is 30°. The heights of the tower is: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2" type="#_x0000_t75" style="width:18pt;height:15.35pt" o:ole="">
                        <v:imagedata r:id="rId5" o:title=""/>
                      </v:shape>
                      <w:control r:id="rId125" w:name="DefaultOcxName76" w:shapeid="_x0000_i13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21.6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1" type="#_x0000_t75" style="width:18pt;height:15.35pt" o:ole="">
                        <v:imagedata r:id="rId5" o:title=""/>
                      </v:shape>
                      <w:control r:id="rId126" w:name="DefaultOcxName77" w:shapeid="_x0000_i13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23.2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0" type="#_x0000_t75" style="width:18pt;height:15.35pt" o:ole="">
                        <v:imagedata r:id="rId5" o:title=""/>
                      </v:shape>
                      <w:control r:id="rId127" w:name="DefaultOcxName78" w:shapeid="_x0000_i13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7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24.72 m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9" type="#_x0000_t75" style="width:18pt;height:15.35pt" o:ole="">
                        <v:imagedata r:id="rId5" o:title=""/>
                      </v:shape>
                      <w:control r:id="rId128" w:name="DefaultOcxName79" w:shapeid="_x0000_i13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Let AB be the observer and CD be the tower.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430655" cy="1430655"/>
                  <wp:effectExtent l="19050" t="0" r="0" b="0"/>
                  <wp:docPr id="73" name="Picture 73" descr="https://www.indiabix.com/_files/images/aptitude/1-z-646-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www.indiabix.com/_files/images/aptitude/1-z-646-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143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Draw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BE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35255" cy="93345"/>
                  <wp:effectExtent l="19050" t="0" r="0" b="0"/>
                  <wp:docPr id="74" name="Picture 74" descr="https://www.indiabix.com/_files/images/aptitude/1-sym-p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www.indiabix.com/_files/images/aptitude/1-sym-p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93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CD.</w:t>
            </w:r>
          </w:p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lastRenderedPageBreak/>
              <w:t>Then, CE = AB = 1.6 m,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     BE = AC = 20</w:t>
            </w:r>
            <w:r w:rsidRPr="005B27B7">
              <w:rPr>
                <w:rFonts w:ascii="Arial" w:eastAsia="Times New Roman" w:hAnsi="Arial" w:cs="Arial"/>
                <w:sz w:val="19"/>
              </w:rPr>
              <w:t>3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4"/>
              <w:gridCol w:w="1118"/>
              <w:gridCol w:w="106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DE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tan 30°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BE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</w:rPr>
                    <w:t>3</w:t>
                  </w: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7"/>
              <w:gridCol w:w="318"/>
              <w:gridCol w:w="850"/>
            </w:tblGrid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84455"/>
                        <wp:effectExtent l="19050" t="0" r="0" b="0"/>
                        <wp:docPr id="75" name="Picture 75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DE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20</w:t>
                  </w:r>
                  <w:r w:rsidRPr="005B27B7">
                    <w:rPr>
                      <w:rFonts w:ascii="Arial" w:eastAsia="Times New Roman" w:hAnsi="Arial" w:cs="Arial"/>
                      <w:sz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m = 20 m.</w:t>
                  </w:r>
                </w:p>
              </w:tc>
            </w:tr>
            <w:tr w:rsidR="005B27B7" w:rsidRPr="005B27B7" w:rsidTr="005B27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6" name="Picture 7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CD = CE + DE = (1.6 + 20) m = 21.6 m.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1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Height and Distance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2" w:tgtFrame="_blank" w:history="1">
              <w:r w:rsidRPr="005B27B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B27B7" w:rsidRPr="005B27B7" w:rsidRDefault="005B27B7" w:rsidP="005B27B7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5B27B7" w:rsidRPr="005B27B7" w:rsidTr="005B27B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B27B7" w:rsidRPr="005B27B7" w:rsidRDefault="005B27B7" w:rsidP="005B27B7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5B27B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20):</w:t>
            </w:r>
          </w:p>
          <w:p w:rsidR="005B27B7" w:rsidRPr="005B27B7" w:rsidRDefault="005B27B7" w:rsidP="005B27B7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Find the odd man out.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1, 4, 9, 16, 23, 25, 36</w:t>
            </w:r>
          </w:p>
        </w:tc>
      </w:tr>
      <w:tr w:rsidR="005B27B7" w:rsidRPr="005B27B7" w:rsidTr="005B27B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8" type="#_x0000_t75" style="width:18pt;height:15.35pt" o:ole="">
                        <v:imagedata r:id="rId5" o:title=""/>
                      </v:shape>
                      <w:control r:id="rId133" w:name="DefaultOcxName80" w:shapeid="_x0000_i13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7" type="#_x0000_t75" style="width:18pt;height:15.35pt" o:ole="">
                        <v:imagedata r:id="rId5" o:title=""/>
                      </v:shape>
                      <w:control r:id="rId134" w:name="DefaultOcxName81" w:shapeid="_x0000_i13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23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6" type="#_x0000_t75" style="width:18pt;height:15.35pt" o:ole="">
                        <v:imagedata r:id="rId5" o:title=""/>
                      </v:shape>
                      <w:control r:id="rId135" w:name="DefaultOcxName82" w:shapeid="_x0000_i13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5B27B7" w:rsidRPr="005B27B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5" type="#_x0000_t75" style="width:18pt;height:15.35pt" o:ole="">
                        <v:imagedata r:id="rId5" o:title=""/>
                      </v:shape>
                      <w:control r:id="rId136" w:name="DefaultOcxName83" w:shapeid="_x0000_i13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5B27B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5B27B7" w:rsidRPr="005B27B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7B7" w:rsidRPr="005B27B7" w:rsidRDefault="005B27B7" w:rsidP="005B27B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5B27B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36</w:t>
                        </w:r>
                      </w:p>
                    </w:tc>
                  </w:tr>
                </w:tbl>
                <w:p w:rsidR="005B27B7" w:rsidRPr="005B27B7" w:rsidRDefault="005B27B7" w:rsidP="005B27B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5B27B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5B27B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5B27B7" w:rsidRPr="005B27B7" w:rsidRDefault="005B27B7" w:rsidP="005B27B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Each of the numbers except </w:t>
            </w:r>
            <w:proofErr w:type="gramStart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>23,</w:t>
            </w:r>
            <w:proofErr w:type="gramEnd"/>
            <w:r w:rsidRPr="005B27B7">
              <w:rPr>
                <w:rFonts w:ascii="Arial" w:eastAsia="Times New Roman" w:hAnsi="Arial" w:cs="Arial"/>
                <w:sz w:val="19"/>
                <w:szCs w:val="19"/>
              </w:rPr>
              <w:t xml:space="preserve"> is perfect square.</w:t>
            </w:r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71010"/>
    <w:multiLevelType w:val="multilevel"/>
    <w:tmpl w:val="EF3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7B7"/>
    <w:rsid w:val="000079E2"/>
    <w:rsid w:val="001702C9"/>
    <w:rsid w:val="005B27B7"/>
    <w:rsid w:val="00902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5B27B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27B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B7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27B7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27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7B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27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27B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27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27B7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5B27B7"/>
  </w:style>
  <w:style w:type="character" w:customStyle="1" w:styleId="ib-green">
    <w:name w:val="ib-green"/>
    <w:basedOn w:val="DefaultParagraphFont"/>
    <w:rsid w:val="005B27B7"/>
  </w:style>
  <w:style w:type="paragraph" w:styleId="NormalWeb">
    <w:name w:val="Normal (Web)"/>
    <w:basedOn w:val="Normal"/>
    <w:uiPriority w:val="99"/>
    <w:unhideWhenUsed/>
    <w:rsid w:val="005B27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5B27B7"/>
  </w:style>
  <w:style w:type="character" w:customStyle="1" w:styleId="ib-dgray">
    <w:name w:val="ib-dgray"/>
    <w:basedOn w:val="DefaultParagraphFont"/>
    <w:rsid w:val="005B27B7"/>
  </w:style>
  <w:style w:type="character" w:customStyle="1" w:styleId="ga-root-h1">
    <w:name w:val="ga-root-h1"/>
    <w:basedOn w:val="DefaultParagraphFont"/>
    <w:rsid w:val="005B27B7"/>
  </w:style>
  <w:style w:type="paragraph" w:styleId="BalloonText">
    <w:name w:val="Balloon Text"/>
    <w:basedOn w:val="Normal"/>
    <w:link w:val="BalloonTextChar"/>
    <w:uiPriority w:val="99"/>
    <w:semiHidden/>
    <w:unhideWhenUsed/>
    <w:rsid w:val="005B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5093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1080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306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277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15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4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3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762125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4102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398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6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7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8623">
                              <w:marLeft w:val="7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205600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19822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703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0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4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4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97952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21387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6003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117" Type="http://schemas.openxmlformats.org/officeDocument/2006/relationships/hyperlink" Target="https://www.indiabix.com/aptitude/permutation-and-combination/" TargetMode="External"/><Relationship Id="rId21" Type="http://schemas.openxmlformats.org/officeDocument/2006/relationships/control" Target="activeX/activeX10.xml"/><Relationship Id="rId42" Type="http://schemas.openxmlformats.org/officeDocument/2006/relationships/control" Target="activeX/activeX21.xml"/><Relationship Id="rId47" Type="http://schemas.openxmlformats.org/officeDocument/2006/relationships/image" Target="media/image9.png"/><Relationship Id="rId63" Type="http://schemas.openxmlformats.org/officeDocument/2006/relationships/control" Target="activeX/activeX34.xml"/><Relationship Id="rId68" Type="http://schemas.openxmlformats.org/officeDocument/2006/relationships/hyperlink" Target="https://www.indiabix.com/aptitude/problems-on-trains/discussion-457" TargetMode="External"/><Relationship Id="rId84" Type="http://schemas.openxmlformats.org/officeDocument/2006/relationships/control" Target="activeX/activeX49.xml"/><Relationship Id="rId89" Type="http://schemas.openxmlformats.org/officeDocument/2006/relationships/control" Target="activeX/activeX52.xml"/><Relationship Id="rId112" Type="http://schemas.openxmlformats.org/officeDocument/2006/relationships/control" Target="activeX/activeX67.xml"/><Relationship Id="rId133" Type="http://schemas.openxmlformats.org/officeDocument/2006/relationships/control" Target="activeX/activeX80.xml"/><Relationship Id="rId138" Type="http://schemas.openxmlformats.org/officeDocument/2006/relationships/theme" Target="theme/theme1.xml"/><Relationship Id="rId16" Type="http://schemas.openxmlformats.org/officeDocument/2006/relationships/control" Target="activeX/activeX7.xml"/><Relationship Id="rId107" Type="http://schemas.openxmlformats.org/officeDocument/2006/relationships/control" Target="activeX/activeX64.xml"/><Relationship Id="rId11" Type="http://schemas.openxmlformats.org/officeDocument/2006/relationships/image" Target="media/image3.png"/><Relationship Id="rId32" Type="http://schemas.openxmlformats.org/officeDocument/2006/relationships/control" Target="activeX/activeX17.xml"/><Relationship Id="rId37" Type="http://schemas.openxmlformats.org/officeDocument/2006/relationships/image" Target="media/image5.png"/><Relationship Id="rId53" Type="http://schemas.openxmlformats.org/officeDocument/2006/relationships/control" Target="activeX/activeX28.xml"/><Relationship Id="rId58" Type="http://schemas.openxmlformats.org/officeDocument/2006/relationships/control" Target="activeX/activeX31.xml"/><Relationship Id="rId74" Type="http://schemas.openxmlformats.org/officeDocument/2006/relationships/hyperlink" Target="https://www.indiabix.com/aptitude/logarithm/discussion-563" TargetMode="External"/><Relationship Id="rId79" Type="http://schemas.openxmlformats.org/officeDocument/2006/relationships/hyperlink" Target="https://www.indiabix.com/aptitude/area/" TargetMode="External"/><Relationship Id="rId102" Type="http://schemas.openxmlformats.org/officeDocument/2006/relationships/control" Target="activeX/activeX61.xml"/><Relationship Id="rId123" Type="http://schemas.openxmlformats.org/officeDocument/2006/relationships/hyperlink" Target="https://www.indiabix.com/aptitude/probability/" TargetMode="External"/><Relationship Id="rId128" Type="http://schemas.openxmlformats.org/officeDocument/2006/relationships/control" Target="activeX/activeX79.xml"/><Relationship Id="rId5" Type="http://schemas.openxmlformats.org/officeDocument/2006/relationships/image" Target="media/image1.wmf"/><Relationship Id="rId90" Type="http://schemas.openxmlformats.org/officeDocument/2006/relationships/control" Target="activeX/activeX53.xml"/><Relationship Id="rId95" Type="http://schemas.openxmlformats.org/officeDocument/2006/relationships/control" Target="activeX/activeX56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30" Type="http://schemas.openxmlformats.org/officeDocument/2006/relationships/hyperlink" Target="https://www.indiabix.com/aptitude/problems-on-numbers/" TargetMode="External"/><Relationship Id="rId35" Type="http://schemas.openxmlformats.org/officeDocument/2006/relationships/control" Target="activeX/activeX20.xml"/><Relationship Id="rId43" Type="http://schemas.openxmlformats.org/officeDocument/2006/relationships/control" Target="activeX/activeX22.xml"/><Relationship Id="rId48" Type="http://schemas.openxmlformats.org/officeDocument/2006/relationships/hyperlink" Target="https://www.indiabix.com/aptitude/partnership/" TargetMode="External"/><Relationship Id="rId56" Type="http://schemas.openxmlformats.org/officeDocument/2006/relationships/hyperlink" Target="https://www.indiabix.com/aptitude/partnership/discussion-378" TargetMode="External"/><Relationship Id="rId64" Type="http://schemas.openxmlformats.org/officeDocument/2006/relationships/control" Target="activeX/activeX35.xml"/><Relationship Id="rId69" Type="http://schemas.openxmlformats.org/officeDocument/2006/relationships/control" Target="activeX/activeX38.xml"/><Relationship Id="rId77" Type="http://schemas.openxmlformats.org/officeDocument/2006/relationships/control" Target="activeX/activeX44.xml"/><Relationship Id="rId100" Type="http://schemas.openxmlformats.org/officeDocument/2006/relationships/control" Target="activeX/activeX59.xml"/><Relationship Id="rId105" Type="http://schemas.openxmlformats.org/officeDocument/2006/relationships/hyperlink" Target="https://www.indiabix.com/aptitude/clock/discussion-655" TargetMode="External"/><Relationship Id="rId113" Type="http://schemas.openxmlformats.org/officeDocument/2006/relationships/control" Target="activeX/activeX68.xml"/><Relationship Id="rId118" Type="http://schemas.openxmlformats.org/officeDocument/2006/relationships/hyperlink" Target="https://www.indiabix.com/aptitude/permutation-and-combination/discussion-680" TargetMode="External"/><Relationship Id="rId126" Type="http://schemas.openxmlformats.org/officeDocument/2006/relationships/control" Target="activeX/activeX77.xml"/><Relationship Id="rId134" Type="http://schemas.openxmlformats.org/officeDocument/2006/relationships/control" Target="activeX/activeX81.xml"/><Relationship Id="rId8" Type="http://schemas.openxmlformats.org/officeDocument/2006/relationships/control" Target="activeX/activeX3.xml"/><Relationship Id="rId51" Type="http://schemas.openxmlformats.org/officeDocument/2006/relationships/control" Target="activeX/activeX26.xml"/><Relationship Id="rId72" Type="http://schemas.openxmlformats.org/officeDocument/2006/relationships/control" Target="activeX/activeX41.xml"/><Relationship Id="rId80" Type="http://schemas.openxmlformats.org/officeDocument/2006/relationships/hyperlink" Target="https://www.indiabix.com/aptitude/area/discussion-580" TargetMode="External"/><Relationship Id="rId85" Type="http://schemas.openxmlformats.org/officeDocument/2006/relationships/hyperlink" Target="https://www.indiabix.com/aptitude/volume-and-surface-area/" TargetMode="External"/><Relationship Id="rId93" Type="http://schemas.openxmlformats.org/officeDocument/2006/relationships/hyperlink" Target="https://www.indiabix.com/aptitude/volume-and-surface-area/discussion-607" TargetMode="External"/><Relationship Id="rId98" Type="http://schemas.openxmlformats.org/officeDocument/2006/relationships/hyperlink" Target="https://www.indiabix.com/aptitude/clock/" TargetMode="External"/><Relationship Id="rId121" Type="http://schemas.openxmlformats.org/officeDocument/2006/relationships/control" Target="activeX/activeX74.xml"/><Relationship Id="rId3" Type="http://schemas.openxmlformats.org/officeDocument/2006/relationships/settings" Target="settings.xml"/><Relationship Id="rId12" Type="http://schemas.openxmlformats.org/officeDocument/2006/relationships/hyperlink" Target="https://www.indiabix.com/aptitude/decimal-fraction/" TargetMode="External"/><Relationship Id="rId17" Type="http://schemas.openxmlformats.org/officeDocument/2006/relationships/control" Target="activeX/activeX8.xml"/><Relationship Id="rId25" Type="http://schemas.openxmlformats.org/officeDocument/2006/relationships/hyperlink" Target="https://www.indiabix.com/aptitude/simplification/discussion-206" TargetMode="External"/><Relationship Id="rId33" Type="http://schemas.openxmlformats.org/officeDocument/2006/relationships/control" Target="activeX/activeX18.xml"/><Relationship Id="rId38" Type="http://schemas.openxmlformats.org/officeDocument/2006/relationships/hyperlink" Target="https://www.indiabix.com/aptitude/ratio-and-proportion/" TargetMode="External"/><Relationship Id="rId46" Type="http://schemas.openxmlformats.org/officeDocument/2006/relationships/image" Target="media/image8.png"/><Relationship Id="rId59" Type="http://schemas.openxmlformats.org/officeDocument/2006/relationships/control" Target="activeX/activeX32.xml"/><Relationship Id="rId67" Type="http://schemas.openxmlformats.org/officeDocument/2006/relationships/hyperlink" Target="https://www.indiabix.com/aptitude/problems-on-trains/" TargetMode="External"/><Relationship Id="rId103" Type="http://schemas.openxmlformats.org/officeDocument/2006/relationships/control" Target="activeX/activeX62.xml"/><Relationship Id="rId108" Type="http://schemas.openxmlformats.org/officeDocument/2006/relationships/control" Target="activeX/activeX65.xml"/><Relationship Id="rId116" Type="http://schemas.openxmlformats.org/officeDocument/2006/relationships/control" Target="activeX/activeX71.xml"/><Relationship Id="rId124" Type="http://schemas.openxmlformats.org/officeDocument/2006/relationships/hyperlink" Target="https://www.indiabix.com/aptitude/probability/discussion-703" TargetMode="External"/><Relationship Id="rId129" Type="http://schemas.openxmlformats.org/officeDocument/2006/relationships/image" Target="media/image10.png"/><Relationship Id="rId137" Type="http://schemas.openxmlformats.org/officeDocument/2006/relationships/fontTable" Target="fontTable.xml"/><Relationship Id="rId20" Type="http://schemas.openxmlformats.org/officeDocument/2006/relationships/control" Target="activeX/activeX9.xml"/><Relationship Id="rId41" Type="http://schemas.openxmlformats.org/officeDocument/2006/relationships/image" Target="media/image7.png"/><Relationship Id="rId54" Type="http://schemas.openxmlformats.org/officeDocument/2006/relationships/control" Target="activeX/activeX29.xml"/><Relationship Id="rId62" Type="http://schemas.openxmlformats.org/officeDocument/2006/relationships/hyperlink" Target="https://www.indiabix.com/aptitude/time-and-work/discussion-405" TargetMode="External"/><Relationship Id="rId70" Type="http://schemas.openxmlformats.org/officeDocument/2006/relationships/control" Target="activeX/activeX39.xml"/><Relationship Id="rId75" Type="http://schemas.openxmlformats.org/officeDocument/2006/relationships/control" Target="activeX/activeX42.xml"/><Relationship Id="rId83" Type="http://schemas.openxmlformats.org/officeDocument/2006/relationships/control" Target="activeX/activeX48.xml"/><Relationship Id="rId88" Type="http://schemas.openxmlformats.org/officeDocument/2006/relationships/control" Target="activeX/activeX51.xml"/><Relationship Id="rId91" Type="http://schemas.openxmlformats.org/officeDocument/2006/relationships/control" Target="activeX/activeX54.xml"/><Relationship Id="rId96" Type="http://schemas.openxmlformats.org/officeDocument/2006/relationships/control" Target="activeX/activeX57.xml"/><Relationship Id="rId111" Type="http://schemas.openxmlformats.org/officeDocument/2006/relationships/hyperlink" Target="https://www.indiabix.com/aptitude/stocks-and-shares/discussion-662" TargetMode="External"/><Relationship Id="rId132" Type="http://schemas.openxmlformats.org/officeDocument/2006/relationships/hyperlink" Target="https://www.indiabix.com/aptitude/height-and-distance/discussion-735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image" Target="media/image4.png"/><Relationship Id="rId49" Type="http://schemas.openxmlformats.org/officeDocument/2006/relationships/hyperlink" Target="https://www.indiabix.com/aptitude/partnership/discussion-369" TargetMode="External"/><Relationship Id="rId57" Type="http://schemas.openxmlformats.org/officeDocument/2006/relationships/control" Target="activeX/activeX30.xml"/><Relationship Id="rId106" Type="http://schemas.openxmlformats.org/officeDocument/2006/relationships/control" Target="activeX/activeX63.xml"/><Relationship Id="rId114" Type="http://schemas.openxmlformats.org/officeDocument/2006/relationships/control" Target="activeX/activeX69.xml"/><Relationship Id="rId119" Type="http://schemas.openxmlformats.org/officeDocument/2006/relationships/control" Target="activeX/activeX72.xml"/><Relationship Id="rId127" Type="http://schemas.openxmlformats.org/officeDocument/2006/relationships/control" Target="activeX/activeX78.xml"/><Relationship Id="rId10" Type="http://schemas.openxmlformats.org/officeDocument/2006/relationships/image" Target="media/image2.png"/><Relationship Id="rId31" Type="http://schemas.openxmlformats.org/officeDocument/2006/relationships/hyperlink" Target="https://www.indiabix.com/aptitude/problems-on-numbers/discussion-255" TargetMode="External"/><Relationship Id="rId44" Type="http://schemas.openxmlformats.org/officeDocument/2006/relationships/control" Target="activeX/activeX23.xml"/><Relationship Id="rId52" Type="http://schemas.openxmlformats.org/officeDocument/2006/relationships/control" Target="activeX/activeX27.xml"/><Relationship Id="rId60" Type="http://schemas.openxmlformats.org/officeDocument/2006/relationships/control" Target="activeX/activeX33.xml"/><Relationship Id="rId65" Type="http://schemas.openxmlformats.org/officeDocument/2006/relationships/control" Target="activeX/activeX36.xml"/><Relationship Id="rId73" Type="http://schemas.openxmlformats.org/officeDocument/2006/relationships/hyperlink" Target="https://www.indiabix.com/aptitude/logarithm/" TargetMode="External"/><Relationship Id="rId78" Type="http://schemas.openxmlformats.org/officeDocument/2006/relationships/control" Target="activeX/activeX45.xml"/><Relationship Id="rId81" Type="http://schemas.openxmlformats.org/officeDocument/2006/relationships/control" Target="activeX/activeX46.xml"/><Relationship Id="rId86" Type="http://schemas.openxmlformats.org/officeDocument/2006/relationships/hyperlink" Target="https://www.indiabix.com/aptitude/volume-and-surface-area/discussion-593" TargetMode="External"/><Relationship Id="rId94" Type="http://schemas.openxmlformats.org/officeDocument/2006/relationships/control" Target="activeX/activeX55.xml"/><Relationship Id="rId99" Type="http://schemas.openxmlformats.org/officeDocument/2006/relationships/hyperlink" Target="https://www.indiabix.com/aptitude/clock/discussion-646" TargetMode="External"/><Relationship Id="rId101" Type="http://schemas.openxmlformats.org/officeDocument/2006/relationships/control" Target="activeX/activeX60.xml"/><Relationship Id="rId122" Type="http://schemas.openxmlformats.org/officeDocument/2006/relationships/control" Target="activeX/activeX75.xml"/><Relationship Id="rId130" Type="http://schemas.openxmlformats.org/officeDocument/2006/relationships/image" Target="media/image11.png"/><Relationship Id="rId135" Type="http://schemas.openxmlformats.org/officeDocument/2006/relationships/control" Target="activeX/activeX8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hyperlink" Target="https://www.indiabix.com/aptitude/decimal-fraction/discussion-185" TargetMode="External"/><Relationship Id="rId18" Type="http://schemas.openxmlformats.org/officeDocument/2006/relationships/hyperlink" Target="https://www.indiabix.com/aptitude/simplification/" TargetMode="External"/><Relationship Id="rId39" Type="http://schemas.openxmlformats.org/officeDocument/2006/relationships/hyperlink" Target="https://www.indiabix.com/aptitude/ratio-and-proportion/discussion-347" TargetMode="External"/><Relationship Id="rId109" Type="http://schemas.openxmlformats.org/officeDocument/2006/relationships/control" Target="activeX/activeX66.xml"/><Relationship Id="rId34" Type="http://schemas.openxmlformats.org/officeDocument/2006/relationships/control" Target="activeX/activeX19.xml"/><Relationship Id="rId50" Type="http://schemas.openxmlformats.org/officeDocument/2006/relationships/control" Target="activeX/activeX25.xml"/><Relationship Id="rId55" Type="http://schemas.openxmlformats.org/officeDocument/2006/relationships/hyperlink" Target="https://www.indiabix.com/aptitude/partnership/" TargetMode="External"/><Relationship Id="rId76" Type="http://schemas.openxmlformats.org/officeDocument/2006/relationships/control" Target="activeX/activeX43.xml"/><Relationship Id="rId97" Type="http://schemas.openxmlformats.org/officeDocument/2006/relationships/control" Target="activeX/activeX58.xml"/><Relationship Id="rId104" Type="http://schemas.openxmlformats.org/officeDocument/2006/relationships/hyperlink" Target="https://www.indiabix.com/aptitude/clock/" TargetMode="External"/><Relationship Id="rId120" Type="http://schemas.openxmlformats.org/officeDocument/2006/relationships/control" Target="activeX/activeX73.xml"/><Relationship Id="rId125" Type="http://schemas.openxmlformats.org/officeDocument/2006/relationships/control" Target="activeX/activeX76.xml"/><Relationship Id="rId7" Type="http://schemas.openxmlformats.org/officeDocument/2006/relationships/control" Target="activeX/activeX2.xml"/><Relationship Id="rId71" Type="http://schemas.openxmlformats.org/officeDocument/2006/relationships/control" Target="activeX/activeX40.xml"/><Relationship Id="rId92" Type="http://schemas.openxmlformats.org/officeDocument/2006/relationships/hyperlink" Target="https://www.indiabix.com/aptitude/volume-and-surface-area/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16.xml"/><Relationship Id="rId24" Type="http://schemas.openxmlformats.org/officeDocument/2006/relationships/hyperlink" Target="https://www.indiabix.com/aptitude/simplification/" TargetMode="External"/><Relationship Id="rId40" Type="http://schemas.openxmlformats.org/officeDocument/2006/relationships/image" Target="media/image6.png"/><Relationship Id="rId45" Type="http://schemas.openxmlformats.org/officeDocument/2006/relationships/control" Target="activeX/activeX24.xml"/><Relationship Id="rId66" Type="http://schemas.openxmlformats.org/officeDocument/2006/relationships/control" Target="activeX/activeX37.xml"/><Relationship Id="rId87" Type="http://schemas.openxmlformats.org/officeDocument/2006/relationships/control" Target="activeX/activeX50.xml"/><Relationship Id="rId110" Type="http://schemas.openxmlformats.org/officeDocument/2006/relationships/hyperlink" Target="https://www.indiabix.com/aptitude/stocks-and-shares/" TargetMode="External"/><Relationship Id="rId115" Type="http://schemas.openxmlformats.org/officeDocument/2006/relationships/control" Target="activeX/activeX70.xml"/><Relationship Id="rId131" Type="http://schemas.openxmlformats.org/officeDocument/2006/relationships/hyperlink" Target="https://www.indiabix.com/aptitude/height-and-distance/" TargetMode="External"/><Relationship Id="rId136" Type="http://schemas.openxmlformats.org/officeDocument/2006/relationships/control" Target="activeX/activeX83.xml"/><Relationship Id="rId61" Type="http://schemas.openxmlformats.org/officeDocument/2006/relationships/hyperlink" Target="https://www.indiabix.com/aptitude/time-and-work/" TargetMode="External"/><Relationship Id="rId82" Type="http://schemas.openxmlformats.org/officeDocument/2006/relationships/control" Target="activeX/activeX47.xml"/><Relationship Id="rId19" Type="http://schemas.openxmlformats.org/officeDocument/2006/relationships/hyperlink" Target="https://www.indiabix.com/aptitude/simplification/discussion-21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2886</Words>
  <Characters>16453</Characters>
  <Application>Microsoft Office Word</Application>
  <DocSecurity>0</DocSecurity>
  <Lines>137</Lines>
  <Paragraphs>38</Paragraphs>
  <ScaleCrop>false</ScaleCrop>
  <Company>Deftones</Company>
  <LinksUpToDate>false</LinksUpToDate>
  <CharactersWithSpaces>19301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3</cp:revision>
  <dcterms:created xsi:type="dcterms:W3CDTF">2019-01-21T16:49:00Z</dcterms:created>
  <dcterms:modified xsi:type="dcterms:W3CDTF">2019-01-21T16:50:00Z</dcterms:modified>
</cp:coreProperties>
</file>