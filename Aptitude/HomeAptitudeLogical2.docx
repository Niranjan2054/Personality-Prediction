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Default Extension="png" ContentType="image/png"/>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A43" w:rsidRPr="00247A43" w:rsidRDefault="00247A43" w:rsidP="00247A43">
      <w:pPr>
        <w:spacing w:after="0" w:line="240" w:lineRule="auto"/>
        <w:outlineLvl w:val="2"/>
        <w:rPr>
          <w:ins w:id="0" w:author="Unknown"/>
          <w:rFonts w:ascii="Arial" w:eastAsia="Times New Roman" w:hAnsi="Arial" w:cs="Arial"/>
          <w:b/>
          <w:bCs/>
          <w:color w:val="5EAC1A"/>
          <w:sz w:val="20"/>
          <w:szCs w:val="20"/>
        </w:rPr>
      </w:pPr>
      <w:ins w:id="1" w:author="Unknown">
        <w:r w:rsidRPr="00247A43">
          <w:rPr>
            <w:rFonts w:ascii="Arial" w:eastAsia="Times New Roman" w:hAnsi="Arial" w:cs="Arial"/>
            <w:b/>
            <w:bCs/>
            <w:color w:val="5EAC1A"/>
            <w:sz w:val="20"/>
            <w:szCs w:val="20"/>
          </w:rPr>
          <w:t xml:space="preserve">Test </w:t>
        </w:r>
        <w:proofErr w:type="gramStart"/>
        <w:r w:rsidRPr="00247A43">
          <w:rPr>
            <w:rFonts w:ascii="Arial" w:eastAsia="Times New Roman" w:hAnsi="Arial" w:cs="Arial"/>
            <w:b/>
            <w:bCs/>
            <w:color w:val="5EAC1A"/>
            <w:sz w:val="20"/>
            <w:szCs w:val="20"/>
          </w:rPr>
          <w:t>Review :</w:t>
        </w:r>
        <w:proofErr w:type="gramEnd"/>
        <w:r w:rsidRPr="00247A43">
          <w:rPr>
            <w:rFonts w:ascii="Arial" w:eastAsia="Times New Roman" w:hAnsi="Arial" w:cs="Arial"/>
            <w:b/>
            <w:bCs/>
            <w:color w:val="5EAC1A"/>
            <w:sz w:val="20"/>
            <w:szCs w:val="20"/>
          </w:rPr>
          <w:t xml:space="preserve"> View answers and explanation for this test.</w:t>
        </w:r>
      </w:ins>
    </w:p>
    <w:p w:rsidR="00247A43" w:rsidRPr="00247A43" w:rsidRDefault="00247A43" w:rsidP="00247A43">
      <w:pPr>
        <w:spacing w:before="133" w:after="133" w:line="240" w:lineRule="auto"/>
        <w:rPr>
          <w:ins w:id="2" w:author="Unknown"/>
          <w:rFonts w:ascii="Arial" w:eastAsia="Times New Roman" w:hAnsi="Arial" w:cs="Arial"/>
          <w:color w:val="000000"/>
          <w:sz w:val="19"/>
          <w:szCs w:val="19"/>
        </w:rPr>
      </w:pPr>
      <w:ins w:id="3" w:author="Unknown">
        <w:r w:rsidRPr="00247A43">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xml:space="preserve">In a regular week, there are 5 working days and for each day, the working hours are 8. A man gets Rs. 2.40 per hour for regular work and Rs. 3.20 per hours for overtime. If he earns Rs. 432 in 4 weeks, then how many hours does he work </w:t>
            </w:r>
            <w:proofErr w:type="gramStart"/>
            <w:r w:rsidRPr="00247A43">
              <w:rPr>
                <w:rFonts w:ascii="Arial" w:eastAsia="Times New Roman" w:hAnsi="Arial" w:cs="Arial"/>
                <w:sz w:val="19"/>
                <w:szCs w:val="19"/>
              </w:rPr>
              <w:t>for ?</w:t>
            </w:r>
            <w:proofErr w:type="gramEnd"/>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2" type="#_x0000_t75" style="width:18pt;height:15.35pt" o:ole="">
                        <v:imagedata r:id="rId5" o:title=""/>
                      </v:shape>
                      <w:control r:id="rId6" w:name="DefaultOcxName1" w:shapeid="_x0000_i1412"/>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160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11" type="#_x0000_t75" style="width:18pt;height:15.35pt" o:ole="">
                        <v:imagedata r:id="rId5" o:title=""/>
                      </v:shape>
                      <w:control r:id="rId7" w:name="DefaultOcxName2" w:shapeid="_x0000_i1411"/>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175</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10" type="#_x0000_t75" style="width:18pt;height:15.35pt" o:ole="">
                        <v:imagedata r:id="rId5" o:title=""/>
                      </v:shape>
                      <w:control r:id="rId8" w:name="DefaultOcxName3" w:shapeid="_x0000_i1410"/>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180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9" type="#_x0000_t75" style="width:18pt;height:15.35pt" o:ole="">
                        <v:imagedata r:id="rId5" o:title=""/>
                      </v:shape>
                      <w:control r:id="rId9" w:name="DefaultOcxName4" w:shapeid="_x0000_i1409"/>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195</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B</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Suppose the man works overtime for </w:t>
            </w:r>
            <w:r w:rsidRPr="00247A43">
              <w:rPr>
                <w:rFonts w:ascii="Arial" w:eastAsia="Times New Roman" w:hAnsi="Arial" w:cs="Arial"/>
                <w:i/>
                <w:iCs/>
                <w:sz w:val="19"/>
                <w:szCs w:val="19"/>
              </w:rPr>
              <w:t>x</w:t>
            </w:r>
            <w:r w:rsidRPr="00247A43">
              <w:rPr>
                <w:rFonts w:ascii="Arial" w:eastAsia="Times New Roman" w:hAnsi="Arial" w:cs="Arial"/>
                <w:sz w:val="19"/>
                <w:szCs w:val="19"/>
              </w:rPr>
              <w:t> hours.</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Now, working hours in 4 weeks = (5 x 8 x 4) = 160.</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 name="Picture 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160 x 2.40 + </w:t>
            </w:r>
            <w:r w:rsidRPr="00247A43">
              <w:rPr>
                <w:rFonts w:ascii="Arial" w:eastAsia="Times New Roman" w:hAnsi="Arial" w:cs="Arial"/>
                <w:i/>
                <w:iCs/>
                <w:sz w:val="19"/>
                <w:szCs w:val="19"/>
              </w:rPr>
              <w:t>x</w:t>
            </w:r>
            <w:r w:rsidRPr="00247A43">
              <w:rPr>
                <w:rFonts w:ascii="Arial" w:eastAsia="Times New Roman" w:hAnsi="Arial" w:cs="Arial"/>
                <w:sz w:val="19"/>
                <w:szCs w:val="19"/>
              </w:rPr>
              <w:t> x 3.20 = 432</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6" name="Picture 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3.20</w:t>
            </w:r>
            <w:r w:rsidRPr="00247A43">
              <w:rPr>
                <w:rFonts w:ascii="Arial" w:eastAsia="Times New Roman" w:hAnsi="Arial" w:cs="Arial"/>
                <w:i/>
                <w:iCs/>
                <w:sz w:val="19"/>
                <w:szCs w:val="19"/>
              </w:rPr>
              <w:t>x</w:t>
            </w:r>
            <w:r w:rsidRPr="00247A43">
              <w:rPr>
                <w:rFonts w:ascii="Arial" w:eastAsia="Times New Roman" w:hAnsi="Arial" w:cs="Arial"/>
                <w:sz w:val="19"/>
                <w:szCs w:val="19"/>
              </w:rPr>
              <w:t> = 432 - 384 = 48</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7" name="Picture 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w:t>
            </w:r>
            <w:r w:rsidRPr="00247A43">
              <w:rPr>
                <w:rFonts w:ascii="Arial" w:eastAsia="Times New Roman" w:hAnsi="Arial" w:cs="Arial"/>
                <w:i/>
                <w:iCs/>
                <w:sz w:val="19"/>
                <w:szCs w:val="19"/>
              </w:rPr>
              <w:t>x</w:t>
            </w:r>
            <w:r w:rsidRPr="00247A43">
              <w:rPr>
                <w:rFonts w:ascii="Arial" w:eastAsia="Times New Roman" w:hAnsi="Arial" w:cs="Arial"/>
                <w:sz w:val="19"/>
                <w:szCs w:val="19"/>
              </w:rPr>
              <w:t> = 15.</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Hence, total hours of work = (160 + 15) = 175.</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12" w:tgtFrame="_blank" w:history="1">
              <w:r w:rsidRPr="00247A43">
                <w:rPr>
                  <w:rFonts w:ascii="Arial" w:eastAsia="Times New Roman" w:hAnsi="Arial" w:cs="Arial"/>
                  <w:color w:val="0077CC"/>
                  <w:sz w:val="19"/>
                  <w:u w:val="single"/>
                </w:rPr>
                <w:t>Simplification</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13"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w:t>
            </w:r>
          </w:p>
        </w:tc>
        <w:tc>
          <w:tcPr>
            <w:tcW w:w="0" w:type="auto"/>
            <w:hideMark/>
          </w:tcPr>
          <w:tbl>
            <w:tblPr>
              <w:tblW w:w="0" w:type="auto"/>
              <w:tblCellSpacing w:w="0" w:type="dxa"/>
              <w:tblCellMar>
                <w:left w:w="0" w:type="dxa"/>
                <w:right w:w="0" w:type="dxa"/>
              </w:tblCellMar>
              <w:tblLook w:val="04A0"/>
            </w:tblPr>
            <w:tblGrid>
              <w:gridCol w:w="163"/>
              <w:gridCol w:w="318"/>
              <w:gridCol w:w="281"/>
              <w:gridCol w:w="212"/>
              <w:gridCol w:w="281"/>
              <w:gridCol w:w="318"/>
              <w:gridCol w:w="150"/>
              <w:gridCol w:w="1012"/>
            </w:tblGrid>
            <w:tr w:rsidR="00247A43" w:rsidRPr="00247A43">
              <w:trPr>
                <w:tblCellSpacing w:w="0" w:type="dxa"/>
              </w:trPr>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8" name="Picture 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diabix.com/_files/images/aptitude/1-sym-oparen-h1.gif"/>
                                <pic:cNvPicPr>
                                  <a:picLocks noChangeAspect="1" noChangeArrowheads="1"/>
                                </pic:cNvPicPr>
                              </pic:nvPicPr>
                              <pic:blipFill>
                                <a:blip r:embed="rId14"/>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rPr>
                    <w:t>625</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14</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11</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9" name="Picture 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diabix.com/_files/images/aptitude/1-sym-cparen-h1.gif"/>
                                <pic:cNvPicPr>
                                  <a:picLocks noChangeAspect="1" noChangeArrowheads="1"/>
                                </pic:cNvPicPr>
                              </pic:nvPicPr>
                              <pic:blipFill>
                                <a:blip r:embed="rId15"/>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is equal to:</w:t>
                  </w:r>
                </w:p>
              </w:tc>
            </w:tr>
            <w:tr w:rsidR="00247A43" w:rsidRP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11</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rPr>
                    <w:t>25</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rPr>
                    <w:t>196</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8" type="#_x0000_t75" style="width:18pt;height:15.35pt" o:ole="">
                        <v:imagedata r:id="rId5" o:title=""/>
                      </v:shape>
                      <w:control r:id="rId16" w:name="DefaultOcxName5" w:shapeid="_x0000_i1408"/>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5</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7" type="#_x0000_t75" style="width:18pt;height:15.35pt" o:ole="">
                        <v:imagedata r:id="rId5" o:title=""/>
                      </v:shape>
                      <w:control r:id="rId17" w:name="DefaultOcxName6" w:shapeid="_x0000_i1407"/>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6</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6" type="#_x0000_t75" style="width:18pt;height:15.35pt" o:ole="">
                        <v:imagedata r:id="rId5" o:title=""/>
                      </v:shape>
                      <w:control r:id="rId18" w:name="DefaultOcxName7" w:shapeid="_x0000_i1406"/>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8</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5" type="#_x0000_t75" style="width:18pt;height:15.35pt" o:ole="">
                        <v:imagedata r:id="rId5" o:title=""/>
                      </v:shape>
                      <w:control r:id="rId19" w:name="DefaultOcxName8" w:shapeid="_x0000_i1405"/>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11</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A</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1746"/>
              <w:gridCol w:w="212"/>
              <w:gridCol w:w="281"/>
              <w:gridCol w:w="212"/>
              <w:gridCol w:w="281"/>
              <w:gridCol w:w="212"/>
              <w:gridCol w:w="509"/>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Given Expression =</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25</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14</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11</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 5.</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11</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5</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14</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20" w:tgtFrame="_blank" w:history="1">
              <w:r w:rsidRPr="00247A43">
                <w:rPr>
                  <w:rFonts w:ascii="Arial" w:eastAsia="Times New Roman" w:hAnsi="Arial" w:cs="Arial"/>
                  <w:color w:val="0077CC"/>
                  <w:sz w:val="19"/>
                  <w:u w:val="single"/>
                </w:rPr>
                <w:t>Square Root and Cube Root</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21"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0" w:type="auto"/>
            <w:gridSpan w:val="2"/>
            <w:vAlign w:val="center"/>
            <w:hideMark/>
          </w:tcPr>
          <w:p w:rsidR="00247A43" w:rsidRPr="00247A43" w:rsidRDefault="00247A43" w:rsidP="00247A43">
            <w:pPr>
              <w:shd w:val="clear" w:color="auto" w:fill="FDFDFD"/>
              <w:spacing w:after="0" w:line="240" w:lineRule="auto"/>
              <w:rPr>
                <w:rFonts w:ascii="Arial" w:eastAsia="Times New Roman" w:hAnsi="Arial" w:cs="Arial"/>
                <w:b/>
                <w:bCs/>
                <w:color w:val="808080"/>
                <w:sz w:val="19"/>
                <w:szCs w:val="19"/>
              </w:rPr>
            </w:pPr>
            <w:r w:rsidRPr="00247A43">
              <w:rPr>
                <w:rFonts w:ascii="Arial" w:eastAsia="Times New Roman" w:hAnsi="Arial" w:cs="Arial"/>
                <w:b/>
                <w:bCs/>
                <w:color w:val="808080"/>
                <w:sz w:val="19"/>
                <w:szCs w:val="19"/>
              </w:rPr>
              <w:t xml:space="preserve">Direction (for </w:t>
            </w:r>
            <w:proofErr w:type="spellStart"/>
            <w:r w:rsidRPr="00247A43">
              <w:rPr>
                <w:rFonts w:ascii="Arial" w:eastAsia="Times New Roman" w:hAnsi="Arial" w:cs="Arial"/>
                <w:b/>
                <w:bCs/>
                <w:color w:val="808080"/>
                <w:sz w:val="19"/>
                <w:szCs w:val="19"/>
              </w:rPr>
              <w:t>Q.No</w:t>
            </w:r>
            <w:proofErr w:type="spellEnd"/>
            <w:r w:rsidRPr="00247A43">
              <w:rPr>
                <w:rFonts w:ascii="Arial" w:eastAsia="Times New Roman" w:hAnsi="Arial" w:cs="Arial"/>
                <w:b/>
                <w:bCs/>
                <w:color w:val="808080"/>
                <w:sz w:val="19"/>
                <w:szCs w:val="19"/>
              </w:rPr>
              <w:t>. 3):</w:t>
            </w:r>
          </w:p>
          <w:p w:rsidR="00247A43" w:rsidRPr="00247A43" w:rsidRDefault="00247A43" w:rsidP="00247A43">
            <w:pPr>
              <w:spacing w:after="133" w:line="240" w:lineRule="auto"/>
              <w:rPr>
                <w:rFonts w:ascii="Arial" w:eastAsia="Times New Roman" w:hAnsi="Arial" w:cs="Arial"/>
                <w:sz w:val="19"/>
                <w:szCs w:val="19"/>
              </w:rPr>
            </w:pPr>
            <w:r w:rsidRPr="00247A43">
              <w:rPr>
                <w:rFonts w:ascii="Arial" w:eastAsia="Times New Roman" w:hAnsi="Arial" w:cs="Arial"/>
                <w:sz w:val="19"/>
                <w:szCs w:val="19"/>
              </w:rPr>
              <w:t>Each of the questions given below consists of a question followed by three statements. You have to study the question and the statements and decide which of the statement(s) is/are necessary to answer the question.</w:t>
            </w:r>
          </w:p>
        </w:tc>
      </w:tr>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3.</w:t>
            </w:r>
          </w:p>
        </w:tc>
        <w:tc>
          <w:tcPr>
            <w:tcW w:w="0" w:type="auto"/>
            <w:hideMark/>
          </w:tcPr>
          <w:tbl>
            <w:tblPr>
              <w:tblW w:w="0" w:type="auto"/>
              <w:tblCellSpacing w:w="0" w:type="dxa"/>
              <w:tblCellMar>
                <w:left w:w="0" w:type="dxa"/>
                <w:right w:w="0" w:type="dxa"/>
              </w:tblCellMar>
              <w:tblLook w:val="04A0"/>
            </w:tblPr>
            <w:tblGrid>
              <w:gridCol w:w="317"/>
              <w:gridCol w:w="8710"/>
            </w:tblGrid>
            <w:tr w:rsidR="00247A43" w:rsidRPr="00247A43">
              <w:trPr>
                <w:tblCellSpacing w:w="0" w:type="dxa"/>
              </w:trPr>
              <w:tc>
                <w:tcPr>
                  <w:tcW w:w="0" w:type="auto"/>
                  <w:gridSpan w:val="2"/>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In a cricket team, the average age of eleven players in 28 years. What is the age of the captain?</w:t>
                  </w:r>
                </w:p>
              </w:tc>
            </w:tr>
            <w:tr w:rsidR="00247A43" w:rsidRPr="00247A43">
              <w:trPr>
                <w:tblCellSpacing w:w="0" w:type="dxa"/>
              </w:trPr>
              <w:tc>
                <w:tcPr>
                  <w:tcW w:w="0" w:type="auto"/>
                  <w:tcMar>
                    <w:top w:w="0" w:type="dxa"/>
                    <w:left w:w="0" w:type="dxa"/>
                    <w:bottom w:w="227" w:type="dxa"/>
                    <w:right w:w="0" w:type="dxa"/>
                  </w:tcMar>
                  <w:hideMark/>
                </w:tcPr>
                <w:p w:rsidR="00247A43" w:rsidRPr="00247A43" w:rsidRDefault="00247A43" w:rsidP="00247A43">
                  <w:pPr>
                    <w:spacing w:after="0" w:line="240" w:lineRule="auto"/>
                    <w:jc w:val="right"/>
                    <w:rPr>
                      <w:rFonts w:ascii="Arial" w:eastAsia="Times New Roman" w:hAnsi="Arial" w:cs="Arial"/>
                      <w:sz w:val="19"/>
                      <w:szCs w:val="19"/>
                    </w:rPr>
                  </w:pPr>
                  <w:r w:rsidRPr="00247A43">
                    <w:rPr>
                      <w:rFonts w:ascii="Arial" w:eastAsia="Times New Roman" w:hAnsi="Arial" w:cs="Arial"/>
                      <w:sz w:val="19"/>
                      <w:szCs w:val="19"/>
                    </w:rPr>
                    <w:t>I. </w:t>
                  </w:r>
                </w:p>
              </w:tc>
              <w:tc>
                <w:tcPr>
                  <w:tcW w:w="0" w:type="auto"/>
                  <w:tcMar>
                    <w:top w:w="0" w:type="dxa"/>
                    <w:left w:w="0" w:type="dxa"/>
                    <w:bottom w:w="227" w:type="dxa"/>
                    <w:right w:w="0" w:type="dxa"/>
                  </w:tcMa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The captain is eleven years older than the youngest player.</w:t>
                  </w:r>
                </w:p>
              </w:tc>
            </w:tr>
            <w:tr w:rsidR="00247A43" w:rsidRPr="00247A43">
              <w:trPr>
                <w:tblCellSpacing w:w="0" w:type="dxa"/>
              </w:trPr>
              <w:tc>
                <w:tcPr>
                  <w:tcW w:w="0" w:type="auto"/>
                  <w:tcMar>
                    <w:top w:w="0" w:type="dxa"/>
                    <w:left w:w="0" w:type="dxa"/>
                    <w:bottom w:w="227" w:type="dxa"/>
                    <w:right w:w="0" w:type="dxa"/>
                  </w:tcMar>
                  <w:hideMark/>
                </w:tcPr>
                <w:p w:rsidR="00247A43" w:rsidRPr="00247A43" w:rsidRDefault="00247A43" w:rsidP="00247A43">
                  <w:pPr>
                    <w:spacing w:after="0" w:line="240" w:lineRule="auto"/>
                    <w:jc w:val="right"/>
                    <w:rPr>
                      <w:rFonts w:ascii="Arial" w:eastAsia="Times New Roman" w:hAnsi="Arial" w:cs="Arial"/>
                      <w:sz w:val="19"/>
                      <w:szCs w:val="19"/>
                    </w:rPr>
                  </w:pPr>
                  <w:r w:rsidRPr="00247A43">
                    <w:rPr>
                      <w:rFonts w:ascii="Arial" w:eastAsia="Times New Roman" w:hAnsi="Arial" w:cs="Arial"/>
                      <w:sz w:val="19"/>
                      <w:szCs w:val="19"/>
                    </w:rPr>
                    <w:lastRenderedPageBreak/>
                    <w:t> II. </w:t>
                  </w:r>
                </w:p>
              </w:tc>
              <w:tc>
                <w:tcPr>
                  <w:tcW w:w="0" w:type="auto"/>
                  <w:tcMar>
                    <w:top w:w="0" w:type="dxa"/>
                    <w:left w:w="0" w:type="dxa"/>
                    <w:bottom w:w="227" w:type="dxa"/>
                    <w:right w:w="0" w:type="dxa"/>
                  </w:tcMa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The average age of 10 players, other than the captain is 27.3 years.</w:t>
                  </w:r>
                </w:p>
              </w:tc>
            </w:tr>
            <w:tr w:rsidR="00247A43" w:rsidRPr="00247A43">
              <w:trPr>
                <w:tblCellSpacing w:w="0" w:type="dxa"/>
              </w:trPr>
              <w:tc>
                <w:tcPr>
                  <w:tcW w:w="0" w:type="auto"/>
                  <w:tcMar>
                    <w:top w:w="0" w:type="dxa"/>
                    <w:left w:w="0" w:type="dxa"/>
                    <w:bottom w:w="227" w:type="dxa"/>
                    <w:right w:w="0" w:type="dxa"/>
                  </w:tcMar>
                  <w:hideMark/>
                </w:tcPr>
                <w:p w:rsidR="00247A43" w:rsidRPr="00247A43" w:rsidRDefault="00247A43" w:rsidP="00247A43">
                  <w:pPr>
                    <w:spacing w:after="0" w:line="240" w:lineRule="auto"/>
                    <w:jc w:val="right"/>
                    <w:rPr>
                      <w:rFonts w:ascii="Arial" w:eastAsia="Times New Roman" w:hAnsi="Arial" w:cs="Arial"/>
                      <w:sz w:val="19"/>
                      <w:szCs w:val="19"/>
                    </w:rPr>
                  </w:pPr>
                  <w:r w:rsidRPr="00247A43">
                    <w:rPr>
                      <w:rFonts w:ascii="Arial" w:eastAsia="Times New Roman" w:hAnsi="Arial" w:cs="Arial"/>
                      <w:sz w:val="19"/>
                      <w:szCs w:val="19"/>
                    </w:rPr>
                    <w:t> III. </w:t>
                  </w:r>
                </w:p>
              </w:tc>
              <w:tc>
                <w:tcPr>
                  <w:tcW w:w="0" w:type="auto"/>
                  <w:tcMar>
                    <w:top w:w="0" w:type="dxa"/>
                    <w:left w:w="0" w:type="dxa"/>
                    <w:bottom w:w="227" w:type="dxa"/>
                    <w:right w:w="0" w:type="dxa"/>
                  </w:tcMa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Leaving aside the captain and the youngest player, the average ages of three groups of three players each are 25 years, 28 years and 30 years respectively.</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4" type="#_x0000_t75" style="width:18pt;height:15.35pt" o:ole="">
                        <v:imagedata r:id="rId5" o:title=""/>
                      </v:shape>
                      <w:control r:id="rId22" w:name="DefaultOcxName9" w:shapeid="_x0000_i1404"/>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90"/>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Any two of the three</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3" type="#_x0000_t75" style="width:18pt;height:15.35pt" o:ole="">
                        <v:imagedata r:id="rId5" o:title=""/>
                      </v:shape>
                      <w:control r:id="rId23" w:name="DefaultOcxName10" w:shapeid="_x0000_i1403"/>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09"/>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All I, II and III</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2" type="#_x0000_t75" style="width:18pt;height:15.35pt" o:ole="">
                        <v:imagedata r:id="rId5" o:title=""/>
                      </v:shape>
                      <w:control r:id="rId24" w:name="DefaultOcxName11" w:shapeid="_x0000_i1402"/>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17"/>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II only or I and III only</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1" type="#_x0000_t75" style="width:18pt;height:15.35pt" o:ole="">
                        <v:imagedata r:id="rId5" o:title=""/>
                      </v:shape>
                      <w:control r:id="rId25" w:name="DefaultOcxName12" w:shapeid="_x0000_i1401"/>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8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II and III only</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400" type="#_x0000_t75" style="width:18pt;height:15.35pt" o:ole="">
                        <v:imagedata r:id="rId5" o:title=""/>
                      </v:shape>
                      <w:control r:id="rId26" w:name="DefaultOcxName13" w:shapeid="_x0000_i1400"/>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None of these</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C</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Total age of 11 players = (28 x 11) years = 308 years.</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 I. C = Y + 11   </w:t>
            </w:r>
            <w:r>
              <w:rPr>
                <w:rFonts w:ascii="Arial" w:eastAsia="Times New Roman" w:hAnsi="Arial" w:cs="Arial"/>
                <w:noProof/>
                <w:sz w:val="19"/>
                <w:szCs w:val="19"/>
              </w:rPr>
              <w:drawing>
                <wp:inline distT="0" distB="0" distL="0" distR="0">
                  <wp:extent cx="160655" cy="84455"/>
                  <wp:effectExtent l="19050" t="0" r="0" b="0"/>
                  <wp:docPr id="10" name="Picture 1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xml:space="preserve">   C - Y = </w:t>
            </w:r>
            <w:proofErr w:type="gramStart"/>
            <w:r w:rsidRPr="00247A43">
              <w:rPr>
                <w:rFonts w:ascii="Arial" w:eastAsia="Times New Roman" w:hAnsi="Arial" w:cs="Arial"/>
                <w:sz w:val="19"/>
                <w:szCs w:val="19"/>
              </w:rPr>
              <w:t>11 ....</w:t>
            </w:r>
            <w:proofErr w:type="gramEnd"/>
            <w:r w:rsidRPr="00247A43">
              <w:rPr>
                <w:rFonts w:ascii="Arial" w:eastAsia="Times New Roman" w:hAnsi="Arial" w:cs="Arial"/>
                <w:sz w:val="19"/>
                <w:szCs w:val="19"/>
              </w:rPr>
              <w:t xml:space="preserve"> (</w:t>
            </w:r>
            <w:proofErr w:type="spellStart"/>
            <w:r w:rsidRPr="00247A43">
              <w:rPr>
                <w:rFonts w:ascii="Arial" w:eastAsia="Times New Roman" w:hAnsi="Arial" w:cs="Arial"/>
                <w:sz w:val="19"/>
                <w:szCs w:val="19"/>
              </w:rPr>
              <w:t>i</w:t>
            </w:r>
            <w:proofErr w:type="spellEnd"/>
            <w:r w:rsidRPr="00247A43">
              <w:rPr>
                <w:rFonts w:ascii="Arial" w:eastAsia="Times New Roman" w:hAnsi="Arial" w:cs="Arial"/>
                <w:sz w:val="19"/>
                <w:szCs w:val="19"/>
              </w:rPr>
              <w:t>)</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II. Total age of 10 players (excluding captain) = (27.3 x 10) years = 273 years.</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1" name="Picture 1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Age of captain = (308 - 273) years = 35 years.</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Thus, C = 35. .... (ii)</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From (</w:t>
            </w:r>
            <w:proofErr w:type="spellStart"/>
            <w:r w:rsidRPr="00247A43">
              <w:rPr>
                <w:rFonts w:ascii="Arial" w:eastAsia="Times New Roman" w:hAnsi="Arial" w:cs="Arial"/>
                <w:sz w:val="19"/>
                <w:szCs w:val="19"/>
              </w:rPr>
              <w:t>i</w:t>
            </w:r>
            <w:proofErr w:type="spellEnd"/>
            <w:r w:rsidRPr="00247A43">
              <w:rPr>
                <w:rFonts w:ascii="Arial" w:eastAsia="Times New Roman" w:hAnsi="Arial" w:cs="Arial"/>
                <w:sz w:val="19"/>
                <w:szCs w:val="19"/>
              </w:rPr>
              <w:t>) and (ii), we get Y = 24</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br/>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 xml:space="preserve">III. Total age of 9 players = </w:t>
            </w:r>
            <w:proofErr w:type="gramStart"/>
            <w:r w:rsidRPr="00247A43">
              <w:rPr>
                <w:rFonts w:ascii="Arial" w:eastAsia="Times New Roman" w:hAnsi="Arial" w:cs="Arial"/>
                <w:sz w:val="19"/>
                <w:szCs w:val="19"/>
              </w:rPr>
              <w:t>[ (</w:t>
            </w:r>
            <w:proofErr w:type="gramEnd"/>
            <w:r w:rsidRPr="00247A43">
              <w:rPr>
                <w:rFonts w:ascii="Arial" w:eastAsia="Times New Roman" w:hAnsi="Arial" w:cs="Arial"/>
                <w:sz w:val="19"/>
                <w:szCs w:val="19"/>
              </w:rPr>
              <w:t>25 x 3) + (28 x 3) + (30 x 3)] years = 249 years.</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2" name="Picture 1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xml:space="preserve"> C + Y = (308 - 249) = </w:t>
            </w:r>
            <w:proofErr w:type="gramStart"/>
            <w:r w:rsidRPr="00247A43">
              <w:rPr>
                <w:rFonts w:ascii="Arial" w:eastAsia="Times New Roman" w:hAnsi="Arial" w:cs="Arial"/>
                <w:sz w:val="19"/>
                <w:szCs w:val="19"/>
              </w:rPr>
              <w:t>59 ....</w:t>
            </w:r>
            <w:proofErr w:type="gramEnd"/>
            <w:r w:rsidRPr="00247A43">
              <w:rPr>
                <w:rFonts w:ascii="Arial" w:eastAsia="Times New Roman" w:hAnsi="Arial" w:cs="Arial"/>
                <w:sz w:val="19"/>
                <w:szCs w:val="19"/>
              </w:rPr>
              <w:t xml:space="preserve"> (iii)</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From (</w:t>
            </w:r>
            <w:proofErr w:type="spellStart"/>
            <w:r w:rsidRPr="00247A43">
              <w:rPr>
                <w:rFonts w:ascii="Arial" w:eastAsia="Times New Roman" w:hAnsi="Arial" w:cs="Arial"/>
                <w:sz w:val="19"/>
                <w:szCs w:val="19"/>
              </w:rPr>
              <w:t>i</w:t>
            </w:r>
            <w:proofErr w:type="spellEnd"/>
            <w:r w:rsidRPr="00247A43">
              <w:rPr>
                <w:rFonts w:ascii="Arial" w:eastAsia="Times New Roman" w:hAnsi="Arial" w:cs="Arial"/>
                <w:sz w:val="19"/>
                <w:szCs w:val="19"/>
              </w:rPr>
              <w:t>) and (iii), we get C = 35.</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br/>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Thus, II alone gives the answer.</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Also, I and III together give the answer.</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3" name="Picture 1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Correct answer is (C).</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27" w:tgtFrame="_blank" w:history="1">
              <w:r w:rsidRPr="00247A43">
                <w:rPr>
                  <w:rFonts w:ascii="Arial" w:eastAsia="Times New Roman" w:hAnsi="Arial" w:cs="Arial"/>
                  <w:color w:val="0077CC"/>
                  <w:sz w:val="19"/>
                  <w:u w:val="single"/>
                </w:rPr>
                <w:t>Average</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28"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4.</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In a two-digit, if it is known that its unit's digit exceeds its ten's digit by 2 and that the product of the given number and the sum of its digits is equal to 144, then the number is:</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9" type="#_x0000_t75" style="width:18pt;height:15.35pt" o:ole="">
                        <v:imagedata r:id="rId5" o:title=""/>
                      </v:shape>
                      <w:control r:id="rId29" w:name="DefaultOcxName14" w:shapeid="_x0000_i1399"/>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24</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8" type="#_x0000_t75" style="width:18pt;height:15.35pt" o:ole="">
                        <v:imagedata r:id="rId5" o:title=""/>
                      </v:shape>
                      <w:control r:id="rId30" w:name="DefaultOcxName15" w:shapeid="_x0000_i1398"/>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26</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7" type="#_x0000_t75" style="width:18pt;height:15.35pt" o:ole="">
                        <v:imagedata r:id="rId5" o:title=""/>
                      </v:shape>
                      <w:control r:id="rId31" w:name="DefaultOcxName16" w:shapeid="_x0000_i1397"/>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42</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6" type="#_x0000_t75" style="width:18pt;height:15.35pt" o:ole="">
                        <v:imagedata r:id="rId5" o:title=""/>
                      </v:shape>
                      <w:control r:id="rId32" w:name="DefaultOcxName17" w:shapeid="_x0000_i1396"/>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46</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lastRenderedPageBreak/>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A</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Let the ten's digit be </w:t>
            </w:r>
            <w:r w:rsidRPr="00247A43">
              <w:rPr>
                <w:rFonts w:ascii="Arial" w:eastAsia="Times New Roman" w:hAnsi="Arial" w:cs="Arial"/>
                <w:i/>
                <w:iCs/>
                <w:sz w:val="19"/>
                <w:szCs w:val="19"/>
              </w:rPr>
              <w:t>x</w:t>
            </w:r>
            <w:r w:rsidRPr="00247A43">
              <w:rPr>
                <w:rFonts w:ascii="Arial" w:eastAsia="Times New Roman" w:hAnsi="Arial" w:cs="Arial"/>
                <w:sz w:val="19"/>
                <w:szCs w:val="19"/>
              </w:rPr>
              <w:t>.</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Then, unit's digit = </w:t>
            </w:r>
            <w:r w:rsidRPr="00247A43">
              <w:rPr>
                <w:rFonts w:ascii="Arial" w:eastAsia="Times New Roman" w:hAnsi="Arial" w:cs="Arial"/>
                <w:i/>
                <w:iCs/>
                <w:sz w:val="19"/>
                <w:szCs w:val="19"/>
              </w:rPr>
              <w:t>x</w:t>
            </w:r>
            <w:r w:rsidRPr="00247A43">
              <w:rPr>
                <w:rFonts w:ascii="Arial" w:eastAsia="Times New Roman" w:hAnsi="Arial" w:cs="Arial"/>
                <w:sz w:val="19"/>
                <w:szCs w:val="19"/>
              </w:rPr>
              <w:t> + 2.</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Number = 10</w:t>
            </w:r>
            <w:r w:rsidRPr="00247A43">
              <w:rPr>
                <w:rFonts w:ascii="Arial" w:eastAsia="Times New Roman" w:hAnsi="Arial" w:cs="Arial"/>
                <w:i/>
                <w:iCs/>
                <w:sz w:val="19"/>
                <w:szCs w:val="19"/>
              </w:rPr>
              <w:t>x</w:t>
            </w:r>
            <w:r w:rsidRPr="00247A43">
              <w:rPr>
                <w:rFonts w:ascii="Arial" w:eastAsia="Times New Roman" w:hAnsi="Arial" w:cs="Arial"/>
                <w:sz w:val="19"/>
                <w:szCs w:val="19"/>
              </w:rPr>
              <w:t> + (</w:t>
            </w:r>
            <w:r w:rsidRPr="00247A43">
              <w:rPr>
                <w:rFonts w:ascii="Arial" w:eastAsia="Times New Roman" w:hAnsi="Arial" w:cs="Arial"/>
                <w:i/>
                <w:iCs/>
                <w:sz w:val="19"/>
                <w:szCs w:val="19"/>
              </w:rPr>
              <w:t>x</w:t>
            </w:r>
            <w:r w:rsidRPr="00247A43">
              <w:rPr>
                <w:rFonts w:ascii="Arial" w:eastAsia="Times New Roman" w:hAnsi="Arial" w:cs="Arial"/>
                <w:sz w:val="19"/>
                <w:szCs w:val="19"/>
              </w:rPr>
              <w:t> + 2) = 11</w:t>
            </w:r>
            <w:r w:rsidRPr="00247A43">
              <w:rPr>
                <w:rFonts w:ascii="Arial" w:eastAsia="Times New Roman" w:hAnsi="Arial" w:cs="Arial"/>
                <w:i/>
                <w:iCs/>
                <w:sz w:val="19"/>
                <w:szCs w:val="19"/>
              </w:rPr>
              <w:t>x</w:t>
            </w:r>
            <w:r w:rsidRPr="00247A43">
              <w:rPr>
                <w:rFonts w:ascii="Arial" w:eastAsia="Times New Roman" w:hAnsi="Arial" w:cs="Arial"/>
                <w:sz w:val="19"/>
                <w:szCs w:val="19"/>
              </w:rPr>
              <w:t> + 2.</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Sum of digits = </w:t>
            </w:r>
            <w:r w:rsidRPr="00247A43">
              <w:rPr>
                <w:rFonts w:ascii="Arial" w:eastAsia="Times New Roman" w:hAnsi="Arial" w:cs="Arial"/>
                <w:i/>
                <w:iCs/>
                <w:sz w:val="19"/>
                <w:szCs w:val="19"/>
              </w:rPr>
              <w:t>x</w:t>
            </w:r>
            <w:r w:rsidRPr="00247A43">
              <w:rPr>
                <w:rFonts w:ascii="Arial" w:eastAsia="Times New Roman" w:hAnsi="Arial" w:cs="Arial"/>
                <w:sz w:val="19"/>
                <w:szCs w:val="19"/>
              </w:rPr>
              <w:t> + (</w:t>
            </w:r>
            <w:r w:rsidRPr="00247A43">
              <w:rPr>
                <w:rFonts w:ascii="Arial" w:eastAsia="Times New Roman" w:hAnsi="Arial" w:cs="Arial"/>
                <w:i/>
                <w:iCs/>
                <w:sz w:val="19"/>
                <w:szCs w:val="19"/>
              </w:rPr>
              <w:t>x</w:t>
            </w:r>
            <w:r w:rsidRPr="00247A43">
              <w:rPr>
                <w:rFonts w:ascii="Arial" w:eastAsia="Times New Roman" w:hAnsi="Arial" w:cs="Arial"/>
                <w:sz w:val="19"/>
                <w:szCs w:val="19"/>
              </w:rPr>
              <w:t> + 2) = 2</w:t>
            </w:r>
            <w:r w:rsidRPr="00247A43">
              <w:rPr>
                <w:rFonts w:ascii="Arial" w:eastAsia="Times New Roman" w:hAnsi="Arial" w:cs="Arial"/>
                <w:i/>
                <w:iCs/>
                <w:sz w:val="19"/>
                <w:szCs w:val="19"/>
              </w:rPr>
              <w:t>x</w:t>
            </w:r>
            <w:r w:rsidRPr="00247A43">
              <w:rPr>
                <w:rFonts w:ascii="Arial" w:eastAsia="Times New Roman" w:hAnsi="Arial" w:cs="Arial"/>
                <w:sz w:val="19"/>
                <w:szCs w:val="19"/>
              </w:rPr>
              <w:t> + 2.</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4" name="Picture 14"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(11</w:t>
            </w:r>
            <w:r w:rsidRPr="00247A43">
              <w:rPr>
                <w:rFonts w:ascii="Arial" w:eastAsia="Times New Roman" w:hAnsi="Arial" w:cs="Arial"/>
                <w:i/>
                <w:iCs/>
                <w:sz w:val="19"/>
                <w:szCs w:val="19"/>
              </w:rPr>
              <w:t>x</w:t>
            </w:r>
            <w:r w:rsidRPr="00247A43">
              <w:rPr>
                <w:rFonts w:ascii="Arial" w:eastAsia="Times New Roman" w:hAnsi="Arial" w:cs="Arial"/>
                <w:sz w:val="19"/>
                <w:szCs w:val="19"/>
              </w:rPr>
              <w:t> + 2)(2</w:t>
            </w:r>
            <w:r w:rsidRPr="00247A43">
              <w:rPr>
                <w:rFonts w:ascii="Arial" w:eastAsia="Times New Roman" w:hAnsi="Arial" w:cs="Arial"/>
                <w:i/>
                <w:iCs/>
                <w:sz w:val="19"/>
                <w:szCs w:val="19"/>
              </w:rPr>
              <w:t>x</w:t>
            </w:r>
            <w:r w:rsidRPr="00247A43">
              <w:rPr>
                <w:rFonts w:ascii="Arial" w:eastAsia="Times New Roman" w:hAnsi="Arial" w:cs="Arial"/>
                <w:sz w:val="19"/>
                <w:szCs w:val="19"/>
              </w:rPr>
              <w:t> + 2) = 144</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5" name="Picture 15"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22</w:t>
            </w:r>
            <w:r w:rsidRPr="00247A43">
              <w:rPr>
                <w:rFonts w:ascii="Arial" w:eastAsia="Times New Roman" w:hAnsi="Arial" w:cs="Arial"/>
                <w:i/>
                <w:iCs/>
                <w:sz w:val="19"/>
                <w:szCs w:val="19"/>
              </w:rPr>
              <w:t>x</w:t>
            </w:r>
            <w:r w:rsidRPr="00247A43">
              <w:rPr>
                <w:rFonts w:ascii="Arial" w:eastAsia="Times New Roman" w:hAnsi="Arial" w:cs="Arial"/>
                <w:sz w:val="16"/>
                <w:szCs w:val="16"/>
                <w:vertAlign w:val="superscript"/>
              </w:rPr>
              <w:t>2</w:t>
            </w:r>
            <w:r w:rsidRPr="00247A43">
              <w:rPr>
                <w:rFonts w:ascii="Arial" w:eastAsia="Times New Roman" w:hAnsi="Arial" w:cs="Arial"/>
                <w:sz w:val="19"/>
                <w:szCs w:val="19"/>
              </w:rPr>
              <w:t> + 26</w:t>
            </w:r>
            <w:r w:rsidRPr="00247A43">
              <w:rPr>
                <w:rFonts w:ascii="Arial" w:eastAsia="Times New Roman" w:hAnsi="Arial" w:cs="Arial"/>
                <w:i/>
                <w:iCs/>
                <w:sz w:val="19"/>
                <w:szCs w:val="19"/>
              </w:rPr>
              <w:t>x</w:t>
            </w:r>
            <w:r w:rsidRPr="00247A43">
              <w:rPr>
                <w:rFonts w:ascii="Arial" w:eastAsia="Times New Roman" w:hAnsi="Arial" w:cs="Arial"/>
                <w:sz w:val="19"/>
                <w:szCs w:val="19"/>
              </w:rPr>
              <w:t> - 140 = 0</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6" name="Picture 1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11</w:t>
            </w:r>
            <w:r w:rsidRPr="00247A43">
              <w:rPr>
                <w:rFonts w:ascii="Arial" w:eastAsia="Times New Roman" w:hAnsi="Arial" w:cs="Arial"/>
                <w:i/>
                <w:iCs/>
                <w:sz w:val="19"/>
                <w:szCs w:val="19"/>
              </w:rPr>
              <w:t>x</w:t>
            </w:r>
            <w:r w:rsidRPr="00247A43">
              <w:rPr>
                <w:rFonts w:ascii="Arial" w:eastAsia="Times New Roman" w:hAnsi="Arial" w:cs="Arial"/>
                <w:sz w:val="16"/>
                <w:szCs w:val="16"/>
                <w:vertAlign w:val="superscript"/>
              </w:rPr>
              <w:t>2</w:t>
            </w:r>
            <w:r w:rsidRPr="00247A43">
              <w:rPr>
                <w:rFonts w:ascii="Arial" w:eastAsia="Times New Roman" w:hAnsi="Arial" w:cs="Arial"/>
                <w:sz w:val="19"/>
                <w:szCs w:val="19"/>
              </w:rPr>
              <w:t> + 13</w:t>
            </w:r>
            <w:r w:rsidRPr="00247A43">
              <w:rPr>
                <w:rFonts w:ascii="Arial" w:eastAsia="Times New Roman" w:hAnsi="Arial" w:cs="Arial"/>
                <w:i/>
                <w:iCs/>
                <w:sz w:val="19"/>
                <w:szCs w:val="19"/>
              </w:rPr>
              <w:t>x</w:t>
            </w:r>
            <w:r w:rsidRPr="00247A43">
              <w:rPr>
                <w:rFonts w:ascii="Arial" w:eastAsia="Times New Roman" w:hAnsi="Arial" w:cs="Arial"/>
                <w:sz w:val="19"/>
                <w:szCs w:val="19"/>
              </w:rPr>
              <w:t> - 70 = 0</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7" name="Picture 1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w:t>
            </w:r>
            <w:r w:rsidRPr="00247A43">
              <w:rPr>
                <w:rFonts w:ascii="Arial" w:eastAsia="Times New Roman" w:hAnsi="Arial" w:cs="Arial"/>
                <w:i/>
                <w:iCs/>
                <w:sz w:val="19"/>
                <w:szCs w:val="19"/>
              </w:rPr>
              <w:t>x</w:t>
            </w:r>
            <w:r w:rsidRPr="00247A43">
              <w:rPr>
                <w:rFonts w:ascii="Arial" w:eastAsia="Times New Roman" w:hAnsi="Arial" w:cs="Arial"/>
                <w:sz w:val="19"/>
                <w:szCs w:val="19"/>
              </w:rPr>
              <w:t> - 2)(11</w:t>
            </w:r>
            <w:r w:rsidRPr="00247A43">
              <w:rPr>
                <w:rFonts w:ascii="Arial" w:eastAsia="Times New Roman" w:hAnsi="Arial" w:cs="Arial"/>
                <w:i/>
                <w:iCs/>
                <w:sz w:val="19"/>
                <w:szCs w:val="19"/>
              </w:rPr>
              <w:t>x</w:t>
            </w:r>
            <w:r w:rsidRPr="00247A43">
              <w:rPr>
                <w:rFonts w:ascii="Arial" w:eastAsia="Times New Roman" w:hAnsi="Arial" w:cs="Arial"/>
                <w:sz w:val="19"/>
                <w:szCs w:val="19"/>
              </w:rPr>
              <w:t> + 35) = 0</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8" name="Picture 1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w:t>
            </w:r>
            <w:r w:rsidRPr="00247A43">
              <w:rPr>
                <w:rFonts w:ascii="Arial" w:eastAsia="Times New Roman" w:hAnsi="Arial" w:cs="Arial"/>
                <w:i/>
                <w:iCs/>
                <w:sz w:val="19"/>
                <w:szCs w:val="19"/>
              </w:rPr>
              <w:t>x</w:t>
            </w:r>
            <w:r w:rsidRPr="00247A43">
              <w:rPr>
                <w:rFonts w:ascii="Arial" w:eastAsia="Times New Roman" w:hAnsi="Arial" w:cs="Arial"/>
                <w:sz w:val="19"/>
                <w:szCs w:val="19"/>
              </w:rPr>
              <w:t> = 2.</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Hence, required number = 11</w:t>
            </w:r>
            <w:r w:rsidRPr="00247A43">
              <w:rPr>
                <w:rFonts w:ascii="Arial" w:eastAsia="Times New Roman" w:hAnsi="Arial" w:cs="Arial"/>
                <w:i/>
                <w:iCs/>
                <w:sz w:val="19"/>
                <w:szCs w:val="19"/>
              </w:rPr>
              <w:t>x</w:t>
            </w:r>
            <w:r w:rsidRPr="00247A43">
              <w:rPr>
                <w:rFonts w:ascii="Arial" w:eastAsia="Times New Roman" w:hAnsi="Arial" w:cs="Arial"/>
                <w:sz w:val="19"/>
                <w:szCs w:val="19"/>
              </w:rPr>
              <w:t> + 2 = 24.</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33" w:tgtFrame="_blank" w:history="1">
              <w:r w:rsidRPr="00247A43">
                <w:rPr>
                  <w:rFonts w:ascii="Arial" w:eastAsia="Times New Roman" w:hAnsi="Arial" w:cs="Arial"/>
                  <w:color w:val="0077CC"/>
                  <w:sz w:val="19"/>
                  <w:u w:val="single"/>
                </w:rPr>
                <w:t>Problems on Numbers</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34"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5.</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Find a positive number which when increased by 17 is equal to 60 times the reciprocal of the number.</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5" type="#_x0000_t75" style="width:18pt;height:15.35pt" o:ole="">
                        <v:imagedata r:id="rId5" o:title=""/>
                      </v:shape>
                      <w:control r:id="rId35" w:name="DefaultOcxName18" w:shapeid="_x0000_i1395"/>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3</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4" type="#_x0000_t75" style="width:18pt;height:15.35pt" o:ole="">
                        <v:imagedata r:id="rId5" o:title=""/>
                      </v:shape>
                      <w:control r:id="rId36" w:name="DefaultOcxName19" w:shapeid="_x0000_i1394"/>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3" type="#_x0000_t75" style="width:18pt;height:15.35pt" o:ole="">
                        <v:imagedata r:id="rId5" o:title=""/>
                      </v:shape>
                      <w:control r:id="rId37" w:name="DefaultOcxName20" w:shapeid="_x0000_i1393"/>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17</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2" type="#_x0000_t75" style="width:18pt;height:15.35pt" o:ole="">
                        <v:imagedata r:id="rId5" o:title=""/>
                      </v:shape>
                      <w:control r:id="rId38" w:name="DefaultOcxName21" w:shapeid="_x0000_i1392"/>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20</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A</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Let the number be </w:t>
            </w:r>
            <w:r w:rsidRPr="00247A43">
              <w:rPr>
                <w:rFonts w:ascii="Arial" w:eastAsia="Times New Roman" w:hAnsi="Arial" w:cs="Arial"/>
                <w:i/>
                <w:iCs/>
                <w:sz w:val="19"/>
                <w:szCs w:val="19"/>
              </w:rPr>
              <w:t>x</w:t>
            </w:r>
            <w:r w:rsidRPr="00247A43">
              <w:rPr>
                <w:rFonts w:ascii="Arial" w:eastAsia="Times New Roman" w:hAnsi="Arial" w:cs="Arial"/>
                <w:sz w:val="19"/>
                <w:szCs w:val="19"/>
              </w:rPr>
              <w:t>.</w:t>
            </w:r>
          </w:p>
          <w:tbl>
            <w:tblPr>
              <w:tblW w:w="0" w:type="auto"/>
              <w:tblCellSpacing w:w="0" w:type="dxa"/>
              <w:tblCellMar>
                <w:left w:w="0" w:type="dxa"/>
                <w:right w:w="0" w:type="dxa"/>
              </w:tblCellMar>
              <w:tblLook w:val="04A0"/>
            </w:tblPr>
            <w:tblGrid>
              <w:gridCol w:w="1319"/>
              <w:gridCol w:w="212"/>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Then, </w:t>
                  </w:r>
                  <w:r w:rsidRPr="00247A43">
                    <w:rPr>
                      <w:rFonts w:ascii="Arial" w:eastAsia="Times New Roman" w:hAnsi="Arial" w:cs="Arial"/>
                      <w:i/>
                      <w:iCs/>
                      <w:sz w:val="19"/>
                      <w:szCs w:val="19"/>
                    </w:rPr>
                    <w:t>x</w:t>
                  </w:r>
                  <w:r w:rsidRPr="00247A43">
                    <w:rPr>
                      <w:rFonts w:ascii="Arial" w:eastAsia="Times New Roman" w:hAnsi="Arial" w:cs="Arial"/>
                      <w:sz w:val="19"/>
                      <w:szCs w:val="19"/>
                    </w:rPr>
                    <w:t> + 17 =</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60</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i/>
                      <w:iCs/>
                      <w:sz w:val="19"/>
                      <w:szCs w:val="19"/>
                    </w:rPr>
                    <w:t>x</w:t>
                  </w:r>
                </w:p>
              </w:tc>
            </w:tr>
          </w:tbl>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9" name="Picture 19"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w:t>
            </w:r>
            <w:r w:rsidRPr="00247A43">
              <w:rPr>
                <w:rFonts w:ascii="Arial" w:eastAsia="Times New Roman" w:hAnsi="Arial" w:cs="Arial"/>
                <w:i/>
                <w:iCs/>
                <w:sz w:val="19"/>
                <w:szCs w:val="19"/>
              </w:rPr>
              <w:t>x</w:t>
            </w:r>
            <w:r w:rsidRPr="00247A43">
              <w:rPr>
                <w:rFonts w:ascii="Arial" w:eastAsia="Times New Roman" w:hAnsi="Arial" w:cs="Arial"/>
                <w:sz w:val="16"/>
                <w:szCs w:val="16"/>
                <w:vertAlign w:val="superscript"/>
              </w:rPr>
              <w:t>2</w:t>
            </w:r>
            <w:r w:rsidRPr="00247A43">
              <w:rPr>
                <w:rFonts w:ascii="Arial" w:eastAsia="Times New Roman" w:hAnsi="Arial" w:cs="Arial"/>
                <w:sz w:val="19"/>
                <w:szCs w:val="19"/>
              </w:rPr>
              <w:t> + 17</w:t>
            </w:r>
            <w:r w:rsidRPr="00247A43">
              <w:rPr>
                <w:rFonts w:ascii="Arial" w:eastAsia="Times New Roman" w:hAnsi="Arial" w:cs="Arial"/>
                <w:i/>
                <w:iCs/>
                <w:sz w:val="19"/>
                <w:szCs w:val="19"/>
              </w:rPr>
              <w:t>x</w:t>
            </w:r>
            <w:r w:rsidRPr="00247A43">
              <w:rPr>
                <w:rFonts w:ascii="Arial" w:eastAsia="Times New Roman" w:hAnsi="Arial" w:cs="Arial"/>
                <w:sz w:val="19"/>
                <w:szCs w:val="19"/>
              </w:rPr>
              <w:t> - 60 = 0</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0" name="Picture 2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w:t>
            </w:r>
            <w:r w:rsidRPr="00247A43">
              <w:rPr>
                <w:rFonts w:ascii="Arial" w:eastAsia="Times New Roman" w:hAnsi="Arial" w:cs="Arial"/>
                <w:i/>
                <w:iCs/>
                <w:sz w:val="19"/>
                <w:szCs w:val="19"/>
              </w:rPr>
              <w:t>x</w:t>
            </w:r>
            <w:r w:rsidRPr="00247A43">
              <w:rPr>
                <w:rFonts w:ascii="Arial" w:eastAsia="Times New Roman" w:hAnsi="Arial" w:cs="Arial"/>
                <w:sz w:val="19"/>
                <w:szCs w:val="19"/>
              </w:rPr>
              <w:t> + 20)(</w:t>
            </w:r>
            <w:r w:rsidRPr="00247A43">
              <w:rPr>
                <w:rFonts w:ascii="Arial" w:eastAsia="Times New Roman" w:hAnsi="Arial" w:cs="Arial"/>
                <w:i/>
                <w:iCs/>
                <w:sz w:val="19"/>
                <w:szCs w:val="19"/>
              </w:rPr>
              <w:t>x</w:t>
            </w:r>
            <w:r w:rsidRPr="00247A43">
              <w:rPr>
                <w:rFonts w:ascii="Arial" w:eastAsia="Times New Roman" w:hAnsi="Arial" w:cs="Arial"/>
                <w:sz w:val="19"/>
                <w:szCs w:val="19"/>
              </w:rPr>
              <w:t> - 3) = 0</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1" name="Picture 2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w:t>
            </w:r>
            <w:r w:rsidRPr="00247A43">
              <w:rPr>
                <w:rFonts w:ascii="Arial" w:eastAsia="Times New Roman" w:hAnsi="Arial" w:cs="Arial"/>
                <w:i/>
                <w:iCs/>
                <w:sz w:val="19"/>
                <w:szCs w:val="19"/>
              </w:rPr>
              <w:t>x</w:t>
            </w:r>
            <w:r w:rsidRPr="00247A43">
              <w:rPr>
                <w:rFonts w:ascii="Arial" w:eastAsia="Times New Roman" w:hAnsi="Arial" w:cs="Arial"/>
                <w:sz w:val="19"/>
                <w:szCs w:val="19"/>
              </w:rPr>
              <w:t> = 3.</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39" w:tgtFrame="_blank" w:history="1">
              <w:r w:rsidRPr="00247A43">
                <w:rPr>
                  <w:rFonts w:ascii="Arial" w:eastAsia="Times New Roman" w:hAnsi="Arial" w:cs="Arial"/>
                  <w:color w:val="0077CC"/>
                  <w:sz w:val="19"/>
                  <w:u w:val="single"/>
                </w:rPr>
                <w:t>Problems on Numbers</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40"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6.</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Ayesha's father was 38 years of age when she was born while her mother was 36 years old when her brother four years younger to her was born. What is the difference between the ages of her parents?</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1" type="#_x0000_t75" style="width:18pt;height:15.35pt" o:ole="">
                        <v:imagedata r:id="rId5" o:title=""/>
                      </v:shape>
                      <w:control r:id="rId41" w:name="DefaultOcxName22" w:shapeid="_x0000_i1391"/>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 years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90" type="#_x0000_t75" style="width:18pt;height:15.35pt" o:ole="">
                        <v:imagedata r:id="rId5" o:title=""/>
                      </v:shape>
                      <w:control r:id="rId42" w:name="DefaultOcxName23" w:shapeid="_x0000_i1390"/>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4 years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9" type="#_x0000_t75" style="width:18pt;height:15.35pt" o:ole="">
                        <v:imagedata r:id="rId5" o:title=""/>
                      </v:shape>
                      <w:control r:id="rId43" w:name="DefaultOcxName24" w:shapeid="_x0000_i1389"/>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6 years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8" type="#_x0000_t75" style="width:18pt;height:15.35pt" o:ole="">
                        <v:imagedata r:id="rId5" o:title=""/>
                      </v:shape>
                      <w:control r:id="rId44" w:name="DefaultOcxName25" w:shapeid="_x0000_i1388"/>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8 years</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C</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Mother's age when Ayesha's brother was born = 36 years.</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Father's age when Ayesha's brother was born = (38 + 4) years = 42 years.</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2" name="Picture 2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Required difference = (42 - 36) years = 6 years.</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45" w:tgtFrame="_blank" w:history="1">
              <w:r w:rsidRPr="00247A43">
                <w:rPr>
                  <w:rFonts w:ascii="Arial" w:eastAsia="Times New Roman" w:hAnsi="Arial" w:cs="Arial"/>
                  <w:color w:val="0077CC"/>
                  <w:sz w:val="19"/>
                  <w:u w:val="single"/>
                </w:rPr>
                <w:t>Problems on Ages</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lastRenderedPageBreak/>
              <w:t>Discuss about this problem : </w:t>
            </w:r>
            <w:hyperlink r:id="rId46"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0" w:type="auto"/>
            <w:gridSpan w:val="2"/>
            <w:vAlign w:val="center"/>
            <w:hideMark/>
          </w:tcPr>
          <w:p w:rsidR="00247A43" w:rsidRPr="00247A43" w:rsidRDefault="00247A43" w:rsidP="00247A43">
            <w:pPr>
              <w:shd w:val="clear" w:color="auto" w:fill="FDFDFD"/>
              <w:spacing w:after="0" w:line="240" w:lineRule="auto"/>
              <w:rPr>
                <w:rFonts w:ascii="Arial" w:eastAsia="Times New Roman" w:hAnsi="Arial" w:cs="Arial"/>
                <w:b/>
                <w:bCs/>
                <w:color w:val="808080"/>
                <w:sz w:val="19"/>
                <w:szCs w:val="19"/>
              </w:rPr>
            </w:pPr>
            <w:r w:rsidRPr="00247A43">
              <w:rPr>
                <w:rFonts w:ascii="Arial" w:eastAsia="Times New Roman" w:hAnsi="Arial" w:cs="Arial"/>
                <w:b/>
                <w:bCs/>
                <w:color w:val="808080"/>
                <w:sz w:val="19"/>
                <w:szCs w:val="19"/>
              </w:rPr>
              <w:t xml:space="preserve">Direction (for </w:t>
            </w:r>
            <w:proofErr w:type="spellStart"/>
            <w:r w:rsidRPr="00247A43">
              <w:rPr>
                <w:rFonts w:ascii="Arial" w:eastAsia="Times New Roman" w:hAnsi="Arial" w:cs="Arial"/>
                <w:b/>
                <w:bCs/>
                <w:color w:val="808080"/>
                <w:sz w:val="19"/>
                <w:szCs w:val="19"/>
              </w:rPr>
              <w:t>Q.No</w:t>
            </w:r>
            <w:proofErr w:type="spellEnd"/>
            <w:r w:rsidRPr="00247A43">
              <w:rPr>
                <w:rFonts w:ascii="Arial" w:eastAsia="Times New Roman" w:hAnsi="Arial" w:cs="Arial"/>
                <w:b/>
                <w:bCs/>
                <w:color w:val="808080"/>
                <w:sz w:val="19"/>
                <w:szCs w:val="19"/>
              </w:rPr>
              <w:t>. 7):</w:t>
            </w:r>
          </w:p>
          <w:p w:rsidR="00247A43" w:rsidRPr="00247A43" w:rsidRDefault="00247A43" w:rsidP="00247A43">
            <w:pPr>
              <w:spacing w:after="133" w:line="240" w:lineRule="auto"/>
              <w:rPr>
                <w:rFonts w:ascii="Arial" w:eastAsia="Times New Roman" w:hAnsi="Arial" w:cs="Arial"/>
                <w:sz w:val="19"/>
                <w:szCs w:val="19"/>
              </w:rPr>
            </w:pPr>
            <w:r w:rsidRPr="00247A43">
              <w:rPr>
                <w:rFonts w:ascii="Arial" w:eastAsia="Times New Roman" w:hAnsi="Arial" w:cs="Arial"/>
                <w:sz w:val="19"/>
                <w:szCs w:val="19"/>
              </w:rPr>
              <w:t>Each of the questions given below consists of a question followed by three statements. You have to study the question and the statements and decide which of the statement(s) is/are necessary to answer the question.</w:t>
            </w:r>
          </w:p>
        </w:tc>
      </w:tr>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7.</w:t>
            </w:r>
          </w:p>
        </w:tc>
        <w:tc>
          <w:tcPr>
            <w:tcW w:w="0" w:type="auto"/>
            <w:hideMark/>
          </w:tcPr>
          <w:tbl>
            <w:tblPr>
              <w:tblW w:w="0" w:type="auto"/>
              <w:tblCellSpacing w:w="0" w:type="dxa"/>
              <w:tblCellMar>
                <w:left w:w="0" w:type="dxa"/>
                <w:right w:w="0" w:type="dxa"/>
              </w:tblCellMar>
              <w:tblLook w:val="04A0"/>
            </w:tblPr>
            <w:tblGrid>
              <w:gridCol w:w="317"/>
              <w:gridCol w:w="7404"/>
            </w:tblGrid>
            <w:tr w:rsidR="00247A43" w:rsidRPr="00247A43">
              <w:trPr>
                <w:tblCellSpacing w:w="0" w:type="dxa"/>
              </w:trPr>
              <w:tc>
                <w:tcPr>
                  <w:tcW w:w="0" w:type="auto"/>
                  <w:gridSpan w:val="2"/>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What is the present age of Tanya?</w:t>
                  </w:r>
                </w:p>
              </w:tc>
            </w:tr>
            <w:tr w:rsidR="00247A43" w:rsidRPr="00247A43">
              <w:trPr>
                <w:tblCellSpacing w:w="0" w:type="dxa"/>
              </w:trPr>
              <w:tc>
                <w:tcPr>
                  <w:tcW w:w="0" w:type="auto"/>
                  <w:tcMar>
                    <w:top w:w="0" w:type="dxa"/>
                    <w:left w:w="0" w:type="dxa"/>
                    <w:bottom w:w="227" w:type="dxa"/>
                    <w:right w:w="0" w:type="dxa"/>
                  </w:tcMar>
                  <w:hideMark/>
                </w:tcPr>
                <w:p w:rsidR="00247A43" w:rsidRPr="00247A43" w:rsidRDefault="00247A43" w:rsidP="00247A43">
                  <w:pPr>
                    <w:spacing w:after="0" w:line="240" w:lineRule="auto"/>
                    <w:jc w:val="right"/>
                    <w:rPr>
                      <w:rFonts w:ascii="Arial" w:eastAsia="Times New Roman" w:hAnsi="Arial" w:cs="Arial"/>
                      <w:sz w:val="19"/>
                      <w:szCs w:val="19"/>
                    </w:rPr>
                  </w:pPr>
                  <w:r w:rsidRPr="00247A43">
                    <w:rPr>
                      <w:rFonts w:ascii="Arial" w:eastAsia="Times New Roman" w:hAnsi="Arial" w:cs="Arial"/>
                      <w:sz w:val="19"/>
                      <w:szCs w:val="19"/>
                    </w:rPr>
                    <w:t>I. </w:t>
                  </w:r>
                </w:p>
              </w:tc>
              <w:tc>
                <w:tcPr>
                  <w:tcW w:w="0" w:type="auto"/>
                  <w:tcMar>
                    <w:top w:w="0" w:type="dxa"/>
                    <w:left w:w="0" w:type="dxa"/>
                    <w:bottom w:w="227" w:type="dxa"/>
                    <w:right w:w="0" w:type="dxa"/>
                  </w:tcMa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xml:space="preserve">The ratio between the present ages of Tanya and her brother </w:t>
                  </w:r>
                  <w:proofErr w:type="spellStart"/>
                  <w:r w:rsidRPr="00247A43">
                    <w:rPr>
                      <w:rFonts w:ascii="Arial" w:eastAsia="Times New Roman" w:hAnsi="Arial" w:cs="Arial"/>
                      <w:sz w:val="19"/>
                      <w:szCs w:val="19"/>
                    </w:rPr>
                    <w:t>Rahul</w:t>
                  </w:r>
                  <w:proofErr w:type="spellEnd"/>
                  <w:r w:rsidRPr="00247A43">
                    <w:rPr>
                      <w:rFonts w:ascii="Arial" w:eastAsia="Times New Roman" w:hAnsi="Arial" w:cs="Arial"/>
                      <w:sz w:val="19"/>
                      <w:szCs w:val="19"/>
                    </w:rPr>
                    <w:t xml:space="preserve"> is </w:t>
                  </w:r>
                  <w:proofErr w:type="gramStart"/>
                  <w:r w:rsidRPr="00247A43">
                    <w:rPr>
                      <w:rFonts w:ascii="Arial" w:eastAsia="Times New Roman" w:hAnsi="Arial" w:cs="Arial"/>
                      <w:sz w:val="19"/>
                      <w:szCs w:val="19"/>
                    </w:rPr>
                    <w:t>3 :</w:t>
                  </w:r>
                  <w:proofErr w:type="gramEnd"/>
                  <w:r w:rsidRPr="00247A43">
                    <w:rPr>
                      <w:rFonts w:ascii="Arial" w:eastAsia="Times New Roman" w:hAnsi="Arial" w:cs="Arial"/>
                      <w:sz w:val="19"/>
                      <w:szCs w:val="19"/>
                    </w:rPr>
                    <w:t xml:space="preserve"> 4 respectively.</w:t>
                  </w:r>
                </w:p>
              </w:tc>
            </w:tr>
            <w:tr w:rsidR="00247A43" w:rsidRPr="00247A43">
              <w:trPr>
                <w:tblCellSpacing w:w="0" w:type="dxa"/>
              </w:trPr>
              <w:tc>
                <w:tcPr>
                  <w:tcW w:w="0" w:type="auto"/>
                  <w:tcMar>
                    <w:top w:w="0" w:type="dxa"/>
                    <w:left w:w="0" w:type="dxa"/>
                    <w:bottom w:w="227" w:type="dxa"/>
                    <w:right w:w="0" w:type="dxa"/>
                  </w:tcMar>
                  <w:hideMark/>
                </w:tcPr>
                <w:p w:rsidR="00247A43" w:rsidRPr="00247A43" w:rsidRDefault="00247A43" w:rsidP="00247A43">
                  <w:pPr>
                    <w:spacing w:after="0" w:line="240" w:lineRule="auto"/>
                    <w:jc w:val="right"/>
                    <w:rPr>
                      <w:rFonts w:ascii="Arial" w:eastAsia="Times New Roman" w:hAnsi="Arial" w:cs="Arial"/>
                      <w:sz w:val="19"/>
                      <w:szCs w:val="19"/>
                    </w:rPr>
                  </w:pPr>
                  <w:r w:rsidRPr="00247A43">
                    <w:rPr>
                      <w:rFonts w:ascii="Arial" w:eastAsia="Times New Roman" w:hAnsi="Arial" w:cs="Arial"/>
                      <w:sz w:val="19"/>
                      <w:szCs w:val="19"/>
                    </w:rPr>
                    <w:t>II. </w:t>
                  </w:r>
                </w:p>
              </w:tc>
              <w:tc>
                <w:tcPr>
                  <w:tcW w:w="0" w:type="auto"/>
                  <w:tcMar>
                    <w:top w:w="0" w:type="dxa"/>
                    <w:left w:w="0" w:type="dxa"/>
                    <w:bottom w:w="227" w:type="dxa"/>
                    <w:right w:w="0" w:type="dxa"/>
                  </w:tcMa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xml:space="preserve">After 5 years the ratio between the ages of Tanya and </w:t>
                  </w:r>
                  <w:proofErr w:type="spellStart"/>
                  <w:r w:rsidRPr="00247A43">
                    <w:rPr>
                      <w:rFonts w:ascii="Arial" w:eastAsia="Times New Roman" w:hAnsi="Arial" w:cs="Arial"/>
                      <w:sz w:val="19"/>
                      <w:szCs w:val="19"/>
                    </w:rPr>
                    <w:t>Rahul</w:t>
                  </w:r>
                  <w:proofErr w:type="spellEnd"/>
                  <w:r w:rsidRPr="00247A43">
                    <w:rPr>
                      <w:rFonts w:ascii="Arial" w:eastAsia="Times New Roman" w:hAnsi="Arial" w:cs="Arial"/>
                      <w:sz w:val="19"/>
                      <w:szCs w:val="19"/>
                    </w:rPr>
                    <w:t xml:space="preserve"> will be </w:t>
                  </w:r>
                  <w:proofErr w:type="gramStart"/>
                  <w:r w:rsidRPr="00247A43">
                    <w:rPr>
                      <w:rFonts w:ascii="Arial" w:eastAsia="Times New Roman" w:hAnsi="Arial" w:cs="Arial"/>
                      <w:sz w:val="19"/>
                      <w:szCs w:val="19"/>
                    </w:rPr>
                    <w:t>4 :</w:t>
                  </w:r>
                  <w:proofErr w:type="gramEnd"/>
                  <w:r w:rsidRPr="00247A43">
                    <w:rPr>
                      <w:rFonts w:ascii="Arial" w:eastAsia="Times New Roman" w:hAnsi="Arial" w:cs="Arial"/>
                      <w:sz w:val="19"/>
                      <w:szCs w:val="19"/>
                    </w:rPr>
                    <w:t xml:space="preserve"> 5.</w:t>
                  </w:r>
                </w:p>
              </w:tc>
            </w:tr>
            <w:tr w:rsidR="00247A43" w:rsidRPr="00247A43">
              <w:trPr>
                <w:tblCellSpacing w:w="0" w:type="dxa"/>
              </w:trPr>
              <w:tc>
                <w:tcPr>
                  <w:tcW w:w="0" w:type="auto"/>
                  <w:tcMar>
                    <w:top w:w="0" w:type="dxa"/>
                    <w:left w:w="0" w:type="dxa"/>
                    <w:bottom w:w="227" w:type="dxa"/>
                    <w:right w:w="0" w:type="dxa"/>
                  </w:tcMar>
                  <w:hideMark/>
                </w:tcPr>
                <w:p w:rsidR="00247A43" w:rsidRPr="00247A43" w:rsidRDefault="00247A43" w:rsidP="00247A43">
                  <w:pPr>
                    <w:spacing w:after="0" w:line="240" w:lineRule="auto"/>
                    <w:jc w:val="right"/>
                    <w:rPr>
                      <w:rFonts w:ascii="Arial" w:eastAsia="Times New Roman" w:hAnsi="Arial" w:cs="Arial"/>
                      <w:sz w:val="19"/>
                      <w:szCs w:val="19"/>
                    </w:rPr>
                  </w:pPr>
                  <w:r w:rsidRPr="00247A43">
                    <w:rPr>
                      <w:rFonts w:ascii="Arial" w:eastAsia="Times New Roman" w:hAnsi="Arial" w:cs="Arial"/>
                      <w:sz w:val="19"/>
                      <w:szCs w:val="19"/>
                    </w:rPr>
                    <w:t> III. </w:t>
                  </w:r>
                </w:p>
              </w:tc>
              <w:tc>
                <w:tcPr>
                  <w:tcW w:w="0" w:type="auto"/>
                  <w:tcMar>
                    <w:top w:w="0" w:type="dxa"/>
                    <w:left w:w="0" w:type="dxa"/>
                    <w:bottom w:w="227" w:type="dxa"/>
                    <w:right w:w="0" w:type="dxa"/>
                  </w:tcMar>
                  <w:hideMark/>
                </w:tcPr>
                <w:p w:rsidR="00247A43" w:rsidRPr="00247A43" w:rsidRDefault="00247A43" w:rsidP="00247A43">
                  <w:pPr>
                    <w:spacing w:after="0" w:line="240" w:lineRule="auto"/>
                    <w:rPr>
                      <w:rFonts w:ascii="Arial" w:eastAsia="Times New Roman" w:hAnsi="Arial" w:cs="Arial"/>
                      <w:sz w:val="19"/>
                      <w:szCs w:val="19"/>
                    </w:rPr>
                  </w:pPr>
                  <w:proofErr w:type="spellStart"/>
                  <w:r w:rsidRPr="00247A43">
                    <w:rPr>
                      <w:rFonts w:ascii="Arial" w:eastAsia="Times New Roman" w:hAnsi="Arial" w:cs="Arial"/>
                      <w:sz w:val="19"/>
                      <w:szCs w:val="19"/>
                    </w:rPr>
                    <w:t>Rahul</w:t>
                  </w:r>
                  <w:proofErr w:type="spellEnd"/>
                  <w:r w:rsidRPr="00247A43">
                    <w:rPr>
                      <w:rFonts w:ascii="Arial" w:eastAsia="Times New Roman" w:hAnsi="Arial" w:cs="Arial"/>
                      <w:sz w:val="19"/>
                      <w:szCs w:val="19"/>
                    </w:rPr>
                    <w:t xml:space="preserve"> is 5 years older than Tanya.</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7" type="#_x0000_t75" style="width:18pt;height:15.35pt" o:ole="">
                        <v:imagedata r:id="rId5" o:title=""/>
                      </v:shape>
                      <w:control r:id="rId47" w:name="DefaultOcxName26" w:shapeid="_x0000_i1387"/>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83"/>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 and II only</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6" type="#_x0000_t75" style="width:18pt;height:15.35pt" o:ole="">
                        <v:imagedata r:id="rId5" o:title=""/>
                      </v:shape>
                      <w:control r:id="rId48" w:name="DefaultOcxName27" w:shapeid="_x0000_i1386"/>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8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II and III only</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5" type="#_x0000_t75" style="width:18pt;height:15.35pt" o:ole="">
                        <v:imagedata r:id="rId5" o:title=""/>
                      </v:shape>
                      <w:control r:id="rId49" w:name="DefaultOcxName28" w:shapeid="_x0000_i1385"/>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3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 and III only</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4" type="#_x0000_t75" style="width:18pt;height:15.35pt" o:ole="">
                        <v:imagedata r:id="rId5" o:title=""/>
                      </v:shape>
                      <w:control r:id="rId50" w:name="DefaultOcxName29" w:shapeid="_x0000_i1384"/>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09"/>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All I, II and III</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3" type="#_x0000_t75" style="width:18pt;height:15.35pt" o:ole="">
                        <v:imagedata r:id="rId5" o:title=""/>
                      </v:shape>
                      <w:control r:id="rId51" w:name="DefaultOcxName30" w:shapeid="_x0000_i1383"/>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90"/>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Any two of the three</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E</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xml:space="preserve">  I. Let the present ages of Tanya and </w:t>
            </w:r>
            <w:proofErr w:type="spellStart"/>
            <w:r w:rsidRPr="00247A43">
              <w:rPr>
                <w:rFonts w:ascii="Arial" w:eastAsia="Times New Roman" w:hAnsi="Arial" w:cs="Arial"/>
                <w:sz w:val="19"/>
                <w:szCs w:val="19"/>
              </w:rPr>
              <w:t>Rahul</w:t>
            </w:r>
            <w:proofErr w:type="spellEnd"/>
            <w:r w:rsidRPr="00247A43">
              <w:rPr>
                <w:rFonts w:ascii="Arial" w:eastAsia="Times New Roman" w:hAnsi="Arial" w:cs="Arial"/>
                <w:sz w:val="19"/>
                <w:szCs w:val="19"/>
              </w:rPr>
              <w:t xml:space="preserve"> be 3</w:t>
            </w:r>
            <w:r w:rsidRPr="00247A43">
              <w:rPr>
                <w:rFonts w:ascii="Arial" w:eastAsia="Times New Roman" w:hAnsi="Arial" w:cs="Arial"/>
                <w:i/>
                <w:iCs/>
                <w:sz w:val="19"/>
                <w:szCs w:val="19"/>
              </w:rPr>
              <w:t>x</w:t>
            </w:r>
            <w:r w:rsidRPr="00247A43">
              <w:rPr>
                <w:rFonts w:ascii="Arial" w:eastAsia="Times New Roman" w:hAnsi="Arial" w:cs="Arial"/>
                <w:sz w:val="19"/>
                <w:szCs w:val="19"/>
              </w:rPr>
              <w:t> years and 4</w:t>
            </w:r>
            <w:r w:rsidRPr="00247A43">
              <w:rPr>
                <w:rFonts w:ascii="Arial" w:eastAsia="Times New Roman" w:hAnsi="Arial" w:cs="Arial"/>
                <w:i/>
                <w:iCs/>
                <w:sz w:val="19"/>
                <w:szCs w:val="19"/>
              </w:rPr>
              <w:t>x</w:t>
            </w:r>
            <w:r w:rsidRPr="00247A43">
              <w:rPr>
                <w:rFonts w:ascii="Arial" w:eastAsia="Times New Roman" w:hAnsi="Arial" w:cs="Arial"/>
                <w:sz w:val="19"/>
                <w:szCs w:val="19"/>
              </w:rPr>
              <w:t> years.</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 II. After 5 years, (Tanya's age</w:t>
            </w:r>
            <w:proofErr w:type="gramStart"/>
            <w:r w:rsidRPr="00247A43">
              <w:rPr>
                <w:rFonts w:ascii="Arial" w:eastAsia="Times New Roman" w:hAnsi="Arial" w:cs="Arial"/>
                <w:sz w:val="19"/>
                <w:szCs w:val="19"/>
              </w:rPr>
              <w:t>) :</w:t>
            </w:r>
            <w:proofErr w:type="gramEnd"/>
            <w:r w:rsidRPr="00247A43">
              <w:rPr>
                <w:rFonts w:ascii="Arial" w:eastAsia="Times New Roman" w:hAnsi="Arial" w:cs="Arial"/>
                <w:sz w:val="19"/>
                <w:szCs w:val="19"/>
              </w:rPr>
              <w:t xml:space="preserve"> (</w:t>
            </w:r>
            <w:proofErr w:type="spellStart"/>
            <w:r w:rsidRPr="00247A43">
              <w:rPr>
                <w:rFonts w:ascii="Arial" w:eastAsia="Times New Roman" w:hAnsi="Arial" w:cs="Arial"/>
                <w:sz w:val="19"/>
                <w:szCs w:val="19"/>
              </w:rPr>
              <w:t>Rahul's</w:t>
            </w:r>
            <w:proofErr w:type="spellEnd"/>
            <w:r w:rsidRPr="00247A43">
              <w:rPr>
                <w:rFonts w:ascii="Arial" w:eastAsia="Times New Roman" w:hAnsi="Arial" w:cs="Arial"/>
                <w:sz w:val="19"/>
                <w:szCs w:val="19"/>
              </w:rPr>
              <w:t xml:space="preserve"> age) = 4 : 5.</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III. (</w:t>
            </w:r>
            <w:proofErr w:type="spellStart"/>
            <w:r w:rsidRPr="00247A43">
              <w:rPr>
                <w:rFonts w:ascii="Arial" w:eastAsia="Times New Roman" w:hAnsi="Arial" w:cs="Arial"/>
                <w:sz w:val="19"/>
                <w:szCs w:val="19"/>
              </w:rPr>
              <w:t>Rahul's</w:t>
            </w:r>
            <w:proofErr w:type="spellEnd"/>
            <w:r w:rsidRPr="00247A43">
              <w:rPr>
                <w:rFonts w:ascii="Arial" w:eastAsia="Times New Roman" w:hAnsi="Arial" w:cs="Arial"/>
                <w:sz w:val="19"/>
                <w:szCs w:val="19"/>
              </w:rPr>
              <w:t xml:space="preserve"> age) = (Tanya's age) + 5.</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br/>
            </w:r>
          </w:p>
          <w:tbl>
            <w:tblPr>
              <w:tblW w:w="0" w:type="auto"/>
              <w:tblCellSpacing w:w="0" w:type="dxa"/>
              <w:tblCellMar>
                <w:left w:w="0" w:type="dxa"/>
                <w:right w:w="0" w:type="dxa"/>
              </w:tblCellMar>
              <w:tblLook w:val="04A0"/>
            </w:tblPr>
            <w:tblGrid>
              <w:gridCol w:w="1836"/>
              <w:gridCol w:w="523"/>
              <w:gridCol w:w="297"/>
              <w:gridCol w:w="106"/>
              <w:gridCol w:w="1162"/>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From I and II, we get</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3</w:t>
                  </w:r>
                  <w:r w:rsidRPr="00247A43">
                    <w:rPr>
                      <w:rFonts w:ascii="Arial" w:eastAsia="Times New Roman" w:hAnsi="Arial" w:cs="Arial"/>
                      <w:i/>
                      <w:iCs/>
                      <w:sz w:val="19"/>
                      <w:szCs w:val="19"/>
                    </w:rPr>
                    <w:t>x</w:t>
                  </w:r>
                  <w:r w:rsidRPr="00247A43">
                    <w:rPr>
                      <w:rFonts w:ascii="Arial" w:eastAsia="Times New Roman" w:hAnsi="Arial" w:cs="Arial"/>
                      <w:sz w:val="19"/>
                      <w:szCs w:val="19"/>
                    </w:rPr>
                    <w:t> + 5</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4</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 This gives </w:t>
                  </w:r>
                  <w:r w:rsidRPr="00247A43">
                    <w:rPr>
                      <w:rFonts w:ascii="Arial" w:eastAsia="Times New Roman" w:hAnsi="Arial" w:cs="Arial"/>
                      <w:i/>
                      <w:iCs/>
                      <w:sz w:val="19"/>
                      <w:szCs w:val="19"/>
                    </w:rPr>
                    <w:t>x</w:t>
                  </w:r>
                  <w:r w:rsidRPr="00247A43">
                    <w:rPr>
                      <w:rFonts w:ascii="Arial" w:eastAsia="Times New Roman" w:hAnsi="Arial" w:cs="Arial"/>
                      <w:sz w:val="19"/>
                      <w:szCs w:val="19"/>
                    </w:rPr>
                    <w:t>.</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4</w:t>
                  </w:r>
                  <w:r w:rsidRPr="00247A43">
                    <w:rPr>
                      <w:rFonts w:ascii="Arial" w:eastAsia="Times New Roman" w:hAnsi="Arial" w:cs="Arial"/>
                      <w:i/>
                      <w:iCs/>
                      <w:sz w:val="19"/>
                      <w:szCs w:val="19"/>
                    </w:rPr>
                    <w:t>x</w:t>
                  </w:r>
                  <w:r w:rsidRPr="00247A43">
                    <w:rPr>
                      <w:rFonts w:ascii="Arial" w:eastAsia="Times New Roman" w:hAnsi="Arial" w:cs="Arial"/>
                      <w:sz w:val="19"/>
                      <w:szCs w:val="19"/>
                    </w:rPr>
                    <w:t> + 5</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5</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3" name="Picture 2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Tanya's age = 3</w:t>
            </w:r>
            <w:r w:rsidRPr="00247A43">
              <w:rPr>
                <w:rFonts w:ascii="Arial" w:eastAsia="Times New Roman" w:hAnsi="Arial" w:cs="Arial"/>
                <w:i/>
                <w:iCs/>
                <w:sz w:val="19"/>
                <w:szCs w:val="19"/>
              </w:rPr>
              <w:t>x</w:t>
            </w:r>
            <w:r w:rsidRPr="00247A43">
              <w:rPr>
                <w:rFonts w:ascii="Arial" w:eastAsia="Times New Roman" w:hAnsi="Arial" w:cs="Arial"/>
                <w:sz w:val="19"/>
                <w:szCs w:val="19"/>
              </w:rPr>
              <w:t> can be found. Thus, I and II give the answer.</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br/>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From I and III, we get 4</w:t>
            </w:r>
            <w:r w:rsidRPr="00247A43">
              <w:rPr>
                <w:rFonts w:ascii="Arial" w:eastAsia="Times New Roman" w:hAnsi="Arial" w:cs="Arial"/>
                <w:i/>
                <w:iCs/>
                <w:sz w:val="19"/>
                <w:szCs w:val="19"/>
              </w:rPr>
              <w:t>x</w:t>
            </w:r>
            <w:r w:rsidRPr="00247A43">
              <w:rPr>
                <w:rFonts w:ascii="Arial" w:eastAsia="Times New Roman" w:hAnsi="Arial" w:cs="Arial"/>
                <w:sz w:val="19"/>
                <w:szCs w:val="19"/>
              </w:rPr>
              <w:t> = 3</w:t>
            </w:r>
            <w:r w:rsidRPr="00247A43">
              <w:rPr>
                <w:rFonts w:ascii="Arial" w:eastAsia="Times New Roman" w:hAnsi="Arial" w:cs="Arial"/>
                <w:i/>
                <w:iCs/>
                <w:sz w:val="19"/>
                <w:szCs w:val="19"/>
              </w:rPr>
              <w:t>x</w:t>
            </w:r>
            <w:r w:rsidRPr="00247A43">
              <w:rPr>
                <w:rFonts w:ascii="Arial" w:eastAsia="Times New Roman" w:hAnsi="Arial" w:cs="Arial"/>
                <w:sz w:val="19"/>
                <w:szCs w:val="19"/>
              </w:rPr>
              <w:t> + 5. This gives </w:t>
            </w:r>
            <w:r w:rsidRPr="00247A43">
              <w:rPr>
                <w:rFonts w:ascii="Arial" w:eastAsia="Times New Roman" w:hAnsi="Arial" w:cs="Arial"/>
                <w:i/>
                <w:iCs/>
                <w:sz w:val="19"/>
                <w:szCs w:val="19"/>
              </w:rPr>
              <w:t>x</w:t>
            </w:r>
            <w:r w:rsidRPr="00247A43">
              <w:rPr>
                <w:rFonts w:ascii="Arial" w:eastAsia="Times New Roman" w:hAnsi="Arial" w:cs="Arial"/>
                <w:sz w:val="19"/>
                <w:szCs w:val="19"/>
              </w:rPr>
              <w:t>.</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4" name="Picture 24"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Tanya's age = 3</w:t>
            </w:r>
            <w:r w:rsidRPr="00247A43">
              <w:rPr>
                <w:rFonts w:ascii="Arial" w:eastAsia="Times New Roman" w:hAnsi="Arial" w:cs="Arial"/>
                <w:i/>
                <w:iCs/>
                <w:sz w:val="19"/>
                <w:szCs w:val="19"/>
              </w:rPr>
              <w:t>x</w:t>
            </w:r>
            <w:r w:rsidRPr="00247A43">
              <w:rPr>
                <w:rFonts w:ascii="Arial" w:eastAsia="Times New Roman" w:hAnsi="Arial" w:cs="Arial"/>
                <w:sz w:val="19"/>
                <w:szCs w:val="19"/>
              </w:rPr>
              <w:t> can be found. Thus, I and III give the answer.</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br/>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xml:space="preserve">From </w:t>
            </w:r>
            <w:proofErr w:type="gramStart"/>
            <w:r w:rsidRPr="00247A43">
              <w:rPr>
                <w:rFonts w:ascii="Arial" w:eastAsia="Times New Roman" w:hAnsi="Arial" w:cs="Arial"/>
                <w:sz w:val="19"/>
                <w:szCs w:val="19"/>
              </w:rPr>
              <w:t>III :</w:t>
            </w:r>
            <w:proofErr w:type="gramEnd"/>
            <w:r w:rsidRPr="00247A43">
              <w:rPr>
                <w:rFonts w:ascii="Arial" w:eastAsia="Times New Roman" w:hAnsi="Arial" w:cs="Arial"/>
                <w:sz w:val="19"/>
                <w:szCs w:val="19"/>
              </w:rPr>
              <w:t xml:space="preserve"> Let Tanya's present age be </w:t>
            </w:r>
            <w:r w:rsidRPr="00247A43">
              <w:rPr>
                <w:rFonts w:ascii="Arial" w:eastAsia="Times New Roman" w:hAnsi="Arial" w:cs="Arial"/>
                <w:i/>
                <w:iCs/>
                <w:sz w:val="19"/>
                <w:szCs w:val="19"/>
              </w:rPr>
              <w:t>t</w:t>
            </w:r>
            <w:r w:rsidRPr="00247A43">
              <w:rPr>
                <w:rFonts w:ascii="Arial" w:eastAsia="Times New Roman" w:hAnsi="Arial" w:cs="Arial"/>
                <w:sz w:val="19"/>
                <w:szCs w:val="19"/>
              </w:rPr>
              <w:t> years.</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xml:space="preserve">Then </w:t>
            </w:r>
            <w:proofErr w:type="spellStart"/>
            <w:r w:rsidRPr="00247A43">
              <w:rPr>
                <w:rFonts w:ascii="Arial" w:eastAsia="Times New Roman" w:hAnsi="Arial" w:cs="Arial"/>
                <w:sz w:val="19"/>
                <w:szCs w:val="19"/>
              </w:rPr>
              <w:t>Rahul's</w:t>
            </w:r>
            <w:proofErr w:type="spellEnd"/>
            <w:r w:rsidRPr="00247A43">
              <w:rPr>
                <w:rFonts w:ascii="Arial" w:eastAsia="Times New Roman" w:hAnsi="Arial" w:cs="Arial"/>
                <w:sz w:val="19"/>
                <w:szCs w:val="19"/>
              </w:rPr>
              <w:t xml:space="preserve"> present age = (</w:t>
            </w:r>
            <w:r w:rsidRPr="00247A43">
              <w:rPr>
                <w:rFonts w:ascii="Arial" w:eastAsia="Times New Roman" w:hAnsi="Arial" w:cs="Arial"/>
                <w:i/>
                <w:iCs/>
                <w:sz w:val="19"/>
                <w:szCs w:val="19"/>
              </w:rPr>
              <w:t>t</w:t>
            </w:r>
            <w:r w:rsidRPr="00247A43">
              <w:rPr>
                <w:rFonts w:ascii="Arial" w:eastAsia="Times New Roman" w:hAnsi="Arial" w:cs="Arial"/>
                <w:sz w:val="19"/>
                <w:szCs w:val="19"/>
              </w:rPr>
              <w:t> + 5) years.</w:t>
            </w:r>
          </w:p>
          <w:tbl>
            <w:tblPr>
              <w:tblW w:w="0" w:type="auto"/>
              <w:tblCellSpacing w:w="0" w:type="dxa"/>
              <w:tblCellMar>
                <w:left w:w="0" w:type="dxa"/>
                <w:right w:w="0" w:type="dxa"/>
              </w:tblCellMar>
              <w:tblLook w:val="04A0"/>
            </w:tblPr>
            <w:tblGrid>
              <w:gridCol w:w="2512"/>
              <w:gridCol w:w="375"/>
              <w:gridCol w:w="297"/>
              <w:gridCol w:w="106"/>
              <w:gridCol w:w="1120"/>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Thus, from II and III, we get :</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t</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4</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 This gives </w:t>
                  </w:r>
                  <w:r w:rsidRPr="00247A43">
                    <w:rPr>
                      <w:rFonts w:ascii="Arial" w:eastAsia="Times New Roman" w:hAnsi="Arial" w:cs="Arial"/>
                      <w:i/>
                      <w:iCs/>
                      <w:sz w:val="19"/>
                      <w:szCs w:val="19"/>
                    </w:rPr>
                    <w:t>t</w:t>
                  </w:r>
                  <w:r w:rsidRPr="00247A43">
                    <w:rPr>
                      <w:rFonts w:ascii="Arial" w:eastAsia="Times New Roman" w:hAnsi="Arial" w:cs="Arial"/>
                      <w:sz w:val="19"/>
                      <w:szCs w:val="19"/>
                    </w:rPr>
                    <w:t>.</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i/>
                      <w:iCs/>
                      <w:sz w:val="19"/>
                      <w:szCs w:val="19"/>
                    </w:rPr>
                    <w:t>t</w:t>
                  </w:r>
                  <w:r w:rsidRPr="00247A43">
                    <w:rPr>
                      <w:rFonts w:ascii="Arial" w:eastAsia="Times New Roman" w:hAnsi="Arial" w:cs="Arial"/>
                      <w:sz w:val="19"/>
                      <w:szCs w:val="19"/>
                    </w:rPr>
                    <w:t> + 5</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5</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Thus, II and III give the answer.</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5" name="Picture 2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Correct answer is (E).</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52" w:tgtFrame="_blank" w:history="1">
              <w:r w:rsidRPr="00247A43">
                <w:rPr>
                  <w:rFonts w:ascii="Arial" w:eastAsia="Times New Roman" w:hAnsi="Arial" w:cs="Arial"/>
                  <w:color w:val="0077CC"/>
                  <w:sz w:val="19"/>
                  <w:u w:val="single"/>
                </w:rPr>
                <w:t>Problems on Ages</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53"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8.</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In an election between two candidates, one got 55% of the total valid votes, 20% of the votes were invalid. If the total number of votes was 7500, the number of valid votes that the other candidate got, was:</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2" type="#_x0000_t75" style="width:18pt;height:15.35pt" o:ole="">
                        <v:imagedata r:id="rId5" o:title=""/>
                      </v:shape>
                      <w:control r:id="rId54" w:name="DefaultOcxName31" w:shapeid="_x0000_i1382"/>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2700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1" type="#_x0000_t75" style="width:18pt;height:15.35pt" o:ole="">
                        <v:imagedata r:id="rId5" o:title=""/>
                      </v:shape>
                      <w:control r:id="rId55" w:name="DefaultOcxName32" w:shapeid="_x0000_i1381"/>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2900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80" type="#_x0000_t75" style="width:18pt;height:15.35pt" o:ole="">
                        <v:imagedata r:id="rId5" o:title=""/>
                      </v:shape>
                      <w:control r:id="rId56" w:name="DefaultOcxName33" w:shapeid="_x0000_i1380"/>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3000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9" type="#_x0000_t75" style="width:18pt;height:15.35pt" o:ole="">
                        <v:imagedata r:id="rId5" o:title=""/>
                      </v:shape>
                      <w:control r:id="rId57" w:name="DefaultOcxName34" w:shapeid="_x0000_i1379"/>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3100</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A</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Number of valid votes = 80% of 7500 = 6000.</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6" name="Picture 2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Valid votes polled by other candidate = 45% of 6000</w:t>
            </w:r>
          </w:p>
          <w:tbl>
            <w:tblPr>
              <w:tblW w:w="0" w:type="auto"/>
              <w:tblCellSpacing w:w="0" w:type="dxa"/>
              <w:tblCellMar>
                <w:left w:w="0" w:type="dxa"/>
                <w:right w:w="0" w:type="dxa"/>
              </w:tblCellMar>
              <w:tblLook w:val="04A0"/>
            </w:tblPr>
            <w:tblGrid>
              <w:gridCol w:w="204"/>
              <w:gridCol w:w="163"/>
              <w:gridCol w:w="318"/>
              <w:gridCol w:w="664"/>
              <w:gridCol w:w="150"/>
              <w:gridCol w:w="826"/>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7" name="Picture 2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indiabix.com/_files/images/aptitude/1-sym-oparen-h1.gif"/>
                                <pic:cNvPicPr>
                                  <a:picLocks noChangeAspect="1" noChangeArrowheads="1"/>
                                </pic:cNvPicPr>
                              </pic:nvPicPr>
                              <pic:blipFill>
                                <a:blip r:embed="rId14"/>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45</w:t>
                  </w:r>
                </w:p>
              </w:tc>
              <w:tc>
                <w:tcPr>
                  <w:tcW w:w="0" w:type="auto"/>
                  <w:vMerge w:val="restart"/>
                  <w:tcMar>
                    <w:top w:w="0" w:type="dxa"/>
                    <w:left w:w="93" w:type="dxa"/>
                    <w:bottom w:w="0"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x 6000</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8" name="Picture 2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indiabix.com/_files/images/aptitude/1-sym-cparen-h1.gif"/>
                                <pic:cNvPicPr>
                                  <a:picLocks noChangeAspect="1" noChangeArrowheads="1"/>
                                </pic:cNvPicPr>
                              </pic:nvPicPr>
                              <pic:blipFill>
                                <a:blip r:embed="rId15"/>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 2700.</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100</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58" w:tgtFrame="_blank" w:history="1">
              <w:r w:rsidRPr="00247A43">
                <w:rPr>
                  <w:rFonts w:ascii="Arial" w:eastAsia="Times New Roman" w:hAnsi="Arial" w:cs="Arial"/>
                  <w:color w:val="0077CC"/>
                  <w:sz w:val="19"/>
                  <w:u w:val="single"/>
                </w:rPr>
                <w:t>Percentage</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59"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9.</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 trader mixes 26 kg of rice at Rs. 20 per kg with 30 kg of rice of other variety at Rs. 36 per kg and sells the mixture at Rs. 30 per kg. His profit percent is:</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8" type="#_x0000_t75" style="width:18pt;height:15.35pt" o:ole="">
                        <v:imagedata r:id="rId5" o:title=""/>
                      </v:shape>
                      <w:control r:id="rId60" w:name="DefaultOcxName35" w:shapeid="_x0000_i1378"/>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2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No profit, no loss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7" type="#_x0000_t75" style="width:18pt;height:15.35pt" o:ole="">
                        <v:imagedata r:id="rId5" o:title=""/>
                      </v:shape>
                      <w:control r:id="rId61" w:name="DefaultOcxName36" w:shapeid="_x0000_i1377"/>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5%</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6" type="#_x0000_t75" style="width:18pt;height:15.35pt" o:ole="">
                        <v:imagedata r:id="rId5" o:title=""/>
                      </v:shape>
                      <w:control r:id="rId62" w:name="DefaultOcxName37" w:shapeid="_x0000_i1376"/>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8%</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5" type="#_x0000_t75" style="width:18pt;height:15.35pt" o:ole="">
                        <v:imagedata r:id="rId5" o:title=""/>
                      </v:shape>
                      <w:control r:id="rId63" w:name="DefaultOcxName38" w:shapeid="_x0000_i1375"/>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1"/>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4" type="#_x0000_t75" style="width:18pt;height:15.35pt" o:ole="">
                        <v:imagedata r:id="rId5" o:title=""/>
                      </v:shape>
                      <w:control r:id="rId64" w:name="DefaultOcxName39" w:shapeid="_x0000_i1374"/>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None of these</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B</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C.P. of 56 kg rice = Rs. (26 x 20 + 30 x 36) = Rs. (520 + 1080) = Rs. 1600.</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S.P. of 56 kg rice = Rs. (56 x 30) = Rs. 1680.</w:t>
            </w:r>
          </w:p>
          <w:tbl>
            <w:tblPr>
              <w:tblW w:w="0" w:type="auto"/>
              <w:tblCellSpacing w:w="0" w:type="dxa"/>
              <w:tblCellMar>
                <w:left w:w="0" w:type="dxa"/>
                <w:right w:w="0" w:type="dxa"/>
              </w:tblCellMar>
              <w:tblLook w:val="04A0"/>
            </w:tblPr>
            <w:tblGrid>
              <w:gridCol w:w="994"/>
              <w:gridCol w:w="163"/>
              <w:gridCol w:w="423"/>
              <w:gridCol w:w="558"/>
              <w:gridCol w:w="863"/>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9" name="Picture 29"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Gain =</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0" name="Picture 3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indiabix.com/_files/images/aptitude/1-sym-oparen-h1.gif"/>
                                <pic:cNvPicPr>
                                  <a:picLocks noChangeAspect="1" noChangeArrowheads="1"/>
                                </pic:cNvPicPr>
                              </pic:nvPicPr>
                              <pic:blipFill>
                                <a:blip r:embed="rId14"/>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80</w:t>
                  </w:r>
                </w:p>
              </w:tc>
              <w:tc>
                <w:tcPr>
                  <w:tcW w:w="0" w:type="auto"/>
                  <w:vMerge w:val="restart"/>
                  <w:tcMar>
                    <w:top w:w="0" w:type="dxa"/>
                    <w:left w:w="93" w:type="dxa"/>
                    <w:bottom w:w="0"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x 100</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1" name="Picture 3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indiabix.com/_files/images/aptitude/1-sym-cparen-h1.gif"/>
                                <pic:cNvPicPr>
                                  <a:picLocks noChangeAspect="1" noChangeArrowheads="1"/>
                                </pic:cNvPicPr>
                              </pic:nvPicPr>
                              <pic:blipFill>
                                <a:blip r:embed="rId15"/>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 5%.</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1600</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65" w:tgtFrame="_blank" w:history="1">
              <w:r w:rsidRPr="00247A43">
                <w:rPr>
                  <w:rFonts w:ascii="Arial" w:eastAsia="Times New Roman" w:hAnsi="Arial" w:cs="Arial"/>
                  <w:color w:val="0077CC"/>
                  <w:sz w:val="19"/>
                  <w:u w:val="single"/>
                </w:rPr>
                <w:t>Profit and Loss</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66"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0" w:type="auto"/>
            <w:gridSpan w:val="2"/>
            <w:vAlign w:val="center"/>
            <w:hideMark/>
          </w:tcPr>
          <w:p w:rsidR="00247A43" w:rsidRPr="00247A43" w:rsidRDefault="00247A43" w:rsidP="00247A43">
            <w:pPr>
              <w:shd w:val="clear" w:color="auto" w:fill="FDFDFD"/>
              <w:spacing w:after="0" w:line="240" w:lineRule="auto"/>
              <w:rPr>
                <w:rFonts w:ascii="Arial" w:eastAsia="Times New Roman" w:hAnsi="Arial" w:cs="Arial"/>
                <w:b/>
                <w:bCs/>
                <w:color w:val="808080"/>
                <w:sz w:val="19"/>
                <w:szCs w:val="19"/>
              </w:rPr>
            </w:pPr>
            <w:r w:rsidRPr="00247A43">
              <w:rPr>
                <w:rFonts w:ascii="Arial" w:eastAsia="Times New Roman" w:hAnsi="Arial" w:cs="Arial"/>
                <w:b/>
                <w:bCs/>
                <w:color w:val="808080"/>
                <w:sz w:val="19"/>
                <w:szCs w:val="19"/>
              </w:rPr>
              <w:t xml:space="preserve">Direction (for </w:t>
            </w:r>
            <w:proofErr w:type="spellStart"/>
            <w:r w:rsidRPr="00247A43">
              <w:rPr>
                <w:rFonts w:ascii="Arial" w:eastAsia="Times New Roman" w:hAnsi="Arial" w:cs="Arial"/>
                <w:b/>
                <w:bCs/>
                <w:color w:val="808080"/>
                <w:sz w:val="19"/>
                <w:szCs w:val="19"/>
              </w:rPr>
              <w:t>Q.No</w:t>
            </w:r>
            <w:proofErr w:type="spellEnd"/>
            <w:r w:rsidRPr="00247A43">
              <w:rPr>
                <w:rFonts w:ascii="Arial" w:eastAsia="Times New Roman" w:hAnsi="Arial" w:cs="Arial"/>
                <w:b/>
                <w:bCs/>
                <w:color w:val="808080"/>
                <w:sz w:val="19"/>
                <w:szCs w:val="19"/>
              </w:rPr>
              <w:t>. 10):</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Each of the questions given below consists of a statement and / or a question and two statements numbered I and II given below it. You have to decide whether the data provided in the statement(s) is / are sufficient to answer the given question. Read the both statements and</w:t>
            </w:r>
          </w:p>
          <w:p w:rsidR="00247A43" w:rsidRPr="00247A43" w:rsidRDefault="00247A43" w:rsidP="00247A43">
            <w:pPr>
              <w:numPr>
                <w:ilvl w:val="0"/>
                <w:numId w:val="1"/>
              </w:numPr>
              <w:spacing w:before="133" w:after="0" w:line="240" w:lineRule="auto"/>
              <w:ind w:left="0"/>
              <w:rPr>
                <w:rFonts w:ascii="Arial" w:eastAsia="Times New Roman" w:hAnsi="Arial" w:cs="Arial"/>
                <w:sz w:val="19"/>
                <w:szCs w:val="19"/>
              </w:rPr>
            </w:pPr>
            <w:r w:rsidRPr="00247A43">
              <w:rPr>
                <w:rFonts w:ascii="Arial" w:eastAsia="Times New Roman" w:hAnsi="Arial" w:cs="Arial"/>
                <w:sz w:val="19"/>
                <w:szCs w:val="19"/>
              </w:rPr>
              <w:t>Give answer (A) if the data in Statement I alone are sufficient to answer the question, while the data in Statement II alone are not sufficient to answer the question.</w:t>
            </w:r>
          </w:p>
          <w:p w:rsidR="00247A43" w:rsidRPr="00247A43" w:rsidRDefault="00247A43" w:rsidP="00247A43">
            <w:pPr>
              <w:numPr>
                <w:ilvl w:val="0"/>
                <w:numId w:val="1"/>
              </w:numPr>
              <w:spacing w:before="133" w:after="0" w:line="240" w:lineRule="auto"/>
              <w:ind w:left="0"/>
              <w:rPr>
                <w:rFonts w:ascii="Arial" w:eastAsia="Times New Roman" w:hAnsi="Arial" w:cs="Arial"/>
                <w:sz w:val="19"/>
                <w:szCs w:val="19"/>
              </w:rPr>
            </w:pPr>
            <w:r w:rsidRPr="00247A43">
              <w:rPr>
                <w:rFonts w:ascii="Arial" w:eastAsia="Times New Roman" w:hAnsi="Arial" w:cs="Arial"/>
                <w:sz w:val="19"/>
                <w:szCs w:val="19"/>
              </w:rPr>
              <w:t>Give answer (B) if the data in Statement II alone are sufficient to answer the question, while the data in Statement I alone are not sufficient to answer the question.</w:t>
            </w:r>
          </w:p>
          <w:p w:rsidR="00247A43" w:rsidRPr="00247A43" w:rsidRDefault="00247A43" w:rsidP="00247A43">
            <w:pPr>
              <w:numPr>
                <w:ilvl w:val="0"/>
                <w:numId w:val="1"/>
              </w:numPr>
              <w:spacing w:before="133" w:after="0" w:line="240" w:lineRule="auto"/>
              <w:ind w:left="0"/>
              <w:rPr>
                <w:rFonts w:ascii="Arial" w:eastAsia="Times New Roman" w:hAnsi="Arial" w:cs="Arial"/>
                <w:sz w:val="19"/>
                <w:szCs w:val="19"/>
              </w:rPr>
            </w:pPr>
            <w:r w:rsidRPr="00247A43">
              <w:rPr>
                <w:rFonts w:ascii="Arial" w:eastAsia="Times New Roman" w:hAnsi="Arial" w:cs="Arial"/>
                <w:sz w:val="19"/>
                <w:szCs w:val="19"/>
              </w:rPr>
              <w:t>Give answer (C) if the data either in Statement I or in Statement II alone are sufficient to answer the question.</w:t>
            </w:r>
          </w:p>
          <w:p w:rsidR="00247A43" w:rsidRPr="00247A43" w:rsidRDefault="00247A43" w:rsidP="00247A43">
            <w:pPr>
              <w:numPr>
                <w:ilvl w:val="0"/>
                <w:numId w:val="1"/>
              </w:numPr>
              <w:spacing w:before="133" w:after="0" w:line="240" w:lineRule="auto"/>
              <w:ind w:left="0"/>
              <w:rPr>
                <w:rFonts w:ascii="Arial" w:eastAsia="Times New Roman" w:hAnsi="Arial" w:cs="Arial"/>
                <w:sz w:val="19"/>
                <w:szCs w:val="19"/>
              </w:rPr>
            </w:pPr>
            <w:r w:rsidRPr="00247A43">
              <w:rPr>
                <w:rFonts w:ascii="Arial" w:eastAsia="Times New Roman" w:hAnsi="Arial" w:cs="Arial"/>
                <w:sz w:val="19"/>
                <w:szCs w:val="19"/>
              </w:rPr>
              <w:lastRenderedPageBreak/>
              <w:t>Give answer (D) if the data even in both Statements I and II together are not sufficient to answer the question.</w:t>
            </w:r>
          </w:p>
          <w:p w:rsidR="00247A43" w:rsidRPr="00247A43" w:rsidRDefault="00247A43" w:rsidP="00247A43">
            <w:pPr>
              <w:numPr>
                <w:ilvl w:val="0"/>
                <w:numId w:val="1"/>
              </w:numPr>
              <w:spacing w:before="133" w:after="133" w:line="240" w:lineRule="auto"/>
              <w:ind w:left="0"/>
              <w:rPr>
                <w:rFonts w:ascii="Arial" w:eastAsia="Times New Roman" w:hAnsi="Arial" w:cs="Arial"/>
                <w:sz w:val="19"/>
                <w:szCs w:val="19"/>
              </w:rPr>
            </w:pPr>
            <w:r w:rsidRPr="00247A43">
              <w:rPr>
                <w:rFonts w:ascii="Arial" w:eastAsia="Times New Roman" w:hAnsi="Arial" w:cs="Arial"/>
                <w:sz w:val="19"/>
                <w:szCs w:val="19"/>
              </w:rPr>
              <w:t xml:space="preserve">Give </w:t>
            </w:r>
            <w:proofErr w:type="gramStart"/>
            <w:r w:rsidRPr="00247A43">
              <w:rPr>
                <w:rFonts w:ascii="Arial" w:eastAsia="Times New Roman" w:hAnsi="Arial" w:cs="Arial"/>
                <w:sz w:val="19"/>
                <w:szCs w:val="19"/>
              </w:rPr>
              <w:t>answer(</w:t>
            </w:r>
            <w:proofErr w:type="gramEnd"/>
            <w:r w:rsidRPr="00247A43">
              <w:rPr>
                <w:rFonts w:ascii="Arial" w:eastAsia="Times New Roman" w:hAnsi="Arial" w:cs="Arial"/>
                <w:sz w:val="19"/>
                <w:szCs w:val="19"/>
              </w:rPr>
              <w:t>E) if the data in both Statements I and II together are necessary to answer the question.</w:t>
            </w:r>
          </w:p>
        </w:tc>
      </w:tr>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lastRenderedPageBreak/>
              <w:t>10.</w:t>
            </w:r>
          </w:p>
        </w:tc>
        <w:tc>
          <w:tcPr>
            <w:tcW w:w="0" w:type="auto"/>
            <w:hideMark/>
          </w:tcPr>
          <w:tbl>
            <w:tblPr>
              <w:tblW w:w="0" w:type="auto"/>
              <w:tblCellSpacing w:w="0" w:type="dxa"/>
              <w:tblCellMar>
                <w:left w:w="0" w:type="dxa"/>
                <w:right w:w="0" w:type="dxa"/>
              </w:tblCellMar>
              <w:tblLook w:val="04A0"/>
            </w:tblPr>
            <w:tblGrid>
              <w:gridCol w:w="869"/>
              <w:gridCol w:w="8158"/>
            </w:tblGrid>
            <w:tr w:rsidR="00247A43" w:rsidRPr="00247A43">
              <w:trPr>
                <w:tblCellSpacing w:w="0" w:type="dxa"/>
              </w:trPr>
              <w:tc>
                <w:tcPr>
                  <w:tcW w:w="0" w:type="auto"/>
                  <w:gridSpan w:val="2"/>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 man mixes two types of rice (X and Y) and sells the mixture at the rate of Rs. 17 per kg. Find his profit percentage.</w:t>
                  </w:r>
                </w:p>
              </w:tc>
            </w:tr>
            <w:tr w:rsidR="00247A43" w:rsidRPr="00247A43">
              <w:trPr>
                <w:tblCellSpacing w:w="0" w:type="dxa"/>
              </w:trPr>
              <w:tc>
                <w:tcPr>
                  <w:tcW w:w="0" w:type="auto"/>
                  <w:tcMar>
                    <w:top w:w="0" w:type="dxa"/>
                    <w:left w:w="0" w:type="dxa"/>
                    <w:bottom w:w="227" w:type="dxa"/>
                    <w:right w:w="0" w:type="dxa"/>
                  </w:tcMar>
                  <w:hideMark/>
                </w:tcPr>
                <w:p w:rsidR="00247A43" w:rsidRPr="00247A43" w:rsidRDefault="00247A43" w:rsidP="00247A43">
                  <w:pPr>
                    <w:spacing w:after="0" w:line="240" w:lineRule="auto"/>
                    <w:jc w:val="right"/>
                    <w:rPr>
                      <w:rFonts w:ascii="Arial" w:eastAsia="Times New Roman" w:hAnsi="Arial" w:cs="Arial"/>
                      <w:sz w:val="19"/>
                      <w:szCs w:val="19"/>
                    </w:rPr>
                  </w:pPr>
                  <w:r w:rsidRPr="00247A43">
                    <w:rPr>
                      <w:rFonts w:ascii="Arial" w:eastAsia="Times New Roman" w:hAnsi="Arial" w:cs="Arial"/>
                      <w:sz w:val="19"/>
                      <w:szCs w:val="19"/>
                    </w:rPr>
                    <w:t>I. </w:t>
                  </w:r>
                </w:p>
              </w:tc>
              <w:tc>
                <w:tcPr>
                  <w:tcW w:w="0" w:type="auto"/>
                  <w:tcMar>
                    <w:top w:w="0" w:type="dxa"/>
                    <w:left w:w="0" w:type="dxa"/>
                    <w:bottom w:w="227" w:type="dxa"/>
                    <w:right w:w="0" w:type="dxa"/>
                  </w:tcMa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The rate of X is Rs. 20 per kg.</w:t>
                  </w:r>
                </w:p>
              </w:tc>
            </w:tr>
            <w:tr w:rsidR="00247A43" w:rsidRPr="00247A43">
              <w:trPr>
                <w:tblCellSpacing w:w="0" w:type="dxa"/>
              </w:trPr>
              <w:tc>
                <w:tcPr>
                  <w:tcW w:w="0" w:type="auto"/>
                  <w:tcMar>
                    <w:top w:w="0" w:type="dxa"/>
                    <w:left w:w="0" w:type="dxa"/>
                    <w:bottom w:w="227" w:type="dxa"/>
                    <w:right w:w="0" w:type="dxa"/>
                  </w:tcMar>
                  <w:hideMark/>
                </w:tcPr>
                <w:p w:rsidR="00247A43" w:rsidRPr="00247A43" w:rsidRDefault="00247A43" w:rsidP="00247A43">
                  <w:pPr>
                    <w:spacing w:after="0" w:line="240" w:lineRule="auto"/>
                    <w:jc w:val="right"/>
                    <w:rPr>
                      <w:rFonts w:ascii="Arial" w:eastAsia="Times New Roman" w:hAnsi="Arial" w:cs="Arial"/>
                      <w:sz w:val="19"/>
                      <w:szCs w:val="19"/>
                    </w:rPr>
                  </w:pPr>
                  <w:r w:rsidRPr="00247A43">
                    <w:rPr>
                      <w:rFonts w:ascii="Arial" w:eastAsia="Times New Roman" w:hAnsi="Arial" w:cs="Arial"/>
                      <w:sz w:val="19"/>
                      <w:szCs w:val="19"/>
                    </w:rPr>
                    <w:t> II. </w:t>
                  </w:r>
                </w:p>
              </w:tc>
              <w:tc>
                <w:tcPr>
                  <w:tcW w:w="0" w:type="auto"/>
                  <w:tcMar>
                    <w:top w:w="0" w:type="dxa"/>
                    <w:left w:w="0" w:type="dxa"/>
                    <w:bottom w:w="227" w:type="dxa"/>
                    <w:right w:w="0" w:type="dxa"/>
                  </w:tcMa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The rate of Y is Rs. 13 per kg.</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3" type="#_x0000_t75" style="width:18pt;height:15.35pt" o:ole="">
                        <v:imagedata r:id="rId5" o:title=""/>
                      </v:shape>
                      <w:control r:id="rId67" w:name="DefaultOcxName40" w:shapeid="_x0000_i1373"/>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 alone sufficient while II alone not sufficient to answer</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2" type="#_x0000_t75" style="width:18pt;height:15.35pt" o:ole="">
                        <v:imagedata r:id="rId5" o:title=""/>
                      </v:shape>
                      <w:control r:id="rId68" w:name="DefaultOcxName41" w:shapeid="_x0000_i1372"/>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II alone sufficient while I alone not sufficient to answer</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1" type="#_x0000_t75" style="width:18pt;height:15.35pt" o:ole="">
                        <v:imagedata r:id="rId5" o:title=""/>
                      </v:shape>
                      <w:control r:id="rId69" w:name="DefaultOcxName42" w:shapeid="_x0000_i1371"/>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9"/>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Either I or II alone sufficient to answer</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70" type="#_x0000_t75" style="width:18pt;height:15.35pt" o:ole="">
                        <v:imagedata r:id="rId5" o:title=""/>
                      </v:shape>
                      <w:control r:id="rId70" w:name="DefaultOcxName43" w:shapeid="_x0000_i1370"/>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349"/>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Both I and II are not sufficient to answer</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9" type="#_x0000_t75" style="width:18pt;height:15.35pt" o:ole="">
                        <v:imagedata r:id="rId5" o:title=""/>
                      </v:shape>
                      <w:control r:id="rId71" w:name="DefaultOcxName44" w:shapeid="_x0000_i1369"/>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4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Both I and II are necessary to answer</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The ratio, in which X and Y are mixed, is not given.</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So, both I and II together cannot give the answer.</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2" name="Picture 3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Correct answer is (D).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72" w:tgtFrame="_blank" w:history="1">
              <w:r w:rsidRPr="00247A43">
                <w:rPr>
                  <w:rFonts w:ascii="Arial" w:eastAsia="Times New Roman" w:hAnsi="Arial" w:cs="Arial"/>
                  <w:color w:val="0077CC"/>
                  <w:sz w:val="19"/>
                  <w:u w:val="single"/>
                </w:rPr>
                <w:t>Profit and Loss</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73"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11.</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xml:space="preserve">An industrial loom weaves 0.128 </w:t>
            </w:r>
            <w:proofErr w:type="spellStart"/>
            <w:r w:rsidRPr="00247A43">
              <w:rPr>
                <w:rFonts w:ascii="Arial" w:eastAsia="Times New Roman" w:hAnsi="Arial" w:cs="Arial"/>
                <w:sz w:val="19"/>
                <w:szCs w:val="19"/>
              </w:rPr>
              <w:t>metres</w:t>
            </w:r>
            <w:proofErr w:type="spellEnd"/>
            <w:r w:rsidRPr="00247A43">
              <w:rPr>
                <w:rFonts w:ascii="Arial" w:eastAsia="Times New Roman" w:hAnsi="Arial" w:cs="Arial"/>
                <w:sz w:val="19"/>
                <w:szCs w:val="19"/>
              </w:rPr>
              <w:t xml:space="preserve"> of cloth every second. Approximately, how many seconds will it take for the loom to weave 25 </w:t>
            </w:r>
            <w:proofErr w:type="spellStart"/>
            <w:r w:rsidRPr="00247A43">
              <w:rPr>
                <w:rFonts w:ascii="Arial" w:eastAsia="Times New Roman" w:hAnsi="Arial" w:cs="Arial"/>
                <w:sz w:val="19"/>
                <w:szCs w:val="19"/>
              </w:rPr>
              <w:t>metres</w:t>
            </w:r>
            <w:proofErr w:type="spellEnd"/>
            <w:r w:rsidRPr="00247A43">
              <w:rPr>
                <w:rFonts w:ascii="Arial" w:eastAsia="Times New Roman" w:hAnsi="Arial" w:cs="Arial"/>
                <w:sz w:val="19"/>
                <w:szCs w:val="19"/>
              </w:rPr>
              <w:t xml:space="preserve"> of cloth?</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8" type="#_x0000_t75" style="width:18pt;height:15.35pt" o:ole="">
                        <v:imagedata r:id="rId5" o:title=""/>
                      </v:shape>
                      <w:control r:id="rId74" w:name="DefaultOcxName45" w:shapeid="_x0000_i1368"/>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178</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7" type="#_x0000_t75" style="width:18pt;height:15.35pt" o:ole="">
                        <v:imagedata r:id="rId5" o:title=""/>
                      </v:shape>
                      <w:control r:id="rId75" w:name="DefaultOcxName46" w:shapeid="_x0000_i1367"/>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195</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6" type="#_x0000_t75" style="width:18pt;height:15.35pt" o:ole="">
                        <v:imagedata r:id="rId5" o:title=""/>
                      </v:shape>
                      <w:control r:id="rId76" w:name="DefaultOcxName47" w:shapeid="_x0000_i1366"/>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204</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5" type="#_x0000_t75" style="width:18pt;height:15.35pt" o:ole="">
                        <v:imagedata r:id="rId5" o:title=""/>
                      </v:shape>
                      <w:control r:id="rId77" w:name="DefaultOcxName48" w:shapeid="_x0000_i1365"/>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488</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B</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Le the required time be </w:t>
            </w:r>
            <w:r w:rsidRPr="00247A43">
              <w:rPr>
                <w:rFonts w:ascii="Arial" w:eastAsia="Times New Roman" w:hAnsi="Arial" w:cs="Arial"/>
                <w:i/>
                <w:iCs/>
                <w:sz w:val="19"/>
                <w:szCs w:val="19"/>
              </w:rPr>
              <w:t>x</w:t>
            </w:r>
            <w:r w:rsidRPr="00247A43">
              <w:rPr>
                <w:rFonts w:ascii="Arial" w:eastAsia="Times New Roman" w:hAnsi="Arial" w:cs="Arial"/>
                <w:sz w:val="19"/>
                <w:szCs w:val="19"/>
              </w:rPr>
              <w:t> seconds.</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i/>
                <w:iCs/>
                <w:sz w:val="19"/>
                <w:szCs w:val="19"/>
              </w:rPr>
              <w:t xml:space="preserve">More </w:t>
            </w:r>
            <w:proofErr w:type="spellStart"/>
            <w:r w:rsidRPr="00247A43">
              <w:rPr>
                <w:rFonts w:ascii="Arial" w:eastAsia="Times New Roman" w:hAnsi="Arial" w:cs="Arial"/>
                <w:i/>
                <w:iCs/>
                <w:sz w:val="19"/>
                <w:szCs w:val="19"/>
              </w:rPr>
              <w:t>metres</w:t>
            </w:r>
            <w:proofErr w:type="spellEnd"/>
            <w:r w:rsidRPr="00247A43">
              <w:rPr>
                <w:rFonts w:ascii="Arial" w:eastAsia="Times New Roman" w:hAnsi="Arial" w:cs="Arial"/>
                <w:i/>
                <w:iCs/>
                <w:sz w:val="19"/>
                <w:szCs w:val="19"/>
              </w:rPr>
              <w:t>, More time (Direct Proportion)</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3" name="Picture 3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0.128 : 25 </w:t>
            </w:r>
            <w:r w:rsidRPr="00247A43">
              <w:rPr>
                <w:rFonts w:ascii="Arial" w:eastAsia="Times New Roman" w:hAnsi="Arial" w:cs="Arial"/>
                <w:b/>
                <w:bCs/>
                <w:sz w:val="19"/>
                <w:szCs w:val="19"/>
              </w:rPr>
              <w:t>::</w:t>
            </w:r>
            <w:r w:rsidRPr="00247A43">
              <w:rPr>
                <w:rFonts w:ascii="Arial" w:eastAsia="Times New Roman" w:hAnsi="Arial" w:cs="Arial"/>
                <w:sz w:val="19"/>
                <w:szCs w:val="19"/>
              </w:rPr>
              <w:t> 1 : </w:t>
            </w:r>
            <w:r w:rsidRPr="00247A43">
              <w:rPr>
                <w:rFonts w:ascii="Arial" w:eastAsia="Times New Roman" w:hAnsi="Arial" w:cs="Arial"/>
                <w:i/>
                <w:iCs/>
                <w:sz w:val="19"/>
                <w:szCs w:val="19"/>
              </w:rPr>
              <w:t>x</w:t>
            </w:r>
            <w:r w:rsidRPr="00247A43">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34" name="Picture 34"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ndiabix.com/_files/images/aptitude/1-sym-bim.gif"/>
                          <pic:cNvPicPr>
                            <a:picLocks noChangeAspect="1" noChangeArrowheads="1"/>
                          </pic:cNvPicPr>
                        </pic:nvPicPr>
                        <pic:blipFill>
                          <a:blip r:embed="rId78"/>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0.128</w:t>
            </w:r>
            <w:r w:rsidRPr="00247A43">
              <w:rPr>
                <w:rFonts w:ascii="Arial" w:eastAsia="Times New Roman" w:hAnsi="Arial" w:cs="Arial"/>
                <w:i/>
                <w:iCs/>
                <w:sz w:val="19"/>
                <w:szCs w:val="19"/>
              </w:rPr>
              <w:t>x</w:t>
            </w:r>
            <w:r w:rsidRPr="00247A43">
              <w:rPr>
                <w:rFonts w:ascii="Arial" w:eastAsia="Times New Roman" w:hAnsi="Arial" w:cs="Arial"/>
                <w:sz w:val="19"/>
                <w:szCs w:val="19"/>
              </w:rPr>
              <w:t> = 25 x 1</w:t>
            </w:r>
          </w:p>
          <w:tbl>
            <w:tblPr>
              <w:tblW w:w="0" w:type="auto"/>
              <w:tblCellSpacing w:w="0" w:type="dxa"/>
              <w:tblCellMar>
                <w:left w:w="0" w:type="dxa"/>
                <w:right w:w="0" w:type="dxa"/>
              </w:tblCellMar>
              <w:tblLook w:val="04A0"/>
            </w:tblPr>
            <w:tblGrid>
              <w:gridCol w:w="352"/>
              <w:gridCol w:w="476"/>
              <w:gridCol w:w="297"/>
              <w:gridCol w:w="835"/>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i/>
                      <w:iCs/>
                      <w:sz w:val="19"/>
                      <w:szCs w:val="19"/>
                    </w:rPr>
                    <w:t>x</w:t>
                  </w:r>
                  <w:r w:rsidRPr="00247A43">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25</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25 x 1000</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0.128</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128</w:t>
                  </w:r>
                </w:p>
              </w:tc>
            </w:tr>
          </w:tbl>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35" name="Picture 35"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w:t>
            </w:r>
            <w:r w:rsidRPr="00247A43">
              <w:rPr>
                <w:rFonts w:ascii="Arial" w:eastAsia="Times New Roman" w:hAnsi="Arial" w:cs="Arial"/>
                <w:i/>
                <w:iCs/>
                <w:sz w:val="19"/>
                <w:szCs w:val="19"/>
              </w:rPr>
              <w:t>x</w:t>
            </w:r>
            <w:r w:rsidRPr="00247A43">
              <w:rPr>
                <w:rFonts w:ascii="Arial" w:eastAsia="Times New Roman" w:hAnsi="Arial" w:cs="Arial"/>
                <w:sz w:val="19"/>
                <w:szCs w:val="19"/>
              </w:rPr>
              <w:t> = 195.31.</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6" name="Picture 3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Required time = 195 sec (approximately).</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79" w:tgtFrame="_blank" w:history="1">
              <w:r w:rsidRPr="00247A43">
                <w:rPr>
                  <w:rFonts w:ascii="Arial" w:eastAsia="Times New Roman" w:hAnsi="Arial" w:cs="Arial"/>
                  <w:color w:val="0077CC"/>
                  <w:sz w:val="19"/>
                  <w:u w:val="single"/>
                </w:rPr>
                <w:t>Chain Rule</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80"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12.</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 takes twice as much time as B or thrice as much time as C to finish a piece of work. Working together, they can finish the work in 2 days. B can do the work alone in:</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4" type="#_x0000_t75" style="width:18pt;height:15.35pt" o:ole="">
                        <v:imagedata r:id="rId5" o:title=""/>
                      </v:shape>
                      <w:control r:id="rId81" w:name="DefaultOcxName49" w:shapeid="_x0000_i1364"/>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4 days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3" type="#_x0000_t75" style="width:18pt;height:15.35pt" o:ole="">
                        <v:imagedata r:id="rId5" o:title=""/>
                      </v:shape>
                      <w:control r:id="rId82" w:name="DefaultOcxName50" w:shapeid="_x0000_i1363"/>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6 days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2" type="#_x0000_t75" style="width:18pt;height:15.35pt" o:ole="">
                        <v:imagedata r:id="rId5" o:title=""/>
                      </v:shape>
                      <w:control r:id="rId83" w:name="DefaultOcxName51" w:shapeid="_x0000_i1362"/>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8 days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1" type="#_x0000_t75" style="width:18pt;height:15.35pt" o:ole="">
                        <v:imagedata r:id="rId5" o:title=""/>
                      </v:shape>
                      <w:control r:id="rId84" w:name="DefaultOcxName52" w:shapeid="_x0000_i1361"/>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12 days</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B</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2428"/>
              <w:gridCol w:w="106"/>
              <w:gridCol w:w="504"/>
              <w:gridCol w:w="106"/>
              <w:gridCol w:w="3175"/>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Suppose A, B and C take </w:t>
                  </w:r>
                  <w:r w:rsidRPr="00247A43">
                    <w:rPr>
                      <w:rFonts w:ascii="Arial" w:eastAsia="Times New Roman" w:hAnsi="Arial" w:cs="Arial"/>
                      <w:i/>
                      <w:iCs/>
                      <w:sz w:val="19"/>
                      <w:szCs w:val="19"/>
                    </w:rPr>
                    <w:t>x</w:t>
                  </w:r>
                  <w:r w:rsidRPr="00247A43">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and</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proofErr w:type="gramStart"/>
                  <w:r w:rsidRPr="00247A43">
                    <w:rPr>
                      <w:rFonts w:ascii="Arial" w:eastAsia="Times New Roman" w:hAnsi="Arial" w:cs="Arial"/>
                      <w:sz w:val="19"/>
                      <w:szCs w:val="19"/>
                    </w:rPr>
                    <w:t>days</w:t>
                  </w:r>
                  <w:proofErr w:type="gramEnd"/>
                  <w:r w:rsidRPr="00247A43">
                    <w:rPr>
                      <w:rFonts w:ascii="Arial" w:eastAsia="Times New Roman" w:hAnsi="Arial" w:cs="Arial"/>
                      <w:sz w:val="19"/>
                      <w:szCs w:val="19"/>
                    </w:rPr>
                    <w:t xml:space="preserve"> respectively to finish the work.</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2</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3</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579"/>
              <w:gridCol w:w="163"/>
              <w:gridCol w:w="106"/>
              <w:gridCol w:w="297"/>
              <w:gridCol w:w="106"/>
              <w:gridCol w:w="297"/>
              <w:gridCol w:w="106"/>
              <w:gridCol w:w="150"/>
              <w:gridCol w:w="297"/>
              <w:gridCol w:w="106"/>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Then,</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7" name="Picture 3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indiabix.com/_files/images/aptitude/1-sym-oparen-h1.gif"/>
                                <pic:cNvPicPr>
                                  <a:picLocks noChangeAspect="1" noChangeArrowheads="1"/>
                                </pic:cNvPicPr>
                              </pic:nvPicPr>
                              <pic:blipFill>
                                <a:blip r:embed="rId14"/>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2</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3</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8" name="Picture 3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indiabix.com/_files/images/aptitude/1-sym-cparen-h1.gif"/>
                                <pic:cNvPicPr>
                                  <a:picLocks noChangeAspect="1" noChangeArrowheads="1"/>
                                </pic:cNvPicPr>
                              </pic:nvPicPr>
                              <pic:blipFill>
                                <a:blip r:embed="rId15"/>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i/>
                      <w:iCs/>
                      <w:sz w:val="19"/>
                      <w:szCs w:val="19"/>
                    </w:rPr>
                    <w:t>x</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i/>
                      <w:iCs/>
                      <w:sz w:val="19"/>
                      <w:szCs w:val="19"/>
                    </w:rPr>
                    <w:t>x</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i/>
                      <w:iCs/>
                      <w:sz w:val="19"/>
                      <w:szCs w:val="19"/>
                    </w:rPr>
                    <w:t>x</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2</w:t>
                  </w:r>
                </w:p>
              </w:tc>
            </w:tr>
          </w:tbl>
          <w:p w:rsidR="00247A43" w:rsidRPr="00247A43" w:rsidRDefault="00247A43" w:rsidP="00247A43">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106"/>
              <w:gridCol w:w="297"/>
              <w:gridCol w:w="106"/>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39" name="Picture 39"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6</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i/>
                      <w:iCs/>
                      <w:sz w:val="19"/>
                      <w:szCs w:val="19"/>
                    </w:rPr>
                    <w:t>x</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2</w:t>
                  </w:r>
                </w:p>
              </w:tc>
            </w:tr>
          </w:tbl>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0" name="Picture 4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w:t>
            </w:r>
            <w:r w:rsidRPr="00247A43">
              <w:rPr>
                <w:rFonts w:ascii="Arial" w:eastAsia="Times New Roman" w:hAnsi="Arial" w:cs="Arial"/>
                <w:i/>
                <w:iCs/>
                <w:sz w:val="19"/>
                <w:szCs w:val="19"/>
              </w:rPr>
              <w:t>x</w:t>
            </w:r>
            <w:r w:rsidRPr="00247A43">
              <w:rPr>
                <w:rFonts w:ascii="Arial" w:eastAsia="Times New Roman" w:hAnsi="Arial" w:cs="Arial"/>
                <w:sz w:val="19"/>
                <w:szCs w:val="19"/>
              </w:rPr>
              <w:t> = 12.</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So, B takes (12/2) = 6 days to finish the work.</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85" w:tgtFrame="_blank" w:history="1">
              <w:r w:rsidRPr="00247A43">
                <w:rPr>
                  <w:rFonts w:ascii="Arial" w:eastAsia="Times New Roman" w:hAnsi="Arial" w:cs="Arial"/>
                  <w:color w:val="0077CC"/>
                  <w:sz w:val="19"/>
                  <w:u w:val="single"/>
                </w:rPr>
                <w:t>Time and Work</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86"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13.</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If log 27 = 1.431, then the value of log 9 is:</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60" type="#_x0000_t75" style="width:18pt;height:15.35pt" o:ole="">
                        <v:imagedata r:id="rId5" o:title=""/>
                      </v:shape>
                      <w:control r:id="rId87" w:name="DefaultOcxName53" w:shapeid="_x0000_i1360"/>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7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0.934</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59" type="#_x0000_t75" style="width:18pt;height:15.35pt" o:ole="">
                        <v:imagedata r:id="rId5" o:title=""/>
                      </v:shape>
                      <w:control r:id="rId88" w:name="DefaultOcxName54" w:shapeid="_x0000_i1359"/>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7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0.945</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58" type="#_x0000_t75" style="width:18pt;height:15.35pt" o:ole="">
                        <v:imagedata r:id="rId5" o:title=""/>
                      </v:shape>
                      <w:control r:id="rId89" w:name="DefaultOcxName55" w:shapeid="_x0000_i1358"/>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7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0.954</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57" type="#_x0000_t75" style="width:18pt;height:15.35pt" o:ole="">
                        <v:imagedata r:id="rId5" o:title=""/>
                      </v:shape>
                      <w:control r:id="rId90" w:name="DefaultOcxName56" w:shapeid="_x0000_i1357"/>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7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0.958</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C</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log 27 = 1.431</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1" name="Picture 4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log (3</w:t>
            </w:r>
            <w:r w:rsidRPr="00247A43">
              <w:rPr>
                <w:rFonts w:ascii="Arial" w:eastAsia="Times New Roman" w:hAnsi="Arial" w:cs="Arial"/>
                <w:sz w:val="16"/>
                <w:szCs w:val="16"/>
                <w:vertAlign w:val="superscript"/>
              </w:rPr>
              <w:t>3</w:t>
            </w:r>
            <w:r w:rsidRPr="00247A43">
              <w:rPr>
                <w:rFonts w:ascii="Arial" w:eastAsia="Times New Roman" w:hAnsi="Arial" w:cs="Arial"/>
                <w:sz w:val="19"/>
                <w:szCs w:val="19"/>
              </w:rPr>
              <w:t> ) = 1.431</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2" name="Picture 4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3 log 3 = 1.431</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3" name="Picture 4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indiabix.com/_files/images/aptitude/1-sym-imp.gif"/>
                          <pic:cNvPicPr>
                            <a:picLocks noChangeAspect="1" noChangeArrowheads="1"/>
                          </pic:cNvPicPr>
                        </pic:nvPicPr>
                        <pic:blipFill>
                          <a:blip r:embed="rId1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log 3 = 0.477</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44" name="Picture 44"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w:t>
            </w:r>
            <w:proofErr w:type="gramStart"/>
            <w:r w:rsidRPr="00247A43">
              <w:rPr>
                <w:rFonts w:ascii="Arial" w:eastAsia="Times New Roman" w:hAnsi="Arial" w:cs="Arial"/>
                <w:sz w:val="19"/>
                <w:szCs w:val="19"/>
              </w:rPr>
              <w:t>log</w:t>
            </w:r>
            <w:proofErr w:type="gramEnd"/>
            <w:r w:rsidRPr="00247A43">
              <w:rPr>
                <w:rFonts w:ascii="Arial" w:eastAsia="Times New Roman" w:hAnsi="Arial" w:cs="Arial"/>
                <w:sz w:val="19"/>
                <w:szCs w:val="19"/>
              </w:rPr>
              <w:t xml:space="preserve"> 9 = log(3</w:t>
            </w:r>
            <w:r w:rsidRPr="00247A43">
              <w:rPr>
                <w:rFonts w:ascii="Arial" w:eastAsia="Times New Roman" w:hAnsi="Arial" w:cs="Arial"/>
                <w:sz w:val="16"/>
                <w:szCs w:val="16"/>
                <w:vertAlign w:val="superscript"/>
              </w:rPr>
              <w:t>2</w:t>
            </w:r>
            <w:r w:rsidRPr="00247A43">
              <w:rPr>
                <w:rFonts w:ascii="Arial" w:eastAsia="Times New Roman" w:hAnsi="Arial" w:cs="Arial"/>
                <w:sz w:val="19"/>
                <w:szCs w:val="19"/>
              </w:rPr>
              <w:t> ) = 2 log 3 = (2 x 0.477) = 0.954.</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91" w:tgtFrame="_blank" w:history="1">
              <w:r w:rsidRPr="00247A43">
                <w:rPr>
                  <w:rFonts w:ascii="Arial" w:eastAsia="Times New Roman" w:hAnsi="Arial" w:cs="Arial"/>
                  <w:color w:val="0077CC"/>
                  <w:sz w:val="19"/>
                  <w:u w:val="single"/>
                </w:rPr>
                <w:t>Logarithm</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92"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14.</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If log</w:t>
            </w:r>
            <w:r w:rsidRPr="00247A43">
              <w:rPr>
                <w:rFonts w:ascii="Arial" w:eastAsia="Times New Roman" w:hAnsi="Arial" w:cs="Arial"/>
                <w:sz w:val="16"/>
                <w:szCs w:val="16"/>
                <w:vertAlign w:val="subscript"/>
              </w:rPr>
              <w:t>10</w:t>
            </w:r>
            <w:r w:rsidRPr="00247A43">
              <w:rPr>
                <w:rFonts w:ascii="Arial" w:eastAsia="Times New Roman" w:hAnsi="Arial" w:cs="Arial"/>
                <w:sz w:val="19"/>
                <w:szCs w:val="19"/>
              </w:rPr>
              <w:t> 2 = 0.3010, the value of log</w:t>
            </w:r>
            <w:r w:rsidRPr="00247A43">
              <w:rPr>
                <w:rFonts w:ascii="Arial" w:eastAsia="Times New Roman" w:hAnsi="Arial" w:cs="Arial"/>
                <w:sz w:val="16"/>
                <w:szCs w:val="16"/>
                <w:vertAlign w:val="subscript"/>
              </w:rPr>
              <w:t>10</w:t>
            </w:r>
            <w:r w:rsidRPr="00247A43">
              <w:rPr>
                <w:rFonts w:ascii="Arial" w:eastAsia="Times New Roman" w:hAnsi="Arial" w:cs="Arial"/>
                <w:sz w:val="19"/>
                <w:szCs w:val="19"/>
              </w:rPr>
              <w:t> 80 is:</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56" type="#_x0000_t75" style="width:18pt;height:15.35pt" o:ole="">
                        <v:imagedata r:id="rId5" o:title=""/>
                      </v:shape>
                      <w:control r:id="rId93" w:name="DefaultOcxName57" w:shapeid="_x0000_i1356"/>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1.6020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55" type="#_x0000_t75" style="width:18pt;height:15.35pt" o:ole="">
                        <v:imagedata r:id="rId5" o:title=""/>
                      </v:shape>
                      <w:control r:id="rId94" w:name="DefaultOcxName58" w:shapeid="_x0000_i1355"/>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1.9030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lastRenderedPageBreak/>
                    <w:object w:dxaOrig="1440" w:dyaOrig="1440">
                      <v:shape id="_x0000_i1354" type="#_x0000_t75" style="width:18pt;height:15.35pt" o:ole="">
                        <v:imagedata r:id="rId5" o:title=""/>
                      </v:shape>
                      <w:control r:id="rId95" w:name="DefaultOcxName59" w:shapeid="_x0000_i1354"/>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3.9030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53" type="#_x0000_t75" style="width:18pt;height:15.35pt" o:ole="">
                        <v:imagedata r:id="rId5" o:title=""/>
                      </v:shape>
                      <w:control r:id="rId96" w:name="DefaultOcxName60" w:shapeid="_x0000_i1353"/>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None of these</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B</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629"/>
              <w:gridCol w:w="1533"/>
            </w:tblGrid>
            <w:tr w:rsidR="00247A43" w:rsidRPr="00247A43" w:rsidTr="00247A43">
              <w:trPr>
                <w:tblCellSpacing w:w="0" w:type="dxa"/>
              </w:trPr>
              <w:tc>
                <w:tcPr>
                  <w:tcW w:w="0" w:type="auto"/>
                  <w:tcMar>
                    <w:top w:w="0" w:type="dxa"/>
                    <w:left w:w="0" w:type="dxa"/>
                    <w:bottom w:w="227"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log</w:t>
                  </w:r>
                  <w:r w:rsidRPr="00247A43">
                    <w:rPr>
                      <w:rFonts w:ascii="Arial" w:eastAsia="Times New Roman" w:hAnsi="Arial" w:cs="Arial"/>
                      <w:sz w:val="16"/>
                      <w:szCs w:val="16"/>
                      <w:vertAlign w:val="subscript"/>
                    </w:rPr>
                    <w:t>10</w:t>
                  </w:r>
                  <w:r w:rsidRPr="00247A43">
                    <w:rPr>
                      <w:rFonts w:ascii="Arial" w:eastAsia="Times New Roman" w:hAnsi="Arial" w:cs="Arial"/>
                      <w:sz w:val="19"/>
                      <w:szCs w:val="19"/>
                    </w:rPr>
                    <w:t> 80</w:t>
                  </w:r>
                </w:p>
              </w:tc>
              <w:tc>
                <w:tcPr>
                  <w:tcW w:w="0" w:type="auto"/>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log</w:t>
                  </w:r>
                  <w:r w:rsidRPr="00247A43">
                    <w:rPr>
                      <w:rFonts w:ascii="Arial" w:eastAsia="Times New Roman" w:hAnsi="Arial" w:cs="Arial"/>
                      <w:sz w:val="16"/>
                      <w:szCs w:val="16"/>
                      <w:vertAlign w:val="subscript"/>
                    </w:rPr>
                    <w:t>10</w:t>
                  </w:r>
                  <w:r w:rsidRPr="00247A43">
                    <w:rPr>
                      <w:rFonts w:ascii="Arial" w:eastAsia="Times New Roman" w:hAnsi="Arial" w:cs="Arial"/>
                      <w:sz w:val="19"/>
                      <w:szCs w:val="19"/>
                    </w:rPr>
                    <w:t> (8 x 10)</w:t>
                  </w:r>
                </w:p>
              </w:tc>
            </w:tr>
            <w:tr w:rsidR="00247A43" w:rsidRPr="00247A43" w:rsidTr="00247A43">
              <w:trPr>
                <w:tblCellSpacing w:w="0" w:type="dxa"/>
              </w:trPr>
              <w:tc>
                <w:tcPr>
                  <w:tcW w:w="0" w:type="auto"/>
                  <w:tcMar>
                    <w:top w:w="0" w:type="dxa"/>
                    <w:left w:w="0" w:type="dxa"/>
                    <w:bottom w:w="227"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log</w:t>
                  </w:r>
                  <w:r w:rsidRPr="00247A43">
                    <w:rPr>
                      <w:rFonts w:ascii="Arial" w:eastAsia="Times New Roman" w:hAnsi="Arial" w:cs="Arial"/>
                      <w:sz w:val="16"/>
                      <w:szCs w:val="16"/>
                      <w:vertAlign w:val="subscript"/>
                    </w:rPr>
                    <w:t>10</w:t>
                  </w:r>
                  <w:r w:rsidRPr="00247A43">
                    <w:rPr>
                      <w:rFonts w:ascii="Arial" w:eastAsia="Times New Roman" w:hAnsi="Arial" w:cs="Arial"/>
                      <w:sz w:val="19"/>
                      <w:szCs w:val="19"/>
                    </w:rPr>
                    <w:t> 8 + log</w:t>
                  </w:r>
                  <w:r w:rsidRPr="00247A43">
                    <w:rPr>
                      <w:rFonts w:ascii="Arial" w:eastAsia="Times New Roman" w:hAnsi="Arial" w:cs="Arial"/>
                      <w:sz w:val="16"/>
                      <w:szCs w:val="16"/>
                      <w:vertAlign w:val="subscript"/>
                    </w:rPr>
                    <w:t>10</w:t>
                  </w:r>
                  <w:r w:rsidRPr="00247A43">
                    <w:rPr>
                      <w:rFonts w:ascii="Arial" w:eastAsia="Times New Roman" w:hAnsi="Arial" w:cs="Arial"/>
                      <w:sz w:val="19"/>
                      <w:szCs w:val="19"/>
                    </w:rPr>
                    <w:t> 10</w:t>
                  </w:r>
                </w:p>
              </w:tc>
            </w:tr>
            <w:tr w:rsidR="00247A43" w:rsidRPr="00247A43" w:rsidTr="00247A43">
              <w:trPr>
                <w:tblCellSpacing w:w="0" w:type="dxa"/>
              </w:trPr>
              <w:tc>
                <w:tcPr>
                  <w:tcW w:w="0" w:type="auto"/>
                  <w:tcMar>
                    <w:top w:w="0" w:type="dxa"/>
                    <w:left w:w="0" w:type="dxa"/>
                    <w:bottom w:w="227"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log</w:t>
                  </w:r>
                  <w:r w:rsidRPr="00247A43">
                    <w:rPr>
                      <w:rFonts w:ascii="Arial" w:eastAsia="Times New Roman" w:hAnsi="Arial" w:cs="Arial"/>
                      <w:sz w:val="16"/>
                      <w:szCs w:val="16"/>
                      <w:vertAlign w:val="subscript"/>
                    </w:rPr>
                    <w:t>10</w:t>
                  </w:r>
                  <w:r w:rsidRPr="00247A43">
                    <w:rPr>
                      <w:rFonts w:ascii="Arial" w:eastAsia="Times New Roman" w:hAnsi="Arial" w:cs="Arial"/>
                      <w:sz w:val="19"/>
                      <w:szCs w:val="19"/>
                    </w:rPr>
                    <w:t> (2</w:t>
                  </w:r>
                  <w:r w:rsidRPr="00247A43">
                    <w:rPr>
                      <w:rFonts w:ascii="Arial" w:eastAsia="Times New Roman" w:hAnsi="Arial" w:cs="Arial"/>
                      <w:sz w:val="16"/>
                      <w:szCs w:val="16"/>
                      <w:vertAlign w:val="superscript"/>
                    </w:rPr>
                    <w:t>3</w:t>
                  </w:r>
                  <w:r w:rsidRPr="00247A43">
                    <w:rPr>
                      <w:rFonts w:ascii="Arial" w:eastAsia="Times New Roman" w:hAnsi="Arial" w:cs="Arial"/>
                      <w:sz w:val="19"/>
                      <w:szCs w:val="19"/>
                    </w:rPr>
                    <w:t> ) + 1</w:t>
                  </w:r>
                </w:p>
              </w:tc>
            </w:tr>
            <w:tr w:rsidR="00247A43" w:rsidRPr="00247A43" w:rsidTr="00247A43">
              <w:trPr>
                <w:tblCellSpacing w:w="0" w:type="dxa"/>
              </w:trPr>
              <w:tc>
                <w:tcPr>
                  <w:tcW w:w="0" w:type="auto"/>
                  <w:tcMar>
                    <w:top w:w="0" w:type="dxa"/>
                    <w:left w:w="0" w:type="dxa"/>
                    <w:bottom w:w="227"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3 log</w:t>
                  </w:r>
                  <w:r w:rsidRPr="00247A43">
                    <w:rPr>
                      <w:rFonts w:ascii="Arial" w:eastAsia="Times New Roman" w:hAnsi="Arial" w:cs="Arial"/>
                      <w:sz w:val="16"/>
                      <w:szCs w:val="16"/>
                      <w:vertAlign w:val="subscript"/>
                    </w:rPr>
                    <w:t>10</w:t>
                  </w:r>
                  <w:r w:rsidRPr="00247A43">
                    <w:rPr>
                      <w:rFonts w:ascii="Arial" w:eastAsia="Times New Roman" w:hAnsi="Arial" w:cs="Arial"/>
                      <w:sz w:val="19"/>
                      <w:szCs w:val="19"/>
                    </w:rPr>
                    <w:t> 2 + 1</w:t>
                  </w:r>
                </w:p>
              </w:tc>
            </w:tr>
            <w:tr w:rsidR="00247A43" w:rsidRPr="00247A43" w:rsidTr="00247A43">
              <w:trPr>
                <w:tblCellSpacing w:w="0" w:type="dxa"/>
              </w:trPr>
              <w:tc>
                <w:tcPr>
                  <w:tcW w:w="0" w:type="auto"/>
                  <w:tcMar>
                    <w:top w:w="0" w:type="dxa"/>
                    <w:left w:w="0" w:type="dxa"/>
                    <w:bottom w:w="227"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(3 x 0.3010) + 1</w:t>
                  </w:r>
                </w:p>
              </w:tc>
            </w:tr>
            <w:tr w:rsidR="00247A43" w:rsidRPr="00247A43" w:rsidTr="00247A43">
              <w:trPr>
                <w:tblCellSpacing w:w="0" w:type="dxa"/>
              </w:trPr>
              <w:tc>
                <w:tcPr>
                  <w:tcW w:w="0" w:type="auto"/>
                  <w:tcMar>
                    <w:top w:w="0" w:type="dxa"/>
                    <w:left w:w="0" w:type="dxa"/>
                    <w:bottom w:w="227"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1.9030.</w:t>
                  </w: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97" w:tgtFrame="_blank" w:history="1">
              <w:r w:rsidRPr="00247A43">
                <w:rPr>
                  <w:rFonts w:ascii="Arial" w:eastAsia="Times New Roman" w:hAnsi="Arial" w:cs="Arial"/>
                  <w:color w:val="0077CC"/>
                  <w:sz w:val="19"/>
                  <w:u w:val="single"/>
                </w:rPr>
                <w:t>Logarithm</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98"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15.</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xml:space="preserve">The ratio between the length and the breadth of a rectangular park is </w:t>
            </w:r>
            <w:proofErr w:type="gramStart"/>
            <w:r w:rsidRPr="00247A43">
              <w:rPr>
                <w:rFonts w:ascii="Arial" w:eastAsia="Times New Roman" w:hAnsi="Arial" w:cs="Arial"/>
                <w:sz w:val="19"/>
                <w:szCs w:val="19"/>
              </w:rPr>
              <w:t>3 :</w:t>
            </w:r>
            <w:proofErr w:type="gramEnd"/>
            <w:r w:rsidRPr="00247A43">
              <w:rPr>
                <w:rFonts w:ascii="Arial" w:eastAsia="Times New Roman" w:hAnsi="Arial" w:cs="Arial"/>
                <w:sz w:val="19"/>
                <w:szCs w:val="19"/>
              </w:rPr>
              <w:t xml:space="preserve"> 2. If a man cycling along the boundary of the park at the speed of 12 km/hr completes one round in 8 minutes, then the area of the park (in sq. m) is:</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52" type="#_x0000_t75" style="width:18pt;height:15.35pt" o:ole="">
                        <v:imagedata r:id="rId5" o:title=""/>
                      </v:shape>
                      <w:control r:id="rId99" w:name="DefaultOcxName61" w:shapeid="_x0000_i1352"/>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29"/>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15360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51" type="#_x0000_t75" style="width:18pt;height:15.35pt" o:ole="">
                        <v:imagedata r:id="rId5" o:title=""/>
                      </v:shape>
                      <w:control r:id="rId100" w:name="DefaultOcxName62" w:shapeid="_x0000_i1351"/>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5"/>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153600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50" type="#_x0000_t75" style="width:18pt;height:15.35pt" o:ole="">
                        <v:imagedata r:id="rId5" o:title=""/>
                      </v:shape>
                      <w:control r:id="rId101" w:name="DefaultOcxName63" w:shapeid="_x0000_i1350"/>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29"/>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30720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49" type="#_x0000_t75" style="width:18pt;height:15.35pt" o:ole="">
                        <v:imagedata r:id="rId5" o:title=""/>
                      </v:shape>
                      <w:control r:id="rId102" w:name="DefaultOcxName64" w:shapeid="_x0000_i1349"/>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5"/>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307200</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B</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3536"/>
              <w:gridCol w:w="163"/>
              <w:gridCol w:w="529"/>
              <w:gridCol w:w="347"/>
              <w:gridCol w:w="1212"/>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Perimeter = Distance covered in 8 min. =</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5" name="Picture 45"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indiabix.com/_files/images/aptitude/1-sym-oparen-h1.gif"/>
                                <pic:cNvPicPr>
                                  <a:picLocks noChangeAspect="1" noChangeArrowheads="1"/>
                                </pic:cNvPicPr>
                              </pic:nvPicPr>
                              <pic:blipFill>
                                <a:blip r:embed="rId14"/>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12000</w:t>
                  </w:r>
                </w:p>
              </w:tc>
              <w:tc>
                <w:tcPr>
                  <w:tcW w:w="0" w:type="auto"/>
                  <w:vMerge w:val="restart"/>
                  <w:tcMar>
                    <w:top w:w="0" w:type="dxa"/>
                    <w:left w:w="93" w:type="dxa"/>
                    <w:bottom w:w="0"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x 8</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6" name="Picture 46"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indiabix.com/_files/images/aptitude/1-sym-cparen-h1.gif"/>
                                <pic:cNvPicPr>
                                  <a:picLocks noChangeAspect="1" noChangeArrowheads="1"/>
                                </pic:cNvPicPr>
                              </pic:nvPicPr>
                              <pic:blipFill>
                                <a:blip r:embed="rId15"/>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m = 1600 m.</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60</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lastRenderedPageBreak/>
              <w:t>Let length = 3</w:t>
            </w:r>
            <w:r w:rsidRPr="00247A43">
              <w:rPr>
                <w:rFonts w:ascii="Arial" w:eastAsia="Times New Roman" w:hAnsi="Arial" w:cs="Arial"/>
                <w:i/>
                <w:iCs/>
                <w:sz w:val="19"/>
                <w:szCs w:val="19"/>
              </w:rPr>
              <w:t>x</w:t>
            </w:r>
            <w:r w:rsidRPr="00247A43">
              <w:rPr>
                <w:rFonts w:ascii="Arial" w:eastAsia="Times New Roman" w:hAnsi="Arial" w:cs="Arial"/>
                <w:sz w:val="19"/>
                <w:szCs w:val="19"/>
              </w:rPr>
              <w:t> </w:t>
            </w:r>
            <w:proofErr w:type="spellStart"/>
            <w:r w:rsidRPr="00247A43">
              <w:rPr>
                <w:rFonts w:ascii="Arial" w:eastAsia="Times New Roman" w:hAnsi="Arial" w:cs="Arial"/>
                <w:sz w:val="19"/>
                <w:szCs w:val="19"/>
              </w:rPr>
              <w:t>metres</w:t>
            </w:r>
            <w:proofErr w:type="spellEnd"/>
            <w:r w:rsidRPr="00247A43">
              <w:rPr>
                <w:rFonts w:ascii="Arial" w:eastAsia="Times New Roman" w:hAnsi="Arial" w:cs="Arial"/>
                <w:sz w:val="19"/>
                <w:szCs w:val="19"/>
              </w:rPr>
              <w:t xml:space="preserve"> and breadth = 2</w:t>
            </w:r>
            <w:r w:rsidRPr="00247A43">
              <w:rPr>
                <w:rFonts w:ascii="Arial" w:eastAsia="Times New Roman" w:hAnsi="Arial" w:cs="Arial"/>
                <w:i/>
                <w:iCs/>
                <w:sz w:val="19"/>
                <w:szCs w:val="19"/>
              </w:rPr>
              <w:t>x</w:t>
            </w:r>
            <w:r w:rsidRPr="00247A43">
              <w:rPr>
                <w:rFonts w:ascii="Arial" w:eastAsia="Times New Roman" w:hAnsi="Arial" w:cs="Arial"/>
                <w:sz w:val="19"/>
                <w:szCs w:val="19"/>
              </w:rPr>
              <w:t> </w:t>
            </w:r>
            <w:proofErr w:type="spellStart"/>
            <w:r w:rsidRPr="00247A43">
              <w:rPr>
                <w:rFonts w:ascii="Arial" w:eastAsia="Times New Roman" w:hAnsi="Arial" w:cs="Arial"/>
                <w:sz w:val="19"/>
                <w:szCs w:val="19"/>
              </w:rPr>
              <w:t>metres</w:t>
            </w:r>
            <w:proofErr w:type="spellEnd"/>
            <w:r w:rsidRPr="00247A43">
              <w:rPr>
                <w:rFonts w:ascii="Arial" w:eastAsia="Times New Roman" w:hAnsi="Arial" w:cs="Arial"/>
                <w:sz w:val="19"/>
                <w:szCs w:val="19"/>
              </w:rPr>
              <w:t>.</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Then, 2(3</w:t>
            </w:r>
            <w:r w:rsidRPr="00247A43">
              <w:rPr>
                <w:rFonts w:ascii="Arial" w:eastAsia="Times New Roman" w:hAnsi="Arial" w:cs="Arial"/>
                <w:i/>
                <w:iCs/>
                <w:sz w:val="19"/>
                <w:szCs w:val="19"/>
              </w:rPr>
              <w:t>x</w:t>
            </w:r>
            <w:r w:rsidRPr="00247A43">
              <w:rPr>
                <w:rFonts w:ascii="Arial" w:eastAsia="Times New Roman" w:hAnsi="Arial" w:cs="Arial"/>
                <w:sz w:val="19"/>
                <w:szCs w:val="19"/>
              </w:rPr>
              <w:t> + 2</w:t>
            </w:r>
            <w:r w:rsidRPr="00247A43">
              <w:rPr>
                <w:rFonts w:ascii="Arial" w:eastAsia="Times New Roman" w:hAnsi="Arial" w:cs="Arial"/>
                <w:i/>
                <w:iCs/>
                <w:sz w:val="19"/>
                <w:szCs w:val="19"/>
              </w:rPr>
              <w:t>x</w:t>
            </w:r>
            <w:r w:rsidRPr="00247A43">
              <w:rPr>
                <w:rFonts w:ascii="Arial" w:eastAsia="Times New Roman" w:hAnsi="Arial" w:cs="Arial"/>
                <w:sz w:val="19"/>
                <w:szCs w:val="19"/>
              </w:rPr>
              <w:t>) = 1600 or </w:t>
            </w:r>
            <w:r w:rsidRPr="00247A43">
              <w:rPr>
                <w:rFonts w:ascii="Arial" w:eastAsia="Times New Roman" w:hAnsi="Arial" w:cs="Arial"/>
                <w:i/>
                <w:iCs/>
                <w:sz w:val="19"/>
                <w:szCs w:val="19"/>
              </w:rPr>
              <w:t>x</w:t>
            </w:r>
            <w:r w:rsidRPr="00247A43">
              <w:rPr>
                <w:rFonts w:ascii="Arial" w:eastAsia="Times New Roman" w:hAnsi="Arial" w:cs="Arial"/>
                <w:sz w:val="19"/>
                <w:szCs w:val="19"/>
              </w:rPr>
              <w:t> = 160.</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47" name="Picture 47"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Length = 480 m and Breadth = 320 m.</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48" name="Picture 48"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Area = (480 x 320) m</w:t>
            </w:r>
            <w:r w:rsidRPr="00247A43">
              <w:rPr>
                <w:rFonts w:ascii="Arial" w:eastAsia="Times New Roman" w:hAnsi="Arial" w:cs="Arial"/>
                <w:sz w:val="16"/>
                <w:szCs w:val="16"/>
                <w:vertAlign w:val="superscript"/>
              </w:rPr>
              <w:t>2</w:t>
            </w:r>
            <w:r w:rsidRPr="00247A43">
              <w:rPr>
                <w:rFonts w:ascii="Arial" w:eastAsia="Times New Roman" w:hAnsi="Arial" w:cs="Arial"/>
                <w:sz w:val="19"/>
                <w:szCs w:val="19"/>
              </w:rPr>
              <w:t> = 153600 m</w:t>
            </w:r>
            <w:r w:rsidRPr="00247A43">
              <w:rPr>
                <w:rFonts w:ascii="Arial" w:eastAsia="Times New Roman" w:hAnsi="Arial" w:cs="Arial"/>
                <w:sz w:val="16"/>
                <w:szCs w:val="16"/>
                <w:vertAlign w:val="superscript"/>
              </w:rPr>
              <w:t>2</w:t>
            </w:r>
            <w:r w:rsidRPr="00247A43">
              <w:rPr>
                <w:rFonts w:ascii="Arial" w:eastAsia="Times New Roman" w:hAnsi="Arial" w:cs="Arial"/>
                <w:sz w:val="19"/>
                <w:szCs w:val="19"/>
              </w:rPr>
              <w:t>.</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103" w:tgtFrame="_blank" w:history="1">
              <w:r w:rsidRPr="00247A43">
                <w:rPr>
                  <w:rFonts w:ascii="Arial" w:eastAsia="Times New Roman" w:hAnsi="Arial" w:cs="Arial"/>
                  <w:color w:val="0077CC"/>
                  <w:sz w:val="19"/>
                  <w:u w:val="single"/>
                </w:rPr>
                <w:t>Area</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104"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16.</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The slant height of a right circular cone is 10 m and its height is 8 m. Find the area of its curved surface.</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48" type="#_x0000_t75" style="width:18pt;height:15.35pt" o:ole="">
                        <v:imagedata r:id="rId5" o:title=""/>
                      </v:shape>
                      <w:control r:id="rId105" w:name="DefaultOcxName65" w:shapeid="_x0000_i1348"/>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4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30</w:t>
                        </w:r>
                        <w:r>
                          <w:rPr>
                            <w:rFonts w:ascii="Arial" w:eastAsia="Times New Roman" w:hAnsi="Arial" w:cs="Arial"/>
                            <w:noProof/>
                            <w:sz w:val="19"/>
                            <w:szCs w:val="19"/>
                          </w:rPr>
                          <w:drawing>
                            <wp:inline distT="0" distB="0" distL="0" distR="0">
                              <wp:extent cx="84455" cy="118745"/>
                              <wp:effectExtent l="19050" t="0" r="0" b="0"/>
                              <wp:docPr id="49" name="Picture 49"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indiabix.com/_files/images/aptitude/1-sym-pi.gif"/>
                                      <pic:cNvPicPr>
                                        <a:picLocks noChangeAspect="1" noChangeArrowheads="1"/>
                                      </pic:cNvPicPr>
                                    </pic:nvPicPr>
                                    <pic:blipFill>
                                      <a:blip r:embed="rId106"/>
                                      <a:srcRect/>
                                      <a:stretch>
                                        <a:fillRect/>
                                      </a:stretch>
                                    </pic:blipFill>
                                    <pic:spPr bwMode="auto">
                                      <a:xfrm>
                                        <a:off x="0" y="0"/>
                                        <a:ext cx="84455" cy="11874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m</w:t>
                        </w:r>
                        <w:r w:rsidRPr="00247A43">
                          <w:rPr>
                            <w:rFonts w:ascii="Arial" w:eastAsia="Times New Roman" w:hAnsi="Arial" w:cs="Arial"/>
                            <w:sz w:val="16"/>
                            <w:szCs w:val="16"/>
                            <w:vertAlign w:val="superscript"/>
                          </w:rPr>
                          <w:t>2</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47" type="#_x0000_t75" style="width:18pt;height:15.35pt" o:ole="">
                        <v:imagedata r:id="rId5" o:title=""/>
                      </v:shape>
                      <w:control r:id="rId107" w:name="DefaultOcxName66" w:shapeid="_x0000_i1347"/>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4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40</w:t>
                        </w:r>
                        <w:r>
                          <w:rPr>
                            <w:rFonts w:ascii="Arial" w:eastAsia="Times New Roman" w:hAnsi="Arial" w:cs="Arial"/>
                            <w:noProof/>
                            <w:sz w:val="19"/>
                            <w:szCs w:val="19"/>
                          </w:rPr>
                          <w:drawing>
                            <wp:inline distT="0" distB="0" distL="0" distR="0">
                              <wp:extent cx="84455" cy="118745"/>
                              <wp:effectExtent l="19050" t="0" r="0" b="0"/>
                              <wp:docPr id="50" name="Picture 50"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indiabix.com/_files/images/aptitude/1-sym-pi.gif"/>
                                      <pic:cNvPicPr>
                                        <a:picLocks noChangeAspect="1" noChangeArrowheads="1"/>
                                      </pic:cNvPicPr>
                                    </pic:nvPicPr>
                                    <pic:blipFill>
                                      <a:blip r:embed="rId106"/>
                                      <a:srcRect/>
                                      <a:stretch>
                                        <a:fillRect/>
                                      </a:stretch>
                                    </pic:blipFill>
                                    <pic:spPr bwMode="auto">
                                      <a:xfrm>
                                        <a:off x="0" y="0"/>
                                        <a:ext cx="84455" cy="11874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m</w:t>
                        </w:r>
                        <w:r w:rsidRPr="00247A43">
                          <w:rPr>
                            <w:rFonts w:ascii="Arial" w:eastAsia="Times New Roman" w:hAnsi="Arial" w:cs="Arial"/>
                            <w:sz w:val="16"/>
                            <w:szCs w:val="16"/>
                            <w:vertAlign w:val="superscript"/>
                          </w:rPr>
                          <w:t>2</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46" type="#_x0000_t75" style="width:18pt;height:15.35pt" o:ole="">
                        <v:imagedata r:id="rId5" o:title=""/>
                      </v:shape>
                      <w:control r:id="rId108" w:name="DefaultOcxName67" w:shapeid="_x0000_i1346"/>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4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60</w:t>
                        </w:r>
                        <w:r>
                          <w:rPr>
                            <w:rFonts w:ascii="Arial" w:eastAsia="Times New Roman" w:hAnsi="Arial" w:cs="Arial"/>
                            <w:noProof/>
                            <w:sz w:val="19"/>
                            <w:szCs w:val="19"/>
                          </w:rPr>
                          <w:drawing>
                            <wp:inline distT="0" distB="0" distL="0" distR="0">
                              <wp:extent cx="84455" cy="118745"/>
                              <wp:effectExtent l="19050" t="0" r="0" b="0"/>
                              <wp:docPr id="51" name="Picture 51"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indiabix.com/_files/images/aptitude/1-sym-pi.gif"/>
                                      <pic:cNvPicPr>
                                        <a:picLocks noChangeAspect="1" noChangeArrowheads="1"/>
                                      </pic:cNvPicPr>
                                    </pic:nvPicPr>
                                    <pic:blipFill>
                                      <a:blip r:embed="rId106"/>
                                      <a:srcRect/>
                                      <a:stretch>
                                        <a:fillRect/>
                                      </a:stretch>
                                    </pic:blipFill>
                                    <pic:spPr bwMode="auto">
                                      <a:xfrm>
                                        <a:off x="0" y="0"/>
                                        <a:ext cx="84455" cy="11874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m</w:t>
                        </w:r>
                        <w:r w:rsidRPr="00247A43">
                          <w:rPr>
                            <w:rFonts w:ascii="Arial" w:eastAsia="Times New Roman" w:hAnsi="Arial" w:cs="Arial"/>
                            <w:sz w:val="16"/>
                            <w:szCs w:val="16"/>
                            <w:vertAlign w:val="superscript"/>
                          </w:rPr>
                          <w:t>2</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45" type="#_x0000_t75" style="width:18pt;height:15.35pt" o:ole="">
                        <v:imagedata r:id="rId5" o:title=""/>
                      </v:shape>
                      <w:control r:id="rId109" w:name="DefaultOcxName68" w:shapeid="_x0000_i1345"/>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4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80</w:t>
                        </w:r>
                        <w:r>
                          <w:rPr>
                            <w:rFonts w:ascii="Arial" w:eastAsia="Times New Roman" w:hAnsi="Arial" w:cs="Arial"/>
                            <w:noProof/>
                            <w:sz w:val="19"/>
                            <w:szCs w:val="19"/>
                          </w:rPr>
                          <w:drawing>
                            <wp:inline distT="0" distB="0" distL="0" distR="0">
                              <wp:extent cx="84455" cy="118745"/>
                              <wp:effectExtent l="19050" t="0" r="0" b="0"/>
                              <wp:docPr id="52" name="Picture 52"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indiabix.com/_files/images/aptitude/1-sym-pi.gif"/>
                                      <pic:cNvPicPr>
                                        <a:picLocks noChangeAspect="1" noChangeArrowheads="1"/>
                                      </pic:cNvPicPr>
                                    </pic:nvPicPr>
                                    <pic:blipFill>
                                      <a:blip r:embed="rId106"/>
                                      <a:srcRect/>
                                      <a:stretch>
                                        <a:fillRect/>
                                      </a:stretch>
                                    </pic:blipFill>
                                    <pic:spPr bwMode="auto">
                                      <a:xfrm>
                                        <a:off x="0" y="0"/>
                                        <a:ext cx="84455" cy="11874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m</w:t>
                        </w:r>
                        <w:r w:rsidRPr="00247A43">
                          <w:rPr>
                            <w:rFonts w:ascii="Arial" w:eastAsia="Times New Roman" w:hAnsi="Arial" w:cs="Arial"/>
                            <w:sz w:val="16"/>
                            <w:szCs w:val="16"/>
                            <w:vertAlign w:val="superscript"/>
                          </w:rPr>
                          <w:t>2</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C</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i/>
                <w:iCs/>
                <w:sz w:val="19"/>
                <w:szCs w:val="19"/>
              </w:rPr>
              <w:t>l</w:t>
            </w:r>
            <w:r w:rsidRPr="00247A43">
              <w:rPr>
                <w:rFonts w:ascii="Arial" w:eastAsia="Times New Roman" w:hAnsi="Arial" w:cs="Arial"/>
                <w:sz w:val="19"/>
                <w:szCs w:val="19"/>
              </w:rPr>
              <w:t> = 10 m,</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i/>
                <w:iCs/>
                <w:sz w:val="19"/>
                <w:szCs w:val="19"/>
              </w:rPr>
              <w:t>h</w:t>
            </w:r>
            <w:r w:rsidRPr="00247A43">
              <w:rPr>
                <w:rFonts w:ascii="Arial" w:eastAsia="Times New Roman" w:hAnsi="Arial" w:cs="Arial"/>
                <w:sz w:val="19"/>
                <w:szCs w:val="19"/>
              </w:rPr>
              <w:t> = 8 m.</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So, </w:t>
            </w:r>
            <w:r w:rsidRPr="00247A43">
              <w:rPr>
                <w:rFonts w:ascii="Arial" w:eastAsia="Times New Roman" w:hAnsi="Arial" w:cs="Arial"/>
                <w:i/>
                <w:iCs/>
                <w:sz w:val="19"/>
                <w:szCs w:val="19"/>
              </w:rPr>
              <w:t>r</w:t>
            </w:r>
            <w:r w:rsidRPr="00247A43">
              <w:rPr>
                <w:rFonts w:ascii="Arial" w:eastAsia="Times New Roman" w:hAnsi="Arial" w:cs="Arial"/>
                <w:sz w:val="19"/>
                <w:szCs w:val="19"/>
              </w:rPr>
              <w:t> = </w:t>
            </w:r>
            <w:r w:rsidRPr="00247A43">
              <w:rPr>
                <w:rFonts w:ascii="Arial" w:eastAsia="Times New Roman" w:hAnsi="Arial" w:cs="Arial"/>
                <w:i/>
                <w:iCs/>
                <w:sz w:val="19"/>
              </w:rPr>
              <w:t>l</w:t>
            </w:r>
            <w:r w:rsidRPr="00247A43">
              <w:rPr>
                <w:rFonts w:ascii="Arial" w:eastAsia="Times New Roman" w:hAnsi="Arial" w:cs="Arial"/>
                <w:sz w:val="16"/>
                <w:vertAlign w:val="superscript"/>
              </w:rPr>
              <w:t>2</w:t>
            </w:r>
            <w:r w:rsidRPr="00247A43">
              <w:rPr>
                <w:rFonts w:ascii="Arial" w:eastAsia="Times New Roman" w:hAnsi="Arial" w:cs="Arial"/>
                <w:sz w:val="19"/>
              </w:rPr>
              <w:t> - </w:t>
            </w:r>
            <w:r w:rsidRPr="00247A43">
              <w:rPr>
                <w:rFonts w:ascii="Arial" w:eastAsia="Times New Roman" w:hAnsi="Arial" w:cs="Arial"/>
                <w:i/>
                <w:iCs/>
                <w:sz w:val="19"/>
              </w:rPr>
              <w:t>h</w:t>
            </w:r>
            <w:r w:rsidRPr="00247A43">
              <w:rPr>
                <w:rFonts w:ascii="Arial" w:eastAsia="Times New Roman" w:hAnsi="Arial" w:cs="Arial"/>
                <w:sz w:val="16"/>
                <w:vertAlign w:val="superscript"/>
              </w:rPr>
              <w:t>2</w:t>
            </w:r>
            <w:r w:rsidRPr="00247A43">
              <w:rPr>
                <w:rFonts w:ascii="Arial" w:eastAsia="Times New Roman" w:hAnsi="Arial" w:cs="Arial"/>
                <w:sz w:val="19"/>
                <w:szCs w:val="19"/>
              </w:rPr>
              <w:t> = </w:t>
            </w:r>
            <w:r w:rsidRPr="00247A43">
              <w:rPr>
                <w:rFonts w:ascii="Arial" w:eastAsia="Times New Roman" w:hAnsi="Arial" w:cs="Arial"/>
                <w:sz w:val="19"/>
              </w:rPr>
              <w:t>(10)</w:t>
            </w:r>
            <w:r w:rsidRPr="00247A43">
              <w:rPr>
                <w:rFonts w:ascii="Arial" w:eastAsia="Times New Roman" w:hAnsi="Arial" w:cs="Arial"/>
                <w:sz w:val="16"/>
                <w:vertAlign w:val="superscript"/>
              </w:rPr>
              <w:t>2</w:t>
            </w:r>
            <w:r w:rsidRPr="00247A43">
              <w:rPr>
                <w:rFonts w:ascii="Arial" w:eastAsia="Times New Roman" w:hAnsi="Arial" w:cs="Arial"/>
                <w:sz w:val="19"/>
              </w:rPr>
              <w:t> - 8</w:t>
            </w:r>
            <w:r w:rsidRPr="00247A43">
              <w:rPr>
                <w:rFonts w:ascii="Arial" w:eastAsia="Times New Roman" w:hAnsi="Arial" w:cs="Arial"/>
                <w:sz w:val="16"/>
                <w:vertAlign w:val="superscript"/>
              </w:rPr>
              <w:t>2</w:t>
            </w:r>
            <w:r w:rsidRPr="00247A43">
              <w:rPr>
                <w:rFonts w:ascii="Arial" w:eastAsia="Times New Roman" w:hAnsi="Arial" w:cs="Arial"/>
                <w:sz w:val="19"/>
                <w:szCs w:val="19"/>
              </w:rPr>
              <w:t> = 6 m.</w:t>
            </w:r>
          </w:p>
          <w:p w:rsidR="00247A43" w:rsidRPr="00247A43" w:rsidRDefault="00247A43" w:rsidP="00247A43">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3" name="Picture 5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Curved surface area = </w:t>
            </w:r>
            <w:r>
              <w:rPr>
                <w:rFonts w:ascii="Arial" w:eastAsia="Times New Roman" w:hAnsi="Arial" w:cs="Arial"/>
                <w:noProof/>
                <w:sz w:val="19"/>
                <w:szCs w:val="19"/>
              </w:rPr>
              <w:drawing>
                <wp:inline distT="0" distB="0" distL="0" distR="0">
                  <wp:extent cx="84455" cy="118745"/>
                  <wp:effectExtent l="19050" t="0" r="0" b="0"/>
                  <wp:docPr id="54" name="Picture 54"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indiabix.com/_files/images/aptitude/1-sym-pi.gif"/>
                          <pic:cNvPicPr>
                            <a:picLocks noChangeAspect="1" noChangeArrowheads="1"/>
                          </pic:cNvPicPr>
                        </pic:nvPicPr>
                        <pic:blipFill>
                          <a:blip r:embed="rId106"/>
                          <a:srcRect/>
                          <a:stretch>
                            <a:fillRect/>
                          </a:stretch>
                        </pic:blipFill>
                        <pic:spPr bwMode="auto">
                          <a:xfrm>
                            <a:off x="0" y="0"/>
                            <a:ext cx="84455" cy="118745"/>
                          </a:xfrm>
                          <a:prstGeom prst="rect">
                            <a:avLst/>
                          </a:prstGeom>
                          <a:noFill/>
                          <a:ln w="9525">
                            <a:noFill/>
                            <a:miter lim="800000"/>
                            <a:headEnd/>
                            <a:tailEnd/>
                          </a:ln>
                        </pic:spPr>
                      </pic:pic>
                    </a:graphicData>
                  </a:graphic>
                </wp:inline>
              </w:drawing>
            </w:r>
            <w:proofErr w:type="spellStart"/>
            <w:r w:rsidRPr="00247A43">
              <w:rPr>
                <w:rFonts w:ascii="Arial" w:eastAsia="Times New Roman" w:hAnsi="Arial" w:cs="Arial"/>
                <w:i/>
                <w:iCs/>
                <w:sz w:val="19"/>
                <w:szCs w:val="19"/>
              </w:rPr>
              <w:t>rl</w:t>
            </w:r>
            <w:proofErr w:type="spellEnd"/>
            <w:r w:rsidRPr="00247A43">
              <w:rPr>
                <w:rFonts w:ascii="Arial" w:eastAsia="Times New Roman" w:hAnsi="Arial" w:cs="Arial"/>
                <w:sz w:val="19"/>
                <w:szCs w:val="19"/>
              </w:rPr>
              <w:t> = (</w:t>
            </w:r>
            <w:r>
              <w:rPr>
                <w:rFonts w:ascii="Arial" w:eastAsia="Times New Roman" w:hAnsi="Arial" w:cs="Arial"/>
                <w:noProof/>
                <w:sz w:val="19"/>
                <w:szCs w:val="19"/>
              </w:rPr>
              <w:drawing>
                <wp:inline distT="0" distB="0" distL="0" distR="0">
                  <wp:extent cx="84455" cy="118745"/>
                  <wp:effectExtent l="19050" t="0" r="0" b="0"/>
                  <wp:docPr id="55" name="Picture 55"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indiabix.com/_files/images/aptitude/1-sym-pi.gif"/>
                          <pic:cNvPicPr>
                            <a:picLocks noChangeAspect="1" noChangeArrowheads="1"/>
                          </pic:cNvPicPr>
                        </pic:nvPicPr>
                        <pic:blipFill>
                          <a:blip r:embed="rId106"/>
                          <a:srcRect/>
                          <a:stretch>
                            <a:fillRect/>
                          </a:stretch>
                        </pic:blipFill>
                        <pic:spPr bwMode="auto">
                          <a:xfrm>
                            <a:off x="0" y="0"/>
                            <a:ext cx="84455" cy="11874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x 6 x 10) m</w:t>
            </w:r>
            <w:r w:rsidRPr="00247A43">
              <w:rPr>
                <w:rFonts w:ascii="Arial" w:eastAsia="Times New Roman" w:hAnsi="Arial" w:cs="Arial"/>
                <w:sz w:val="16"/>
                <w:szCs w:val="16"/>
                <w:vertAlign w:val="superscript"/>
              </w:rPr>
              <w:t>2</w:t>
            </w:r>
            <w:r w:rsidRPr="00247A43">
              <w:rPr>
                <w:rFonts w:ascii="Arial" w:eastAsia="Times New Roman" w:hAnsi="Arial" w:cs="Arial"/>
                <w:sz w:val="19"/>
                <w:szCs w:val="19"/>
              </w:rPr>
              <w:t> = 60</w:t>
            </w:r>
            <w:r>
              <w:rPr>
                <w:rFonts w:ascii="Arial" w:eastAsia="Times New Roman" w:hAnsi="Arial" w:cs="Arial"/>
                <w:noProof/>
                <w:sz w:val="19"/>
                <w:szCs w:val="19"/>
              </w:rPr>
              <w:drawing>
                <wp:inline distT="0" distB="0" distL="0" distR="0">
                  <wp:extent cx="84455" cy="118745"/>
                  <wp:effectExtent l="19050" t="0" r="0" b="0"/>
                  <wp:docPr id="56" name="Picture 56" descr="https://www.indiabix.com/_files/images/aptitude/1-sym-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indiabix.com/_files/images/aptitude/1-sym-pi.gif"/>
                          <pic:cNvPicPr>
                            <a:picLocks noChangeAspect="1" noChangeArrowheads="1"/>
                          </pic:cNvPicPr>
                        </pic:nvPicPr>
                        <pic:blipFill>
                          <a:blip r:embed="rId106"/>
                          <a:srcRect/>
                          <a:stretch>
                            <a:fillRect/>
                          </a:stretch>
                        </pic:blipFill>
                        <pic:spPr bwMode="auto">
                          <a:xfrm>
                            <a:off x="0" y="0"/>
                            <a:ext cx="84455" cy="118745"/>
                          </a:xfrm>
                          <a:prstGeom prst="rect">
                            <a:avLst/>
                          </a:prstGeom>
                          <a:noFill/>
                          <a:ln w="9525">
                            <a:noFill/>
                            <a:miter lim="800000"/>
                            <a:headEnd/>
                            <a:tailEnd/>
                          </a:ln>
                        </pic:spPr>
                      </pic:pic>
                    </a:graphicData>
                  </a:graphic>
                </wp:inline>
              </w:drawing>
            </w:r>
            <w:r w:rsidRPr="00247A43">
              <w:rPr>
                <w:rFonts w:ascii="Arial" w:eastAsia="Times New Roman" w:hAnsi="Arial" w:cs="Arial"/>
                <w:sz w:val="19"/>
                <w:szCs w:val="19"/>
              </w:rPr>
              <w:t> m</w:t>
            </w:r>
            <w:r w:rsidRPr="00247A43">
              <w:rPr>
                <w:rFonts w:ascii="Arial" w:eastAsia="Times New Roman" w:hAnsi="Arial" w:cs="Arial"/>
                <w:sz w:val="16"/>
                <w:szCs w:val="16"/>
                <w:vertAlign w:val="superscript"/>
              </w:rPr>
              <w:t>2</w:t>
            </w:r>
            <w:r w:rsidRPr="00247A43">
              <w:rPr>
                <w:rFonts w:ascii="Arial" w:eastAsia="Times New Roman" w:hAnsi="Arial" w:cs="Arial"/>
                <w:sz w:val="19"/>
                <w:szCs w:val="19"/>
              </w:rPr>
              <w:t>.</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110" w:tgtFrame="_blank" w:history="1">
              <w:r w:rsidRPr="00247A43">
                <w:rPr>
                  <w:rFonts w:ascii="Arial" w:eastAsia="Times New Roman" w:hAnsi="Arial" w:cs="Arial"/>
                  <w:color w:val="0077CC"/>
                  <w:sz w:val="19"/>
                  <w:u w:val="single"/>
                </w:rPr>
                <w:t>Volume and Surface Area</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111"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17.</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 man wants to sell his scooter. There are two offers, one at Rs. 12,000 cash and the other a credit of Rs. 12,880 to be paid after 8 months, money being at 18% per annum. Which is the better offer?</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44" type="#_x0000_t75" style="width:18pt;height:15.35pt" o:ole="">
                        <v:imagedata r:id="rId5" o:title=""/>
                      </v:shape>
                      <w:control r:id="rId112" w:name="DefaultOcxName69" w:shapeid="_x0000_i1344"/>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74"/>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Rs. 12,000 in cash</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43" type="#_x0000_t75" style="width:18pt;height:15.35pt" o:ole="">
                        <v:imagedata r:id="rId5" o:title=""/>
                      </v:shape>
                      <w:control r:id="rId113" w:name="DefaultOcxName70" w:shapeid="_x0000_i1343"/>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511"/>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s. 12,880 at credit</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42" type="#_x0000_t75" style="width:18pt;height:15.35pt" o:ole="">
                        <v:imagedata r:id="rId5" o:title=""/>
                      </v:shape>
                      <w:control r:id="rId114" w:name="DefaultOcxName71" w:shapeid="_x0000_i1342"/>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49"/>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Both are equally good</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A</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3463"/>
              <w:gridCol w:w="2420"/>
            </w:tblGrid>
            <w:tr w:rsidR="00247A43" w:rsidRPr="00247A43" w:rsidTr="00247A43">
              <w:trPr>
                <w:tblCellSpacing w:w="0" w:type="dxa"/>
              </w:trPr>
              <w:tc>
                <w:tcPr>
                  <w:tcW w:w="0" w:type="auto"/>
                  <w:tcMar>
                    <w:top w:w="0" w:type="dxa"/>
                    <w:left w:w="0" w:type="dxa"/>
                    <w:bottom w:w="227"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P.W. of Rs. 12,880 due 8 months hence</w:t>
                  </w:r>
                </w:p>
              </w:tc>
              <w:tc>
                <w:tcPr>
                  <w:tcW w:w="0" w:type="auto"/>
                  <w:tcMar>
                    <w:top w:w="0" w:type="dxa"/>
                    <w:left w:w="0" w:type="dxa"/>
                    <w:bottom w:w="227" w:type="dxa"/>
                    <w:right w:w="0" w:type="dxa"/>
                  </w:tcMar>
                  <w:vAlign w:val="center"/>
                  <w:hideMark/>
                </w:tcPr>
                <w:tbl>
                  <w:tblPr>
                    <w:tblW w:w="0" w:type="auto"/>
                    <w:tblCellSpacing w:w="0" w:type="dxa"/>
                    <w:tblCellMar>
                      <w:left w:w="0" w:type="dxa"/>
                      <w:right w:w="0" w:type="dxa"/>
                    </w:tblCellMar>
                    <w:tblLook w:val="04A0"/>
                  </w:tblPr>
                  <w:tblGrid>
                    <w:gridCol w:w="542"/>
                    <w:gridCol w:w="163"/>
                    <w:gridCol w:w="1552"/>
                    <w:gridCol w:w="163"/>
                  </w:tblGrid>
                  <w:tr w:rsidR="00247A43" w:rsidRP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 Rs.</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541655"/>
                              <wp:effectExtent l="19050" t="0" r="0" b="0"/>
                              <wp:docPr id="57" name="Picture 57" descr="https://www.indiabix.com/_files/images/aptitude/1-sym-obracket-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indiabix.com/_files/images/aptitude/1-sym-obracket-h3.gif"/>
                                      <pic:cNvPicPr>
                                        <a:picLocks noChangeAspect="1" noChangeArrowheads="1"/>
                                      </pic:cNvPicPr>
                                    </pic:nvPicPr>
                                    <pic:blipFill>
                                      <a:blip r:embed="rId115"/>
                                      <a:srcRect/>
                                      <a:stretch>
                                        <a:fillRect/>
                                      </a:stretch>
                                    </pic:blipFill>
                                    <pic:spPr bwMode="auto">
                                      <a:xfrm>
                                        <a:off x="0" y="0"/>
                                        <a:ext cx="84455" cy="5416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12880 x 100</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541655"/>
                              <wp:effectExtent l="19050" t="0" r="0" b="0"/>
                              <wp:docPr id="58" name="Picture 58" descr="https://www.indiabix.com/_files/images/aptitude/1-sym-cbracket-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indiabix.com/_files/images/aptitude/1-sym-cbracket-h3.gif"/>
                                      <pic:cNvPicPr>
                                        <a:picLocks noChangeAspect="1" noChangeArrowheads="1"/>
                                      </pic:cNvPicPr>
                                    </pic:nvPicPr>
                                    <pic:blipFill>
                                      <a:blip r:embed="rId116"/>
                                      <a:srcRect/>
                                      <a:stretch>
                                        <a:fillRect/>
                                      </a:stretch>
                                    </pic:blipFill>
                                    <pic:spPr bwMode="auto">
                                      <a:xfrm>
                                        <a:off x="0" y="0"/>
                                        <a:ext cx="84455" cy="541655"/>
                                      </a:xfrm>
                                      <a:prstGeom prst="rect">
                                        <a:avLst/>
                                      </a:prstGeom>
                                      <a:noFill/>
                                      <a:ln w="9525">
                                        <a:noFill/>
                                        <a:miter lim="800000"/>
                                        <a:headEnd/>
                                        <a:tailEnd/>
                                      </a:ln>
                                    </pic:spPr>
                                  </pic:pic>
                                </a:graphicData>
                              </a:graphic>
                            </wp:inline>
                          </w:drawing>
                        </w:r>
                      </w:p>
                    </w:tc>
                  </w:tr>
                  <w:tr w:rsidR="00247A43" w:rsidRP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tbl>
                        <w:tblPr>
                          <w:tblW w:w="0" w:type="auto"/>
                          <w:jc w:val="center"/>
                          <w:tblCellSpacing w:w="0" w:type="dxa"/>
                          <w:tblCellMar>
                            <w:left w:w="0" w:type="dxa"/>
                            <w:right w:w="0" w:type="dxa"/>
                          </w:tblCellMar>
                          <w:tblLook w:val="04A0"/>
                        </w:tblPr>
                        <w:tblGrid>
                          <w:gridCol w:w="574"/>
                          <w:gridCol w:w="163"/>
                          <w:gridCol w:w="453"/>
                          <w:gridCol w:w="212"/>
                          <w:gridCol w:w="150"/>
                        </w:tblGrid>
                        <w:tr w:rsidR="00247A43" w:rsidRPr="00247A43">
                          <w:trPr>
                            <w:tblCellSpacing w:w="0" w:type="dxa"/>
                            <w:jc w:val="center"/>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100 +</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9" name="Picture 5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indiabix.com/_files/images/aptitude/1-sym-oparen-h1.gif"/>
                                            <pic:cNvPicPr>
                                              <a:picLocks noChangeAspect="1" noChangeArrowheads="1"/>
                                            </pic:cNvPicPr>
                                          </pic:nvPicPr>
                                          <pic:blipFill>
                                            <a:blip r:embed="rId14"/>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18 x</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8</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0" name="Picture 6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indiabix.com/_files/images/aptitude/1-sym-cparen-h1.gif"/>
                                            <pic:cNvPicPr>
                                              <a:picLocks noChangeAspect="1" noChangeArrowheads="1"/>
                                            </pic:cNvPicPr>
                                          </pic:nvPicPr>
                                          <pic:blipFill>
                                            <a:blip r:embed="rId15"/>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247A43" w:rsidRPr="00247A43">
                          <w:trPr>
                            <w:tblCellSpacing w:w="0" w:type="dxa"/>
                            <w:jc w:val="center"/>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12</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jc w:val="center"/>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rsidTr="00247A43">
              <w:trPr>
                <w:tblCellSpacing w:w="0" w:type="dxa"/>
              </w:trPr>
              <w:tc>
                <w:tcPr>
                  <w:tcW w:w="0" w:type="auto"/>
                  <w:tcMar>
                    <w:top w:w="0" w:type="dxa"/>
                    <w:left w:w="0" w:type="dxa"/>
                    <w:bottom w:w="227"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tbl>
                  <w:tblPr>
                    <w:tblW w:w="0" w:type="auto"/>
                    <w:tblCellSpacing w:w="0" w:type="dxa"/>
                    <w:tblCellMar>
                      <w:left w:w="0" w:type="dxa"/>
                      <w:right w:w="0" w:type="dxa"/>
                    </w:tblCellMar>
                    <w:tblLook w:val="04A0"/>
                  </w:tblPr>
                  <w:tblGrid>
                    <w:gridCol w:w="542"/>
                    <w:gridCol w:w="163"/>
                    <w:gridCol w:w="1046"/>
                    <w:gridCol w:w="150"/>
                  </w:tblGrid>
                  <w:tr w:rsidR="00247A43" w:rsidRP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 Rs.</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1" name="Picture 6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indiabix.com/_files/images/aptitude/1-sym-oparen-h1.gif"/>
                                      <pic:cNvPicPr>
                                        <a:picLocks noChangeAspect="1" noChangeArrowheads="1"/>
                                      </pic:cNvPicPr>
                                    </pic:nvPicPr>
                                    <pic:blipFill>
                                      <a:blip r:embed="rId14"/>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12880 x 100</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2" name="Picture 6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indiabix.com/_files/images/aptitude/1-sym-cparen-h1.gif"/>
                                      <pic:cNvPicPr>
                                        <a:picLocks noChangeAspect="1" noChangeArrowheads="1"/>
                                      </pic:cNvPicPr>
                                    </pic:nvPicPr>
                                    <pic:blipFill>
                                      <a:blip r:embed="rId15"/>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247A43" w:rsidRP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112</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rsidTr="00247A43">
              <w:trPr>
                <w:tblCellSpacing w:w="0" w:type="dxa"/>
              </w:trPr>
              <w:tc>
                <w:tcPr>
                  <w:tcW w:w="0" w:type="auto"/>
                  <w:tcMar>
                    <w:top w:w="0" w:type="dxa"/>
                    <w:left w:w="0" w:type="dxa"/>
                    <w:bottom w:w="227" w:type="dxa"/>
                    <w:right w:w="0"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p>
              </w:tc>
              <w:tc>
                <w:tcPr>
                  <w:tcW w:w="0" w:type="auto"/>
                  <w:tcMar>
                    <w:top w:w="0" w:type="dxa"/>
                    <w:left w:w="0" w:type="dxa"/>
                    <w:bottom w:w="227" w:type="dxa"/>
                    <w:right w:w="0"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 Rs. 11500.</w:t>
                  </w: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117" w:tgtFrame="_blank" w:history="1">
              <w:r w:rsidRPr="00247A43">
                <w:rPr>
                  <w:rFonts w:ascii="Arial" w:eastAsia="Times New Roman" w:hAnsi="Arial" w:cs="Arial"/>
                  <w:color w:val="0077CC"/>
                  <w:sz w:val="19"/>
                  <w:u w:val="single"/>
                </w:rPr>
                <w:t>True Discount</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118"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18.</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The banker's discount of a certain sum of money is Rs. 72 and the true discount on the same sum for the same time is Rs. 60. The sum due is:</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41" type="#_x0000_t75" style="width:18pt;height:15.35pt" o:ole="">
                        <v:imagedata r:id="rId5" o:title=""/>
                      </v:shape>
                      <w:control r:id="rId119" w:name="DefaultOcxName72" w:shapeid="_x0000_i1341"/>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55"/>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Rs. 360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lastRenderedPageBreak/>
                    <w:object w:dxaOrig="1440" w:dyaOrig="1440">
                      <v:shape id="_x0000_i1340" type="#_x0000_t75" style="width:18pt;height:15.35pt" o:ole="">
                        <v:imagedata r:id="rId5" o:title=""/>
                      </v:shape>
                      <w:control r:id="rId120" w:name="DefaultOcxName73" w:shapeid="_x0000_i1340"/>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55"/>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Rs. 432</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39" type="#_x0000_t75" style="width:18pt;height:15.35pt" o:ole="">
                        <v:imagedata r:id="rId5" o:title=""/>
                      </v:shape>
                      <w:control r:id="rId121" w:name="DefaultOcxName74" w:shapeid="_x0000_i1339"/>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55"/>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Rs. 540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38" type="#_x0000_t75" style="width:18pt;height:15.35pt" o:ole="">
                        <v:imagedata r:id="rId5" o:title=""/>
                      </v:shape>
                      <w:control r:id="rId122" w:name="DefaultOcxName75" w:shapeid="_x0000_i1338"/>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61"/>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Rs. 1080</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A</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648"/>
              <w:gridCol w:w="929"/>
              <w:gridCol w:w="635"/>
              <w:gridCol w:w="163"/>
              <w:gridCol w:w="624"/>
              <w:gridCol w:w="150"/>
              <w:gridCol w:w="635"/>
              <w:gridCol w:w="163"/>
              <w:gridCol w:w="624"/>
              <w:gridCol w:w="150"/>
              <w:gridCol w:w="1058"/>
            </w:tblGrid>
            <w:tr w:rsidR="00247A43" w:rsidRPr="00247A43" w:rsidTr="00247A43">
              <w:trPr>
                <w:tblCellSpacing w:w="0" w:type="dxa"/>
              </w:trPr>
              <w:tc>
                <w:tcPr>
                  <w:tcW w:w="0" w:type="auto"/>
                  <w:vMerge w:val="restart"/>
                  <w:tcMar>
                    <w:top w:w="0" w:type="dxa"/>
                    <w:left w:w="0"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Sum =</w:t>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B.D. x T.D.</w:t>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 Rs.</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3" name="Picture 63"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indiabix.com/_files/images/aptitude/1-sym-oparen-h1.gif"/>
                                <pic:cNvPicPr>
                                  <a:picLocks noChangeAspect="1" noChangeArrowheads="1"/>
                                </pic:cNvPicPr>
                              </pic:nvPicPr>
                              <pic:blipFill>
                                <a:blip r:embed="rId14"/>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72 x 60</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4" name="Picture 64"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indiabix.com/_files/images/aptitude/1-sym-cparen-h1.gif"/>
                                <pic:cNvPicPr>
                                  <a:picLocks noChangeAspect="1" noChangeArrowheads="1"/>
                                </pic:cNvPicPr>
                              </pic:nvPicPr>
                              <pic:blipFill>
                                <a:blip r:embed="rId15"/>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 Rs.</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5" name="Picture 65"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indiabix.com/_files/images/aptitude/1-sym-oparen-h1.gif"/>
                                <pic:cNvPicPr>
                                  <a:picLocks noChangeAspect="1" noChangeArrowheads="1"/>
                                </pic:cNvPicPr>
                              </pic:nvPicPr>
                              <pic:blipFill>
                                <a:blip r:embed="rId14"/>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72 x 60</w:t>
                  </w:r>
                </w:p>
              </w:tc>
              <w:tc>
                <w:tcPr>
                  <w:tcW w:w="0" w:type="auto"/>
                  <w:vMerge w:val="restart"/>
                  <w:noWrap/>
                  <w:vAlign w:val="center"/>
                  <w:hideMark/>
                </w:tcPr>
                <w:p w:rsidR="00247A43" w:rsidRPr="00247A43" w:rsidRDefault="00247A43" w:rsidP="00247A43">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6" name="Picture 66"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indiabix.com/_files/images/aptitude/1-sym-cparen-h1.gif"/>
                                <pic:cNvPicPr>
                                  <a:picLocks noChangeAspect="1" noChangeArrowheads="1"/>
                                </pic:cNvPicPr>
                              </pic:nvPicPr>
                              <pic:blipFill>
                                <a:blip r:embed="rId15"/>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 Rs. 360.</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B.D. - T.D.</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72 - 60</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247A43" w:rsidRPr="00247A43" w:rsidRDefault="00247A43" w:rsidP="00247A43">
                  <w:pPr>
                    <w:spacing w:after="0" w:line="240" w:lineRule="auto"/>
                    <w:jc w:val="center"/>
                    <w:rPr>
                      <w:rFonts w:ascii="Arial" w:eastAsia="Times New Roman" w:hAnsi="Arial" w:cs="Arial"/>
                      <w:sz w:val="19"/>
                      <w:szCs w:val="19"/>
                    </w:rPr>
                  </w:pPr>
                  <w:r w:rsidRPr="00247A43">
                    <w:rPr>
                      <w:rFonts w:ascii="Arial" w:eastAsia="Times New Roman" w:hAnsi="Arial" w:cs="Arial"/>
                      <w:sz w:val="19"/>
                      <w:szCs w:val="19"/>
                    </w:rPr>
                    <w:t>12</w:t>
                  </w: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123" w:tgtFrame="_blank" w:history="1">
              <w:r w:rsidRPr="00247A43">
                <w:rPr>
                  <w:rFonts w:ascii="Arial" w:eastAsia="Times New Roman" w:hAnsi="Arial" w:cs="Arial"/>
                  <w:color w:val="0077CC"/>
                  <w:sz w:val="19"/>
                  <w:u w:val="single"/>
                </w:rPr>
                <w:t>Banker's Discount</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124"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19.</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 man standing at a point P is watching the top of a tower, which makes an angle of elevation of 30° with the man's eye. The man walks some distance towards the tower to watch its top and the angle of the elevation becomes 60°. What is the distance between the base of the tower and the point P?</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37" type="#_x0000_t75" style="width:18pt;height:15.35pt" o:ole="">
                        <v:imagedata r:id="rId5" o:title=""/>
                      </v:shape>
                      <w:control r:id="rId125" w:name="DefaultOcxName76" w:shapeid="_x0000_i1337"/>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4</w:t>
                        </w:r>
                        <w:r w:rsidRPr="00247A43">
                          <w:rPr>
                            <w:rFonts w:ascii="Arial" w:eastAsia="Times New Roman" w:hAnsi="Arial" w:cs="Arial"/>
                            <w:sz w:val="19"/>
                          </w:rPr>
                          <w:t>3</w:t>
                        </w:r>
                        <w:r w:rsidRPr="00247A43">
                          <w:rPr>
                            <w:rFonts w:ascii="Arial" w:eastAsia="Times New Roman" w:hAnsi="Arial" w:cs="Arial"/>
                            <w:sz w:val="19"/>
                            <w:szCs w:val="19"/>
                          </w:rPr>
                          <w:t> units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36" type="#_x0000_t75" style="width:18pt;height:15.35pt" o:ole="">
                        <v:imagedata r:id="rId5" o:title=""/>
                      </v:shape>
                      <w:control r:id="rId126" w:name="DefaultOcxName77" w:shapeid="_x0000_i1336"/>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8 units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35" type="#_x0000_t75" style="width:18pt;height:15.35pt" o:ole="">
                        <v:imagedata r:id="rId5" o:title=""/>
                      </v:shape>
                      <w:control r:id="rId127" w:name="DefaultOcxName78" w:shapeid="_x0000_i1335"/>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66"/>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12 units</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34" type="#_x0000_t75" style="width:18pt;height:15.35pt" o:ole="">
                        <v:imagedata r:id="rId5" o:title=""/>
                      </v:shape>
                      <w:control r:id="rId128" w:name="DefaultOcxName79" w:shapeid="_x0000_i1334"/>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95"/>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Data inadequate</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33" type="#_x0000_t75" style="width:18pt;height:15.35pt" o:ole="">
                        <v:imagedata r:id="rId5" o:title=""/>
                      </v:shape>
                      <w:control r:id="rId129" w:name="DefaultOcxName80" w:shapeid="_x0000_i1333"/>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None of these</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u w:val="single"/>
              </w:rPr>
              <w:t>Explanation:</w:t>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One of AB, AD and CD must have given.</w:t>
            </w:r>
          </w:p>
          <w:p w:rsidR="00247A43" w:rsidRPr="00247A43" w:rsidRDefault="00247A43" w:rsidP="00247A43">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430655" cy="1430655"/>
                  <wp:effectExtent l="19050" t="0" r="0" b="0"/>
                  <wp:docPr id="67" name="Picture 67" descr="https://www.indiabix.com/_files/images/aptitude/1-z-647-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indiabix.com/_files/images/aptitude/1-z-647-006.gif"/>
                          <pic:cNvPicPr>
                            <a:picLocks noChangeAspect="1" noChangeArrowheads="1"/>
                          </pic:cNvPicPr>
                        </pic:nvPicPr>
                        <pic:blipFill>
                          <a:blip r:embed="rId130"/>
                          <a:srcRect/>
                          <a:stretch>
                            <a:fillRect/>
                          </a:stretch>
                        </pic:blipFill>
                        <pic:spPr bwMode="auto">
                          <a:xfrm>
                            <a:off x="0" y="0"/>
                            <a:ext cx="1430655" cy="1430655"/>
                          </a:xfrm>
                          <a:prstGeom prst="rect">
                            <a:avLst/>
                          </a:prstGeom>
                          <a:noFill/>
                          <a:ln w="9525">
                            <a:noFill/>
                            <a:miter lim="800000"/>
                            <a:headEnd/>
                            <a:tailEnd/>
                          </a:ln>
                        </pic:spPr>
                      </pic:pic>
                    </a:graphicData>
                  </a:graphic>
                </wp:inline>
              </w:drawing>
            </w:r>
          </w:p>
          <w:p w:rsidR="00247A43" w:rsidRPr="00247A43" w:rsidRDefault="00247A43" w:rsidP="00247A43">
            <w:pPr>
              <w:spacing w:before="133" w:after="133" w:line="240" w:lineRule="auto"/>
              <w:rPr>
                <w:rFonts w:ascii="Arial" w:eastAsia="Times New Roman" w:hAnsi="Arial" w:cs="Arial"/>
                <w:sz w:val="19"/>
                <w:szCs w:val="19"/>
              </w:rPr>
            </w:pPr>
            <w:r w:rsidRPr="00247A43">
              <w:rPr>
                <w:rFonts w:ascii="Arial" w:eastAsia="Times New Roman" w:hAnsi="Arial" w:cs="Arial"/>
                <w:sz w:val="19"/>
                <w:szCs w:val="19"/>
              </w:rPr>
              <w:t>So, the data is inadequate.</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Learn more problems on : </w:t>
            </w:r>
            <w:hyperlink r:id="rId131" w:tgtFrame="_blank" w:history="1">
              <w:r w:rsidRPr="00247A43">
                <w:rPr>
                  <w:rFonts w:ascii="Arial" w:eastAsia="Times New Roman" w:hAnsi="Arial" w:cs="Arial"/>
                  <w:color w:val="0077CC"/>
                  <w:sz w:val="19"/>
                  <w:u w:val="single"/>
                </w:rPr>
                <w:t>Height and Distance</w:t>
              </w:r>
            </w:hyperlink>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Discuss about this problem : </w:t>
            </w:r>
            <w:hyperlink r:id="rId132" w:tgtFrame="_blank" w:history="1">
              <w:r w:rsidRPr="00247A43">
                <w:rPr>
                  <w:rFonts w:ascii="Arial" w:eastAsia="Times New Roman" w:hAnsi="Arial" w:cs="Arial"/>
                  <w:color w:val="0077CC"/>
                  <w:sz w:val="19"/>
                  <w:u w:val="single"/>
                </w:rPr>
                <w:t>Discuss in Forum</w:t>
              </w:r>
            </w:hyperlink>
          </w:p>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247A43" w:rsidRPr="00247A43" w:rsidTr="00247A43">
        <w:trPr>
          <w:tblCellSpacing w:w="0" w:type="dxa"/>
        </w:trPr>
        <w:tc>
          <w:tcPr>
            <w:tcW w:w="0" w:type="auto"/>
            <w:gridSpan w:val="2"/>
            <w:vAlign w:val="center"/>
            <w:hideMark/>
          </w:tcPr>
          <w:p w:rsidR="00247A43" w:rsidRPr="00247A43" w:rsidRDefault="00247A43" w:rsidP="00247A43">
            <w:pPr>
              <w:shd w:val="clear" w:color="auto" w:fill="FDFDFD"/>
              <w:spacing w:after="0" w:line="240" w:lineRule="auto"/>
              <w:rPr>
                <w:rFonts w:ascii="Arial" w:eastAsia="Times New Roman" w:hAnsi="Arial" w:cs="Arial"/>
                <w:b/>
                <w:bCs/>
                <w:color w:val="808080"/>
                <w:sz w:val="19"/>
                <w:szCs w:val="19"/>
              </w:rPr>
            </w:pPr>
            <w:r w:rsidRPr="00247A43">
              <w:rPr>
                <w:rFonts w:ascii="Arial" w:eastAsia="Times New Roman" w:hAnsi="Arial" w:cs="Arial"/>
                <w:b/>
                <w:bCs/>
                <w:color w:val="808080"/>
                <w:sz w:val="19"/>
                <w:szCs w:val="19"/>
              </w:rPr>
              <w:t xml:space="preserve">Direction (for </w:t>
            </w:r>
            <w:proofErr w:type="spellStart"/>
            <w:r w:rsidRPr="00247A43">
              <w:rPr>
                <w:rFonts w:ascii="Arial" w:eastAsia="Times New Roman" w:hAnsi="Arial" w:cs="Arial"/>
                <w:b/>
                <w:bCs/>
                <w:color w:val="808080"/>
                <w:sz w:val="19"/>
                <w:szCs w:val="19"/>
              </w:rPr>
              <w:t>Q.No</w:t>
            </w:r>
            <w:proofErr w:type="spellEnd"/>
            <w:r w:rsidRPr="00247A43">
              <w:rPr>
                <w:rFonts w:ascii="Arial" w:eastAsia="Times New Roman" w:hAnsi="Arial" w:cs="Arial"/>
                <w:b/>
                <w:bCs/>
                <w:color w:val="808080"/>
                <w:sz w:val="19"/>
                <w:szCs w:val="19"/>
              </w:rPr>
              <w:t>. 20):</w:t>
            </w:r>
          </w:p>
          <w:p w:rsidR="00247A43" w:rsidRPr="00247A43" w:rsidRDefault="00247A43" w:rsidP="00247A43">
            <w:pPr>
              <w:spacing w:after="133" w:line="240" w:lineRule="auto"/>
              <w:rPr>
                <w:rFonts w:ascii="Arial" w:eastAsia="Times New Roman" w:hAnsi="Arial" w:cs="Arial"/>
                <w:sz w:val="19"/>
                <w:szCs w:val="19"/>
              </w:rPr>
            </w:pPr>
            <w:r w:rsidRPr="00247A43">
              <w:rPr>
                <w:rFonts w:ascii="Arial" w:eastAsia="Times New Roman" w:hAnsi="Arial" w:cs="Arial"/>
                <w:sz w:val="19"/>
                <w:szCs w:val="19"/>
              </w:rPr>
              <w:t>Insert the missing number.</w:t>
            </w:r>
          </w:p>
        </w:tc>
      </w:tr>
      <w:tr w:rsidR="00247A43" w:rsidRPr="00247A43" w:rsidTr="00247A43">
        <w:trPr>
          <w:tblCellSpacing w:w="0" w:type="dxa"/>
        </w:trPr>
        <w:tc>
          <w:tcPr>
            <w:tcW w:w="333" w:type="dxa"/>
            <w:vMerge w:val="restart"/>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20.</w:t>
            </w:r>
          </w:p>
        </w:tc>
        <w:tc>
          <w:tcPr>
            <w:tcW w:w="0" w:type="auto"/>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8, 7, 11, 12, 14, 17, 17, 22, (....)</w:t>
            </w:r>
          </w:p>
        </w:tc>
      </w:tr>
      <w:tr w:rsidR="00247A43" w:rsidRPr="00247A43" w:rsidTr="00247A43">
        <w:trPr>
          <w:tblCellSpacing w:w="0" w:type="dxa"/>
        </w:trPr>
        <w:tc>
          <w:tcPr>
            <w:tcW w:w="0" w:type="auto"/>
            <w:vMerge/>
            <w:vAlign w:val="center"/>
            <w:hideMark/>
          </w:tcPr>
          <w:p w:rsidR="00247A43" w:rsidRPr="00247A43" w:rsidRDefault="00247A43" w:rsidP="00247A4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32" type="#_x0000_t75" style="width:18pt;height:15.35pt" o:ole="">
                        <v:imagedata r:id="rId5" o:title=""/>
                      </v:shape>
                      <w:control r:id="rId133" w:name="DefaultOcxName81" w:shapeid="_x0000_i1332"/>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27</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31" type="#_x0000_t75" style="width:18pt;height:15.35pt" o:ole="">
                        <v:imagedata r:id="rId5" o:title=""/>
                      </v:shape>
                      <w:control r:id="rId134" w:name="DefaultOcxName82" w:shapeid="_x0000_i1331"/>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20</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lastRenderedPageBreak/>
                    <w:object w:dxaOrig="1440" w:dyaOrig="1440">
                      <v:shape id="_x0000_i1330" type="#_x0000_t75" style="width:18pt;height:15.35pt" o:ole="">
                        <v:imagedata r:id="rId5" o:title=""/>
                      </v:shape>
                      <w:control r:id="rId135" w:name="DefaultOcxName83" w:shapeid="_x0000_i1330"/>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22</w:t>
                        </w:r>
                      </w:p>
                    </w:tc>
                  </w:tr>
                </w:tbl>
                <w:p w:rsidR="00247A43" w:rsidRPr="00247A43" w:rsidRDefault="00247A43" w:rsidP="00247A43">
                  <w:pPr>
                    <w:spacing w:after="0" w:line="240" w:lineRule="auto"/>
                    <w:rPr>
                      <w:rFonts w:ascii="Arial" w:eastAsia="Times New Roman" w:hAnsi="Arial" w:cs="Arial"/>
                      <w:sz w:val="19"/>
                      <w:szCs w:val="19"/>
                    </w:rPr>
                  </w:pPr>
                </w:p>
              </w:tc>
            </w:tr>
            <w:tr w:rsidR="00247A43" w:rsidRPr="00247A43">
              <w:trPr>
                <w:tblCellSpacing w:w="0" w:type="dxa"/>
              </w:trPr>
              <w:tc>
                <w:tcPr>
                  <w:tcW w:w="50" w:type="pct"/>
                  <w:noWrap/>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object w:dxaOrig="1440" w:dyaOrig="1440">
                      <v:shape id="_x0000_i1329" type="#_x0000_t75" style="width:18pt;height:15.35pt" o:ole="">
                        <v:imagedata r:id="rId5" o:title=""/>
                      </v:shape>
                      <w:control r:id="rId136" w:name="DefaultOcxName84" w:shapeid="_x0000_i1329"/>
                    </w:object>
                  </w:r>
                </w:p>
              </w:tc>
              <w:tc>
                <w:tcPr>
                  <w:tcW w:w="50" w:type="pct"/>
                  <w:tcMar>
                    <w:top w:w="93" w:type="dxa"/>
                    <w:left w:w="93" w:type="dxa"/>
                    <w:bottom w:w="93" w:type="dxa"/>
                    <w:right w:w="93" w:type="dxa"/>
                  </w:tcMar>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247A43" w:rsidRPr="00247A43">
                    <w:trPr>
                      <w:tblCellSpacing w:w="0" w:type="dxa"/>
                    </w:trPr>
                    <w:tc>
                      <w:tcPr>
                        <w:tcW w:w="0" w:type="auto"/>
                        <w:vAlign w:val="center"/>
                        <w:hideMark/>
                      </w:tcPr>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sz w:val="19"/>
                            <w:szCs w:val="19"/>
                          </w:rPr>
                          <w:t>24</w:t>
                        </w:r>
                      </w:p>
                    </w:tc>
                  </w:tr>
                </w:tbl>
                <w:p w:rsidR="00247A43" w:rsidRPr="00247A43" w:rsidRDefault="00247A43" w:rsidP="00247A43">
                  <w:pPr>
                    <w:spacing w:after="0" w:line="240" w:lineRule="auto"/>
                    <w:rPr>
                      <w:rFonts w:ascii="Arial" w:eastAsia="Times New Roman" w:hAnsi="Arial" w:cs="Arial"/>
                      <w:sz w:val="19"/>
                      <w:szCs w:val="19"/>
                    </w:rPr>
                  </w:pPr>
                </w:p>
              </w:tc>
            </w:tr>
          </w:tbl>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Your Answer:</w:t>
            </w:r>
            <w:r w:rsidRPr="00247A43">
              <w:rPr>
                <w:rFonts w:ascii="Arial" w:eastAsia="Times New Roman" w:hAnsi="Arial" w:cs="Arial"/>
                <w:sz w:val="19"/>
                <w:szCs w:val="19"/>
              </w:rPr>
              <w:t> Option </w:t>
            </w:r>
            <w:r w:rsidRPr="00247A43">
              <w:rPr>
                <w:rFonts w:ascii="Arial" w:eastAsia="Times New Roman" w:hAnsi="Arial" w:cs="Arial"/>
                <w:b/>
                <w:bCs/>
                <w:sz w:val="19"/>
              </w:rPr>
              <w:t>(Not Answered)</w:t>
            </w:r>
          </w:p>
          <w:p w:rsidR="00247A43" w:rsidRPr="00247A43" w:rsidRDefault="00247A43" w:rsidP="00247A43">
            <w:pPr>
              <w:spacing w:after="0" w:line="240" w:lineRule="auto"/>
              <w:rPr>
                <w:rFonts w:ascii="Arial" w:eastAsia="Times New Roman" w:hAnsi="Arial" w:cs="Arial"/>
                <w:sz w:val="19"/>
                <w:szCs w:val="19"/>
              </w:rPr>
            </w:pPr>
            <w:r w:rsidRPr="00247A43">
              <w:rPr>
                <w:rFonts w:ascii="Arial" w:eastAsia="Times New Roman" w:hAnsi="Arial" w:cs="Arial"/>
                <w:color w:val="5EAC1A"/>
                <w:sz w:val="19"/>
              </w:rPr>
              <w:t>Correct Answer:</w:t>
            </w:r>
            <w:r w:rsidRPr="00247A43">
              <w:rPr>
                <w:rFonts w:ascii="Arial" w:eastAsia="Times New Roman" w:hAnsi="Arial" w:cs="Arial"/>
                <w:sz w:val="19"/>
                <w:szCs w:val="19"/>
              </w:rPr>
              <w:t> Option </w:t>
            </w:r>
            <w:r w:rsidRPr="00247A43">
              <w:rPr>
                <w:rFonts w:ascii="Arial" w:eastAsia="Times New Roman" w:hAnsi="Arial" w:cs="Arial"/>
                <w:b/>
                <w:bCs/>
                <w:sz w:val="19"/>
              </w:rPr>
              <w:t>B</w:t>
            </w:r>
          </w:p>
        </w:tc>
      </w:tr>
    </w:tbl>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E4FC6"/>
    <w:multiLevelType w:val="multilevel"/>
    <w:tmpl w:val="63E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47A43"/>
    <w:rsid w:val="000079E2"/>
    <w:rsid w:val="001702C9"/>
    <w:rsid w:val="00247A43"/>
    <w:rsid w:val="00D46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247A43"/>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247A4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43"/>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247A43"/>
    <w:rPr>
      <w:rFonts w:eastAsia="Times New Roman" w:cs="Times New Roman"/>
      <w:b/>
      <w:bCs/>
      <w:sz w:val="27"/>
      <w:szCs w:val="27"/>
    </w:rPr>
  </w:style>
  <w:style w:type="character" w:styleId="Hyperlink">
    <w:name w:val="Hyperlink"/>
    <w:basedOn w:val="DefaultParagraphFont"/>
    <w:uiPriority w:val="99"/>
    <w:semiHidden/>
    <w:unhideWhenUsed/>
    <w:rsid w:val="00247A43"/>
    <w:rPr>
      <w:color w:val="0000FF"/>
      <w:u w:val="single"/>
    </w:rPr>
  </w:style>
  <w:style w:type="character" w:styleId="FollowedHyperlink">
    <w:name w:val="FollowedHyperlink"/>
    <w:basedOn w:val="DefaultParagraphFont"/>
    <w:uiPriority w:val="99"/>
    <w:semiHidden/>
    <w:unhideWhenUsed/>
    <w:rsid w:val="00247A43"/>
    <w:rPr>
      <w:color w:val="800080"/>
      <w:u w:val="single"/>
    </w:rPr>
  </w:style>
  <w:style w:type="paragraph" w:styleId="z-TopofForm">
    <w:name w:val="HTML Top of Form"/>
    <w:basedOn w:val="Normal"/>
    <w:next w:val="Normal"/>
    <w:link w:val="z-TopofFormChar"/>
    <w:hidden/>
    <w:uiPriority w:val="99"/>
    <w:semiHidden/>
    <w:unhideWhenUsed/>
    <w:rsid w:val="00247A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7A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7A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7A43"/>
    <w:rPr>
      <w:rFonts w:ascii="Arial" w:eastAsia="Times New Roman" w:hAnsi="Arial" w:cs="Arial"/>
      <w:vanish/>
      <w:sz w:val="16"/>
      <w:szCs w:val="16"/>
    </w:rPr>
  </w:style>
  <w:style w:type="character" w:customStyle="1" w:styleId="hide-1">
    <w:name w:val="hide-1"/>
    <w:basedOn w:val="DefaultParagraphFont"/>
    <w:rsid w:val="00247A43"/>
  </w:style>
  <w:style w:type="character" w:customStyle="1" w:styleId="ib-green">
    <w:name w:val="ib-green"/>
    <w:basedOn w:val="DefaultParagraphFont"/>
    <w:rsid w:val="00247A43"/>
  </w:style>
  <w:style w:type="paragraph" w:styleId="NormalWeb">
    <w:name w:val="Normal (Web)"/>
    <w:basedOn w:val="Normal"/>
    <w:uiPriority w:val="99"/>
    <w:unhideWhenUsed/>
    <w:rsid w:val="00247A43"/>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247A43"/>
  </w:style>
  <w:style w:type="character" w:customStyle="1" w:styleId="ib-dgray">
    <w:name w:val="ib-dgray"/>
    <w:basedOn w:val="DefaultParagraphFont"/>
    <w:rsid w:val="00247A43"/>
  </w:style>
  <w:style w:type="character" w:customStyle="1" w:styleId="ga-root-h1">
    <w:name w:val="ga-root-h1"/>
    <w:basedOn w:val="DefaultParagraphFont"/>
    <w:rsid w:val="00247A43"/>
  </w:style>
  <w:style w:type="character" w:customStyle="1" w:styleId="ga-root-h2">
    <w:name w:val="ga-root-h2"/>
    <w:basedOn w:val="DefaultParagraphFont"/>
    <w:rsid w:val="00247A43"/>
  </w:style>
  <w:style w:type="paragraph" w:styleId="BalloonText">
    <w:name w:val="Balloon Text"/>
    <w:basedOn w:val="Normal"/>
    <w:link w:val="BalloonTextChar"/>
    <w:uiPriority w:val="99"/>
    <w:semiHidden/>
    <w:unhideWhenUsed/>
    <w:rsid w:val="00247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A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8353804">
      <w:bodyDiv w:val="1"/>
      <w:marLeft w:val="0"/>
      <w:marRight w:val="0"/>
      <w:marTop w:val="0"/>
      <w:marBottom w:val="0"/>
      <w:divBdr>
        <w:top w:val="none" w:sz="0" w:space="0" w:color="auto"/>
        <w:left w:val="none" w:sz="0" w:space="0" w:color="auto"/>
        <w:bottom w:val="none" w:sz="0" w:space="0" w:color="auto"/>
        <w:right w:val="none" w:sz="0" w:space="0" w:color="auto"/>
      </w:divBdr>
      <w:divsChild>
        <w:div w:id="507184871">
          <w:marLeft w:val="0"/>
          <w:marRight w:val="0"/>
          <w:marTop w:val="0"/>
          <w:marBottom w:val="0"/>
          <w:divBdr>
            <w:top w:val="none" w:sz="0" w:space="0" w:color="auto"/>
            <w:left w:val="none" w:sz="0" w:space="0" w:color="auto"/>
            <w:bottom w:val="none" w:sz="0" w:space="0" w:color="auto"/>
            <w:right w:val="none" w:sz="0" w:space="0" w:color="auto"/>
          </w:divBdr>
        </w:div>
        <w:div w:id="462622833">
          <w:marLeft w:val="0"/>
          <w:marRight w:val="0"/>
          <w:marTop w:val="0"/>
          <w:marBottom w:val="0"/>
          <w:divBdr>
            <w:top w:val="none" w:sz="0" w:space="0" w:color="auto"/>
            <w:left w:val="none" w:sz="0" w:space="0" w:color="auto"/>
            <w:bottom w:val="none" w:sz="0" w:space="0" w:color="auto"/>
            <w:right w:val="none" w:sz="0" w:space="0" w:color="auto"/>
          </w:divBdr>
          <w:divsChild>
            <w:div w:id="1254780343">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953251440">
          <w:marLeft w:val="0"/>
          <w:marRight w:val="0"/>
          <w:marTop w:val="0"/>
          <w:marBottom w:val="0"/>
          <w:divBdr>
            <w:top w:val="none" w:sz="0" w:space="0" w:color="auto"/>
            <w:left w:val="none" w:sz="0" w:space="0" w:color="auto"/>
            <w:bottom w:val="none" w:sz="0" w:space="0" w:color="auto"/>
            <w:right w:val="none" w:sz="0" w:space="0" w:color="auto"/>
          </w:divBdr>
        </w:div>
        <w:div w:id="1565333266">
          <w:marLeft w:val="0"/>
          <w:marRight w:val="0"/>
          <w:marTop w:val="27"/>
          <w:marBottom w:val="0"/>
          <w:divBdr>
            <w:top w:val="none" w:sz="0" w:space="0" w:color="auto"/>
            <w:left w:val="none" w:sz="0" w:space="0" w:color="auto"/>
            <w:bottom w:val="none" w:sz="0" w:space="0" w:color="auto"/>
            <w:right w:val="none" w:sz="0" w:space="0" w:color="auto"/>
          </w:divBdr>
        </w:div>
        <w:div w:id="692654114">
          <w:marLeft w:val="0"/>
          <w:marRight w:val="0"/>
          <w:marTop w:val="0"/>
          <w:marBottom w:val="0"/>
          <w:divBdr>
            <w:top w:val="single" w:sz="4" w:space="2" w:color="F0F0F0"/>
            <w:left w:val="single" w:sz="4" w:space="6" w:color="F0F0F0"/>
            <w:bottom w:val="single" w:sz="4" w:space="2" w:color="F0F0F0"/>
            <w:right w:val="single" w:sz="4" w:space="6" w:color="F0F0F0"/>
          </w:divBdr>
        </w:div>
        <w:div w:id="1941134458">
          <w:marLeft w:val="0"/>
          <w:marRight w:val="0"/>
          <w:marTop w:val="0"/>
          <w:marBottom w:val="0"/>
          <w:divBdr>
            <w:top w:val="none" w:sz="0" w:space="0" w:color="auto"/>
            <w:left w:val="none" w:sz="0" w:space="0" w:color="auto"/>
            <w:bottom w:val="none" w:sz="0" w:space="0" w:color="auto"/>
            <w:right w:val="none" w:sz="0" w:space="0" w:color="auto"/>
          </w:divBdr>
        </w:div>
        <w:div w:id="1446342319">
          <w:marLeft w:val="0"/>
          <w:marRight w:val="0"/>
          <w:marTop w:val="0"/>
          <w:marBottom w:val="0"/>
          <w:divBdr>
            <w:top w:val="none" w:sz="0" w:space="0" w:color="auto"/>
            <w:left w:val="none" w:sz="0" w:space="0" w:color="auto"/>
            <w:bottom w:val="none" w:sz="0" w:space="0" w:color="auto"/>
            <w:right w:val="none" w:sz="0" w:space="0" w:color="auto"/>
          </w:divBdr>
          <w:divsChild>
            <w:div w:id="250428142">
              <w:marLeft w:val="0"/>
              <w:marRight w:val="0"/>
              <w:marTop w:val="0"/>
              <w:marBottom w:val="0"/>
              <w:divBdr>
                <w:top w:val="none" w:sz="0" w:space="0" w:color="auto"/>
                <w:left w:val="none" w:sz="0" w:space="0" w:color="auto"/>
                <w:bottom w:val="none" w:sz="0" w:space="0" w:color="auto"/>
                <w:right w:val="none" w:sz="0" w:space="0" w:color="auto"/>
              </w:divBdr>
              <w:divsChild>
                <w:div w:id="1905287984">
                  <w:marLeft w:val="0"/>
                  <w:marRight w:val="0"/>
                  <w:marTop w:val="0"/>
                  <w:marBottom w:val="0"/>
                  <w:divBdr>
                    <w:top w:val="none" w:sz="0" w:space="0" w:color="auto"/>
                    <w:left w:val="none" w:sz="0" w:space="0" w:color="auto"/>
                    <w:bottom w:val="none" w:sz="0" w:space="0" w:color="auto"/>
                    <w:right w:val="none" w:sz="0" w:space="0" w:color="auto"/>
                  </w:divBdr>
                  <w:divsChild>
                    <w:div w:id="1608543336">
                      <w:marLeft w:val="0"/>
                      <w:marRight w:val="0"/>
                      <w:marTop w:val="0"/>
                      <w:marBottom w:val="0"/>
                      <w:divBdr>
                        <w:top w:val="none" w:sz="0" w:space="0" w:color="auto"/>
                        <w:left w:val="single" w:sz="18" w:space="10" w:color="CCCCCC"/>
                        <w:bottom w:val="none" w:sz="0" w:space="0" w:color="auto"/>
                        <w:right w:val="none" w:sz="0" w:space="0" w:color="auto"/>
                      </w:divBdr>
                      <w:divsChild>
                        <w:div w:id="1792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904">
                  <w:marLeft w:val="0"/>
                  <w:marRight w:val="0"/>
                  <w:marTop w:val="0"/>
                  <w:marBottom w:val="0"/>
                  <w:divBdr>
                    <w:top w:val="none" w:sz="0" w:space="0" w:color="auto"/>
                    <w:left w:val="none" w:sz="0" w:space="0" w:color="auto"/>
                    <w:bottom w:val="none" w:sz="0" w:space="0" w:color="auto"/>
                    <w:right w:val="none" w:sz="0" w:space="0" w:color="auto"/>
                  </w:divBdr>
                  <w:divsChild>
                    <w:div w:id="1047484537">
                      <w:marLeft w:val="0"/>
                      <w:marRight w:val="0"/>
                      <w:marTop w:val="0"/>
                      <w:marBottom w:val="0"/>
                      <w:divBdr>
                        <w:top w:val="none" w:sz="0" w:space="0" w:color="auto"/>
                        <w:left w:val="single" w:sz="18" w:space="10" w:color="CCCCCC"/>
                        <w:bottom w:val="none" w:sz="0" w:space="0" w:color="auto"/>
                        <w:right w:val="none" w:sz="0" w:space="0" w:color="auto"/>
                      </w:divBdr>
                      <w:divsChild>
                        <w:div w:id="1091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691">
                  <w:marLeft w:val="0"/>
                  <w:marRight w:val="0"/>
                  <w:marTop w:val="0"/>
                  <w:marBottom w:val="133"/>
                  <w:divBdr>
                    <w:top w:val="single" w:sz="4" w:space="0" w:color="F2F2F2"/>
                    <w:left w:val="single" w:sz="24" w:space="0" w:color="DDF8C2"/>
                    <w:bottom w:val="single" w:sz="4" w:space="0" w:color="F2F2F2"/>
                    <w:right w:val="single" w:sz="4" w:space="0" w:color="F2F2F2"/>
                  </w:divBdr>
                  <w:divsChild>
                    <w:div w:id="1630353677">
                      <w:marLeft w:val="0"/>
                      <w:marRight w:val="0"/>
                      <w:marTop w:val="0"/>
                      <w:marBottom w:val="0"/>
                      <w:divBdr>
                        <w:top w:val="none" w:sz="0" w:space="0" w:color="auto"/>
                        <w:left w:val="none" w:sz="0" w:space="0" w:color="auto"/>
                        <w:bottom w:val="single" w:sz="4" w:space="7" w:color="F0F0F0"/>
                        <w:right w:val="none" w:sz="0" w:space="0" w:color="auto"/>
                      </w:divBdr>
                    </w:div>
                    <w:div w:id="1018695725">
                      <w:marLeft w:val="0"/>
                      <w:marRight w:val="0"/>
                      <w:marTop w:val="0"/>
                      <w:marBottom w:val="0"/>
                      <w:divBdr>
                        <w:top w:val="none" w:sz="0" w:space="0" w:color="auto"/>
                        <w:left w:val="none" w:sz="0" w:space="0" w:color="auto"/>
                        <w:bottom w:val="none" w:sz="0" w:space="0" w:color="auto"/>
                        <w:right w:val="none" w:sz="0" w:space="0" w:color="auto"/>
                      </w:divBdr>
                    </w:div>
                  </w:divsChild>
                </w:div>
                <w:div w:id="2006013332">
                  <w:marLeft w:val="0"/>
                  <w:marRight w:val="0"/>
                  <w:marTop w:val="0"/>
                  <w:marBottom w:val="0"/>
                  <w:divBdr>
                    <w:top w:val="none" w:sz="0" w:space="0" w:color="auto"/>
                    <w:left w:val="none" w:sz="0" w:space="0" w:color="auto"/>
                    <w:bottom w:val="none" w:sz="0" w:space="0" w:color="auto"/>
                    <w:right w:val="none" w:sz="0" w:space="0" w:color="auto"/>
                  </w:divBdr>
                  <w:divsChild>
                    <w:div w:id="2108694673">
                      <w:marLeft w:val="0"/>
                      <w:marRight w:val="0"/>
                      <w:marTop w:val="0"/>
                      <w:marBottom w:val="0"/>
                      <w:divBdr>
                        <w:top w:val="none" w:sz="0" w:space="0" w:color="auto"/>
                        <w:left w:val="single" w:sz="18" w:space="10" w:color="CCCCCC"/>
                        <w:bottom w:val="none" w:sz="0" w:space="0" w:color="auto"/>
                        <w:right w:val="none" w:sz="0" w:space="0" w:color="auto"/>
                      </w:divBdr>
                      <w:divsChild>
                        <w:div w:id="1790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787">
                  <w:marLeft w:val="0"/>
                  <w:marRight w:val="0"/>
                  <w:marTop w:val="0"/>
                  <w:marBottom w:val="0"/>
                  <w:divBdr>
                    <w:top w:val="none" w:sz="0" w:space="0" w:color="auto"/>
                    <w:left w:val="none" w:sz="0" w:space="0" w:color="auto"/>
                    <w:bottom w:val="none" w:sz="0" w:space="0" w:color="auto"/>
                    <w:right w:val="none" w:sz="0" w:space="0" w:color="auto"/>
                  </w:divBdr>
                  <w:divsChild>
                    <w:div w:id="491258110">
                      <w:marLeft w:val="0"/>
                      <w:marRight w:val="0"/>
                      <w:marTop w:val="0"/>
                      <w:marBottom w:val="0"/>
                      <w:divBdr>
                        <w:top w:val="none" w:sz="0" w:space="0" w:color="auto"/>
                        <w:left w:val="single" w:sz="18" w:space="10" w:color="CCCCCC"/>
                        <w:bottom w:val="none" w:sz="0" w:space="0" w:color="auto"/>
                        <w:right w:val="none" w:sz="0" w:space="0" w:color="auto"/>
                      </w:divBdr>
                      <w:divsChild>
                        <w:div w:id="7474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1417">
                  <w:marLeft w:val="0"/>
                  <w:marRight w:val="0"/>
                  <w:marTop w:val="0"/>
                  <w:marBottom w:val="0"/>
                  <w:divBdr>
                    <w:top w:val="none" w:sz="0" w:space="0" w:color="auto"/>
                    <w:left w:val="none" w:sz="0" w:space="0" w:color="auto"/>
                    <w:bottom w:val="none" w:sz="0" w:space="0" w:color="auto"/>
                    <w:right w:val="none" w:sz="0" w:space="0" w:color="auto"/>
                  </w:divBdr>
                  <w:divsChild>
                    <w:div w:id="476461080">
                      <w:marLeft w:val="0"/>
                      <w:marRight w:val="0"/>
                      <w:marTop w:val="0"/>
                      <w:marBottom w:val="0"/>
                      <w:divBdr>
                        <w:top w:val="none" w:sz="0" w:space="0" w:color="auto"/>
                        <w:left w:val="single" w:sz="18" w:space="10" w:color="CCCCCC"/>
                        <w:bottom w:val="none" w:sz="0" w:space="0" w:color="auto"/>
                        <w:right w:val="none" w:sz="0" w:space="0" w:color="auto"/>
                      </w:divBdr>
                      <w:divsChild>
                        <w:div w:id="16145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1426">
                  <w:marLeft w:val="0"/>
                  <w:marRight w:val="0"/>
                  <w:marTop w:val="0"/>
                  <w:marBottom w:val="0"/>
                  <w:divBdr>
                    <w:top w:val="none" w:sz="0" w:space="0" w:color="auto"/>
                    <w:left w:val="none" w:sz="0" w:space="0" w:color="auto"/>
                    <w:bottom w:val="none" w:sz="0" w:space="0" w:color="auto"/>
                    <w:right w:val="none" w:sz="0" w:space="0" w:color="auto"/>
                  </w:divBdr>
                  <w:divsChild>
                    <w:div w:id="1546214194">
                      <w:marLeft w:val="0"/>
                      <w:marRight w:val="0"/>
                      <w:marTop w:val="0"/>
                      <w:marBottom w:val="0"/>
                      <w:divBdr>
                        <w:top w:val="none" w:sz="0" w:space="0" w:color="auto"/>
                        <w:left w:val="single" w:sz="18" w:space="10" w:color="CCCCCC"/>
                        <w:bottom w:val="none" w:sz="0" w:space="0" w:color="auto"/>
                        <w:right w:val="none" w:sz="0" w:space="0" w:color="auto"/>
                      </w:divBdr>
                      <w:divsChild>
                        <w:div w:id="673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4551">
                  <w:marLeft w:val="0"/>
                  <w:marRight w:val="0"/>
                  <w:marTop w:val="0"/>
                  <w:marBottom w:val="133"/>
                  <w:divBdr>
                    <w:top w:val="single" w:sz="4" w:space="0" w:color="F2F2F2"/>
                    <w:left w:val="single" w:sz="24" w:space="0" w:color="DDF8C2"/>
                    <w:bottom w:val="single" w:sz="4" w:space="0" w:color="F2F2F2"/>
                    <w:right w:val="single" w:sz="4" w:space="0" w:color="F2F2F2"/>
                  </w:divBdr>
                  <w:divsChild>
                    <w:div w:id="1330056023">
                      <w:marLeft w:val="0"/>
                      <w:marRight w:val="0"/>
                      <w:marTop w:val="0"/>
                      <w:marBottom w:val="0"/>
                      <w:divBdr>
                        <w:top w:val="none" w:sz="0" w:space="0" w:color="auto"/>
                        <w:left w:val="none" w:sz="0" w:space="0" w:color="auto"/>
                        <w:bottom w:val="single" w:sz="4" w:space="7" w:color="F0F0F0"/>
                        <w:right w:val="none" w:sz="0" w:space="0" w:color="auto"/>
                      </w:divBdr>
                    </w:div>
                    <w:div w:id="216169994">
                      <w:marLeft w:val="0"/>
                      <w:marRight w:val="0"/>
                      <w:marTop w:val="0"/>
                      <w:marBottom w:val="0"/>
                      <w:divBdr>
                        <w:top w:val="none" w:sz="0" w:space="0" w:color="auto"/>
                        <w:left w:val="none" w:sz="0" w:space="0" w:color="auto"/>
                        <w:bottom w:val="none" w:sz="0" w:space="0" w:color="auto"/>
                        <w:right w:val="none" w:sz="0" w:space="0" w:color="auto"/>
                      </w:divBdr>
                    </w:div>
                  </w:divsChild>
                </w:div>
                <w:div w:id="771244172">
                  <w:marLeft w:val="0"/>
                  <w:marRight w:val="0"/>
                  <w:marTop w:val="0"/>
                  <w:marBottom w:val="0"/>
                  <w:divBdr>
                    <w:top w:val="none" w:sz="0" w:space="0" w:color="auto"/>
                    <w:left w:val="none" w:sz="0" w:space="0" w:color="auto"/>
                    <w:bottom w:val="none" w:sz="0" w:space="0" w:color="auto"/>
                    <w:right w:val="none" w:sz="0" w:space="0" w:color="auto"/>
                  </w:divBdr>
                  <w:divsChild>
                    <w:div w:id="351345397">
                      <w:marLeft w:val="0"/>
                      <w:marRight w:val="0"/>
                      <w:marTop w:val="0"/>
                      <w:marBottom w:val="0"/>
                      <w:divBdr>
                        <w:top w:val="none" w:sz="0" w:space="0" w:color="auto"/>
                        <w:left w:val="single" w:sz="18" w:space="10" w:color="CCCCCC"/>
                        <w:bottom w:val="none" w:sz="0" w:space="0" w:color="auto"/>
                        <w:right w:val="none" w:sz="0" w:space="0" w:color="auto"/>
                      </w:divBdr>
                      <w:divsChild>
                        <w:div w:id="4933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247">
                  <w:marLeft w:val="0"/>
                  <w:marRight w:val="0"/>
                  <w:marTop w:val="0"/>
                  <w:marBottom w:val="0"/>
                  <w:divBdr>
                    <w:top w:val="none" w:sz="0" w:space="0" w:color="auto"/>
                    <w:left w:val="none" w:sz="0" w:space="0" w:color="auto"/>
                    <w:bottom w:val="none" w:sz="0" w:space="0" w:color="auto"/>
                    <w:right w:val="none" w:sz="0" w:space="0" w:color="auto"/>
                  </w:divBdr>
                  <w:divsChild>
                    <w:div w:id="1776513913">
                      <w:marLeft w:val="0"/>
                      <w:marRight w:val="0"/>
                      <w:marTop w:val="0"/>
                      <w:marBottom w:val="0"/>
                      <w:divBdr>
                        <w:top w:val="none" w:sz="0" w:space="0" w:color="auto"/>
                        <w:left w:val="single" w:sz="18" w:space="10" w:color="CCCCCC"/>
                        <w:bottom w:val="none" w:sz="0" w:space="0" w:color="auto"/>
                        <w:right w:val="none" w:sz="0" w:space="0" w:color="auto"/>
                      </w:divBdr>
                      <w:divsChild>
                        <w:div w:id="17421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0479">
                  <w:marLeft w:val="0"/>
                  <w:marRight w:val="0"/>
                  <w:marTop w:val="0"/>
                  <w:marBottom w:val="0"/>
                  <w:divBdr>
                    <w:top w:val="none" w:sz="0" w:space="0" w:color="auto"/>
                    <w:left w:val="none" w:sz="0" w:space="0" w:color="auto"/>
                    <w:bottom w:val="none" w:sz="0" w:space="0" w:color="auto"/>
                    <w:right w:val="none" w:sz="0" w:space="0" w:color="auto"/>
                  </w:divBdr>
                  <w:divsChild>
                    <w:div w:id="1651396266">
                      <w:marLeft w:val="0"/>
                      <w:marRight w:val="0"/>
                      <w:marTop w:val="0"/>
                      <w:marBottom w:val="0"/>
                      <w:divBdr>
                        <w:top w:val="none" w:sz="0" w:space="0" w:color="auto"/>
                        <w:left w:val="single" w:sz="18" w:space="10" w:color="CCCCCC"/>
                        <w:bottom w:val="none" w:sz="0" w:space="0" w:color="auto"/>
                        <w:right w:val="none" w:sz="0" w:space="0" w:color="auto"/>
                      </w:divBdr>
                      <w:divsChild>
                        <w:div w:id="1939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0853">
                  <w:marLeft w:val="0"/>
                  <w:marRight w:val="0"/>
                  <w:marTop w:val="0"/>
                  <w:marBottom w:val="133"/>
                  <w:divBdr>
                    <w:top w:val="single" w:sz="4" w:space="0" w:color="F2F2F2"/>
                    <w:left w:val="single" w:sz="24" w:space="0" w:color="DDF8C2"/>
                    <w:bottom w:val="single" w:sz="4" w:space="0" w:color="F2F2F2"/>
                    <w:right w:val="single" w:sz="4" w:space="0" w:color="F2F2F2"/>
                  </w:divBdr>
                  <w:divsChild>
                    <w:div w:id="2104181999">
                      <w:marLeft w:val="0"/>
                      <w:marRight w:val="0"/>
                      <w:marTop w:val="0"/>
                      <w:marBottom w:val="0"/>
                      <w:divBdr>
                        <w:top w:val="none" w:sz="0" w:space="0" w:color="auto"/>
                        <w:left w:val="none" w:sz="0" w:space="0" w:color="auto"/>
                        <w:bottom w:val="single" w:sz="4" w:space="7" w:color="F0F0F0"/>
                        <w:right w:val="none" w:sz="0" w:space="0" w:color="auto"/>
                      </w:divBdr>
                    </w:div>
                    <w:div w:id="1927029485">
                      <w:marLeft w:val="0"/>
                      <w:marRight w:val="0"/>
                      <w:marTop w:val="0"/>
                      <w:marBottom w:val="0"/>
                      <w:divBdr>
                        <w:top w:val="none" w:sz="0" w:space="0" w:color="auto"/>
                        <w:left w:val="none" w:sz="0" w:space="0" w:color="auto"/>
                        <w:bottom w:val="none" w:sz="0" w:space="0" w:color="auto"/>
                        <w:right w:val="none" w:sz="0" w:space="0" w:color="auto"/>
                      </w:divBdr>
                    </w:div>
                  </w:divsChild>
                </w:div>
                <w:div w:id="1501962815">
                  <w:marLeft w:val="0"/>
                  <w:marRight w:val="0"/>
                  <w:marTop w:val="0"/>
                  <w:marBottom w:val="0"/>
                  <w:divBdr>
                    <w:top w:val="none" w:sz="0" w:space="0" w:color="auto"/>
                    <w:left w:val="none" w:sz="0" w:space="0" w:color="auto"/>
                    <w:bottom w:val="none" w:sz="0" w:space="0" w:color="auto"/>
                    <w:right w:val="none" w:sz="0" w:space="0" w:color="auto"/>
                  </w:divBdr>
                  <w:divsChild>
                    <w:div w:id="1325207105">
                      <w:marLeft w:val="0"/>
                      <w:marRight w:val="0"/>
                      <w:marTop w:val="0"/>
                      <w:marBottom w:val="0"/>
                      <w:divBdr>
                        <w:top w:val="none" w:sz="0" w:space="0" w:color="auto"/>
                        <w:left w:val="single" w:sz="18" w:space="10" w:color="CCCCCC"/>
                        <w:bottom w:val="none" w:sz="0" w:space="0" w:color="auto"/>
                        <w:right w:val="none" w:sz="0" w:space="0" w:color="auto"/>
                      </w:divBdr>
                      <w:divsChild>
                        <w:div w:id="3113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105">
                  <w:marLeft w:val="0"/>
                  <w:marRight w:val="0"/>
                  <w:marTop w:val="0"/>
                  <w:marBottom w:val="0"/>
                  <w:divBdr>
                    <w:top w:val="none" w:sz="0" w:space="0" w:color="auto"/>
                    <w:left w:val="none" w:sz="0" w:space="0" w:color="auto"/>
                    <w:bottom w:val="none" w:sz="0" w:space="0" w:color="auto"/>
                    <w:right w:val="none" w:sz="0" w:space="0" w:color="auto"/>
                  </w:divBdr>
                  <w:divsChild>
                    <w:div w:id="1874222886">
                      <w:marLeft w:val="0"/>
                      <w:marRight w:val="0"/>
                      <w:marTop w:val="0"/>
                      <w:marBottom w:val="0"/>
                      <w:divBdr>
                        <w:top w:val="none" w:sz="0" w:space="0" w:color="auto"/>
                        <w:left w:val="single" w:sz="18" w:space="10" w:color="CCCCCC"/>
                        <w:bottom w:val="none" w:sz="0" w:space="0" w:color="auto"/>
                        <w:right w:val="none" w:sz="0" w:space="0" w:color="auto"/>
                      </w:divBdr>
                      <w:divsChild>
                        <w:div w:id="18688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3752">
                  <w:marLeft w:val="0"/>
                  <w:marRight w:val="0"/>
                  <w:marTop w:val="0"/>
                  <w:marBottom w:val="0"/>
                  <w:divBdr>
                    <w:top w:val="none" w:sz="0" w:space="0" w:color="auto"/>
                    <w:left w:val="none" w:sz="0" w:space="0" w:color="auto"/>
                    <w:bottom w:val="none" w:sz="0" w:space="0" w:color="auto"/>
                    <w:right w:val="none" w:sz="0" w:space="0" w:color="auto"/>
                  </w:divBdr>
                  <w:divsChild>
                    <w:div w:id="1865971682">
                      <w:marLeft w:val="0"/>
                      <w:marRight w:val="0"/>
                      <w:marTop w:val="0"/>
                      <w:marBottom w:val="0"/>
                      <w:divBdr>
                        <w:top w:val="none" w:sz="0" w:space="0" w:color="auto"/>
                        <w:left w:val="single" w:sz="18" w:space="10" w:color="CCCCCC"/>
                        <w:bottom w:val="none" w:sz="0" w:space="0" w:color="auto"/>
                        <w:right w:val="none" w:sz="0" w:space="0" w:color="auto"/>
                      </w:divBdr>
                      <w:divsChild>
                        <w:div w:id="3756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02">
                  <w:marLeft w:val="0"/>
                  <w:marRight w:val="0"/>
                  <w:marTop w:val="0"/>
                  <w:marBottom w:val="0"/>
                  <w:divBdr>
                    <w:top w:val="none" w:sz="0" w:space="0" w:color="auto"/>
                    <w:left w:val="none" w:sz="0" w:space="0" w:color="auto"/>
                    <w:bottom w:val="none" w:sz="0" w:space="0" w:color="auto"/>
                    <w:right w:val="none" w:sz="0" w:space="0" w:color="auto"/>
                  </w:divBdr>
                  <w:divsChild>
                    <w:div w:id="463739334">
                      <w:marLeft w:val="0"/>
                      <w:marRight w:val="0"/>
                      <w:marTop w:val="0"/>
                      <w:marBottom w:val="0"/>
                      <w:divBdr>
                        <w:top w:val="none" w:sz="0" w:space="0" w:color="auto"/>
                        <w:left w:val="single" w:sz="18" w:space="10" w:color="CCCCCC"/>
                        <w:bottom w:val="none" w:sz="0" w:space="0" w:color="auto"/>
                        <w:right w:val="none" w:sz="0" w:space="0" w:color="auto"/>
                      </w:divBdr>
                      <w:divsChild>
                        <w:div w:id="1661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1457">
                  <w:marLeft w:val="0"/>
                  <w:marRight w:val="0"/>
                  <w:marTop w:val="0"/>
                  <w:marBottom w:val="0"/>
                  <w:divBdr>
                    <w:top w:val="none" w:sz="0" w:space="0" w:color="auto"/>
                    <w:left w:val="none" w:sz="0" w:space="0" w:color="auto"/>
                    <w:bottom w:val="none" w:sz="0" w:space="0" w:color="auto"/>
                    <w:right w:val="none" w:sz="0" w:space="0" w:color="auto"/>
                  </w:divBdr>
                  <w:divsChild>
                    <w:div w:id="1035547226">
                      <w:marLeft w:val="0"/>
                      <w:marRight w:val="0"/>
                      <w:marTop w:val="0"/>
                      <w:marBottom w:val="0"/>
                      <w:divBdr>
                        <w:top w:val="none" w:sz="0" w:space="0" w:color="auto"/>
                        <w:left w:val="single" w:sz="18" w:space="10" w:color="CCCCCC"/>
                        <w:bottom w:val="none" w:sz="0" w:space="0" w:color="auto"/>
                        <w:right w:val="none" w:sz="0" w:space="0" w:color="auto"/>
                      </w:divBdr>
                      <w:divsChild>
                        <w:div w:id="15089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932">
                  <w:marLeft w:val="0"/>
                  <w:marRight w:val="0"/>
                  <w:marTop w:val="0"/>
                  <w:marBottom w:val="0"/>
                  <w:divBdr>
                    <w:top w:val="none" w:sz="0" w:space="0" w:color="auto"/>
                    <w:left w:val="none" w:sz="0" w:space="0" w:color="auto"/>
                    <w:bottom w:val="none" w:sz="0" w:space="0" w:color="auto"/>
                    <w:right w:val="none" w:sz="0" w:space="0" w:color="auto"/>
                  </w:divBdr>
                  <w:divsChild>
                    <w:div w:id="2120446681">
                      <w:marLeft w:val="0"/>
                      <w:marRight w:val="0"/>
                      <w:marTop w:val="0"/>
                      <w:marBottom w:val="0"/>
                      <w:divBdr>
                        <w:top w:val="none" w:sz="0" w:space="0" w:color="auto"/>
                        <w:left w:val="single" w:sz="18" w:space="10" w:color="CCCCCC"/>
                        <w:bottom w:val="none" w:sz="0" w:space="0" w:color="auto"/>
                        <w:right w:val="none" w:sz="0" w:space="0" w:color="auto"/>
                      </w:divBdr>
                      <w:divsChild>
                        <w:div w:id="9209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8494">
                  <w:marLeft w:val="0"/>
                  <w:marRight w:val="0"/>
                  <w:marTop w:val="0"/>
                  <w:marBottom w:val="0"/>
                  <w:divBdr>
                    <w:top w:val="none" w:sz="0" w:space="0" w:color="auto"/>
                    <w:left w:val="none" w:sz="0" w:space="0" w:color="auto"/>
                    <w:bottom w:val="none" w:sz="0" w:space="0" w:color="auto"/>
                    <w:right w:val="none" w:sz="0" w:space="0" w:color="auto"/>
                  </w:divBdr>
                  <w:divsChild>
                    <w:div w:id="1542011435">
                      <w:marLeft w:val="0"/>
                      <w:marRight w:val="0"/>
                      <w:marTop w:val="0"/>
                      <w:marBottom w:val="0"/>
                      <w:divBdr>
                        <w:top w:val="none" w:sz="0" w:space="0" w:color="auto"/>
                        <w:left w:val="single" w:sz="18" w:space="10" w:color="CCCCCC"/>
                        <w:bottom w:val="none" w:sz="0" w:space="0" w:color="auto"/>
                        <w:right w:val="none" w:sz="0" w:space="0" w:color="auto"/>
                      </w:divBdr>
                      <w:divsChild>
                        <w:div w:id="1747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74">
                  <w:marLeft w:val="0"/>
                  <w:marRight w:val="0"/>
                  <w:marTop w:val="0"/>
                  <w:marBottom w:val="0"/>
                  <w:divBdr>
                    <w:top w:val="none" w:sz="0" w:space="0" w:color="auto"/>
                    <w:left w:val="none" w:sz="0" w:space="0" w:color="auto"/>
                    <w:bottom w:val="none" w:sz="0" w:space="0" w:color="auto"/>
                    <w:right w:val="none" w:sz="0" w:space="0" w:color="auto"/>
                  </w:divBdr>
                  <w:divsChild>
                    <w:div w:id="128979101">
                      <w:marLeft w:val="0"/>
                      <w:marRight w:val="0"/>
                      <w:marTop w:val="0"/>
                      <w:marBottom w:val="0"/>
                      <w:divBdr>
                        <w:top w:val="none" w:sz="0" w:space="0" w:color="auto"/>
                        <w:left w:val="single" w:sz="18" w:space="10" w:color="CCCCCC"/>
                        <w:bottom w:val="none" w:sz="0" w:space="0" w:color="auto"/>
                        <w:right w:val="none" w:sz="0" w:space="0" w:color="auto"/>
                      </w:divBdr>
                      <w:divsChild>
                        <w:div w:id="2165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8588">
                  <w:marLeft w:val="0"/>
                  <w:marRight w:val="0"/>
                  <w:marTop w:val="0"/>
                  <w:marBottom w:val="0"/>
                  <w:divBdr>
                    <w:top w:val="none" w:sz="0" w:space="0" w:color="auto"/>
                    <w:left w:val="none" w:sz="0" w:space="0" w:color="auto"/>
                    <w:bottom w:val="none" w:sz="0" w:space="0" w:color="auto"/>
                    <w:right w:val="none" w:sz="0" w:space="0" w:color="auto"/>
                  </w:divBdr>
                  <w:divsChild>
                    <w:div w:id="460080333">
                      <w:marLeft w:val="0"/>
                      <w:marRight w:val="0"/>
                      <w:marTop w:val="0"/>
                      <w:marBottom w:val="0"/>
                      <w:divBdr>
                        <w:top w:val="none" w:sz="0" w:space="0" w:color="auto"/>
                        <w:left w:val="single" w:sz="18" w:space="10" w:color="CCCCCC"/>
                        <w:bottom w:val="none" w:sz="0" w:space="0" w:color="auto"/>
                        <w:right w:val="none" w:sz="0" w:space="0" w:color="auto"/>
                      </w:divBdr>
                      <w:divsChild>
                        <w:div w:id="4039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5575">
                  <w:marLeft w:val="0"/>
                  <w:marRight w:val="0"/>
                  <w:marTop w:val="0"/>
                  <w:marBottom w:val="0"/>
                  <w:divBdr>
                    <w:top w:val="none" w:sz="0" w:space="0" w:color="auto"/>
                    <w:left w:val="none" w:sz="0" w:space="0" w:color="auto"/>
                    <w:bottom w:val="none" w:sz="0" w:space="0" w:color="auto"/>
                    <w:right w:val="none" w:sz="0" w:space="0" w:color="auto"/>
                  </w:divBdr>
                  <w:divsChild>
                    <w:div w:id="277641423">
                      <w:marLeft w:val="0"/>
                      <w:marRight w:val="0"/>
                      <w:marTop w:val="0"/>
                      <w:marBottom w:val="0"/>
                      <w:divBdr>
                        <w:top w:val="none" w:sz="0" w:space="0" w:color="auto"/>
                        <w:left w:val="single" w:sz="18" w:space="10" w:color="CCCCCC"/>
                        <w:bottom w:val="none" w:sz="0" w:space="0" w:color="auto"/>
                        <w:right w:val="none" w:sz="0" w:space="0" w:color="auto"/>
                      </w:divBdr>
                      <w:divsChild>
                        <w:div w:id="20561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235">
                  <w:marLeft w:val="0"/>
                  <w:marRight w:val="0"/>
                  <w:marTop w:val="0"/>
                  <w:marBottom w:val="133"/>
                  <w:divBdr>
                    <w:top w:val="single" w:sz="4" w:space="0" w:color="F2F2F2"/>
                    <w:left w:val="single" w:sz="24" w:space="0" w:color="DDF8C2"/>
                    <w:bottom w:val="single" w:sz="4" w:space="0" w:color="F2F2F2"/>
                    <w:right w:val="single" w:sz="4" w:space="0" w:color="F2F2F2"/>
                  </w:divBdr>
                  <w:divsChild>
                    <w:div w:id="244339582">
                      <w:marLeft w:val="0"/>
                      <w:marRight w:val="0"/>
                      <w:marTop w:val="0"/>
                      <w:marBottom w:val="0"/>
                      <w:divBdr>
                        <w:top w:val="none" w:sz="0" w:space="0" w:color="auto"/>
                        <w:left w:val="none" w:sz="0" w:space="0" w:color="auto"/>
                        <w:bottom w:val="single" w:sz="4" w:space="7" w:color="F0F0F0"/>
                        <w:right w:val="none" w:sz="0" w:space="0" w:color="auto"/>
                      </w:divBdr>
                    </w:div>
                    <w:div w:id="646085127">
                      <w:marLeft w:val="0"/>
                      <w:marRight w:val="0"/>
                      <w:marTop w:val="0"/>
                      <w:marBottom w:val="0"/>
                      <w:divBdr>
                        <w:top w:val="none" w:sz="0" w:space="0" w:color="auto"/>
                        <w:left w:val="none" w:sz="0" w:space="0" w:color="auto"/>
                        <w:bottom w:val="none" w:sz="0" w:space="0" w:color="auto"/>
                        <w:right w:val="none" w:sz="0" w:space="0" w:color="auto"/>
                      </w:divBdr>
                    </w:div>
                  </w:divsChild>
                </w:div>
                <w:div w:id="1440680347">
                  <w:marLeft w:val="0"/>
                  <w:marRight w:val="0"/>
                  <w:marTop w:val="0"/>
                  <w:marBottom w:val="0"/>
                  <w:divBdr>
                    <w:top w:val="none" w:sz="0" w:space="0" w:color="auto"/>
                    <w:left w:val="none" w:sz="0" w:space="0" w:color="auto"/>
                    <w:bottom w:val="none" w:sz="0" w:space="0" w:color="auto"/>
                    <w:right w:val="none" w:sz="0" w:space="0" w:color="auto"/>
                  </w:divBdr>
                  <w:divsChild>
                    <w:div w:id="317930119">
                      <w:marLeft w:val="0"/>
                      <w:marRight w:val="0"/>
                      <w:marTop w:val="0"/>
                      <w:marBottom w:val="0"/>
                      <w:divBdr>
                        <w:top w:val="none" w:sz="0" w:space="0" w:color="auto"/>
                        <w:left w:val="single" w:sz="18" w:space="10" w:color="CCCCCC"/>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117" Type="http://schemas.openxmlformats.org/officeDocument/2006/relationships/hyperlink" Target="https://www.indiabix.com/aptitude/true-discount/" TargetMode="External"/><Relationship Id="rId21" Type="http://schemas.openxmlformats.org/officeDocument/2006/relationships/hyperlink" Target="https://www.indiabix.com/aptitude/square-root-and-cube-root/discussion-217" TargetMode="External"/><Relationship Id="rId42" Type="http://schemas.openxmlformats.org/officeDocument/2006/relationships/control" Target="activeX/activeX23.xml"/><Relationship Id="rId47" Type="http://schemas.openxmlformats.org/officeDocument/2006/relationships/control" Target="activeX/activeX26.xml"/><Relationship Id="rId63" Type="http://schemas.openxmlformats.org/officeDocument/2006/relationships/control" Target="activeX/activeX38.xml"/><Relationship Id="rId68" Type="http://schemas.openxmlformats.org/officeDocument/2006/relationships/control" Target="activeX/activeX41.xml"/><Relationship Id="rId84" Type="http://schemas.openxmlformats.org/officeDocument/2006/relationships/control" Target="activeX/activeX52.xml"/><Relationship Id="rId89" Type="http://schemas.openxmlformats.org/officeDocument/2006/relationships/control" Target="activeX/activeX55.xml"/><Relationship Id="rId112" Type="http://schemas.openxmlformats.org/officeDocument/2006/relationships/control" Target="activeX/activeX69.xml"/><Relationship Id="rId133" Type="http://schemas.openxmlformats.org/officeDocument/2006/relationships/control" Target="activeX/activeX81.xml"/><Relationship Id="rId138" Type="http://schemas.openxmlformats.org/officeDocument/2006/relationships/theme" Target="theme/theme1.xml"/><Relationship Id="rId16" Type="http://schemas.openxmlformats.org/officeDocument/2006/relationships/control" Target="activeX/activeX5.xml"/><Relationship Id="rId107" Type="http://schemas.openxmlformats.org/officeDocument/2006/relationships/control" Target="activeX/activeX66.xml"/><Relationship Id="rId11" Type="http://schemas.openxmlformats.org/officeDocument/2006/relationships/image" Target="media/image3.png"/><Relationship Id="rId32" Type="http://schemas.openxmlformats.org/officeDocument/2006/relationships/control" Target="activeX/activeX17.xml"/><Relationship Id="rId37" Type="http://schemas.openxmlformats.org/officeDocument/2006/relationships/control" Target="activeX/activeX20.xml"/><Relationship Id="rId53" Type="http://schemas.openxmlformats.org/officeDocument/2006/relationships/hyperlink" Target="https://www.indiabix.com/aptitude/problems-on-ages/discussion-289" TargetMode="External"/><Relationship Id="rId58" Type="http://schemas.openxmlformats.org/officeDocument/2006/relationships/hyperlink" Target="https://www.indiabix.com/aptitude/percentage/" TargetMode="External"/><Relationship Id="rId74" Type="http://schemas.openxmlformats.org/officeDocument/2006/relationships/control" Target="activeX/activeX45.xml"/><Relationship Id="rId79" Type="http://schemas.openxmlformats.org/officeDocument/2006/relationships/hyperlink" Target="https://www.indiabix.com/aptitude/chain-rule/" TargetMode="External"/><Relationship Id="rId102" Type="http://schemas.openxmlformats.org/officeDocument/2006/relationships/control" Target="activeX/activeX64.xml"/><Relationship Id="rId123" Type="http://schemas.openxmlformats.org/officeDocument/2006/relationships/hyperlink" Target="https://www.indiabix.com/aptitude/bankers-discount/" TargetMode="External"/><Relationship Id="rId128" Type="http://schemas.openxmlformats.org/officeDocument/2006/relationships/control" Target="activeX/activeX79.xml"/><Relationship Id="rId5" Type="http://schemas.openxmlformats.org/officeDocument/2006/relationships/image" Target="media/image1.wmf"/><Relationship Id="rId90" Type="http://schemas.openxmlformats.org/officeDocument/2006/relationships/control" Target="activeX/activeX56.xml"/><Relationship Id="rId95" Type="http://schemas.openxmlformats.org/officeDocument/2006/relationships/control" Target="activeX/activeX59.xml"/><Relationship Id="rId14" Type="http://schemas.openxmlformats.org/officeDocument/2006/relationships/image" Target="media/image4.png"/><Relationship Id="rId22" Type="http://schemas.openxmlformats.org/officeDocument/2006/relationships/control" Target="activeX/activeX9.xml"/><Relationship Id="rId27" Type="http://schemas.openxmlformats.org/officeDocument/2006/relationships/hyperlink" Target="https://www.indiabix.com/aptitude/average/" TargetMode="External"/><Relationship Id="rId30" Type="http://schemas.openxmlformats.org/officeDocument/2006/relationships/control" Target="activeX/activeX15.xml"/><Relationship Id="rId35" Type="http://schemas.openxmlformats.org/officeDocument/2006/relationships/control" Target="activeX/activeX18.xml"/><Relationship Id="rId43" Type="http://schemas.openxmlformats.org/officeDocument/2006/relationships/control" Target="activeX/activeX24.xml"/><Relationship Id="rId48" Type="http://schemas.openxmlformats.org/officeDocument/2006/relationships/control" Target="activeX/activeX27.xml"/><Relationship Id="rId56" Type="http://schemas.openxmlformats.org/officeDocument/2006/relationships/control" Target="activeX/activeX33.xml"/><Relationship Id="rId64" Type="http://schemas.openxmlformats.org/officeDocument/2006/relationships/control" Target="activeX/activeX39.xml"/><Relationship Id="rId69" Type="http://schemas.openxmlformats.org/officeDocument/2006/relationships/control" Target="activeX/activeX42.xml"/><Relationship Id="rId77" Type="http://schemas.openxmlformats.org/officeDocument/2006/relationships/control" Target="activeX/activeX48.xml"/><Relationship Id="rId100" Type="http://schemas.openxmlformats.org/officeDocument/2006/relationships/control" Target="activeX/activeX62.xml"/><Relationship Id="rId105" Type="http://schemas.openxmlformats.org/officeDocument/2006/relationships/control" Target="activeX/activeX65.xml"/><Relationship Id="rId113" Type="http://schemas.openxmlformats.org/officeDocument/2006/relationships/control" Target="activeX/activeX70.xml"/><Relationship Id="rId118" Type="http://schemas.openxmlformats.org/officeDocument/2006/relationships/hyperlink" Target="https://www.indiabix.com/aptitude/true-discount/discussion-712" TargetMode="External"/><Relationship Id="rId126" Type="http://schemas.openxmlformats.org/officeDocument/2006/relationships/control" Target="activeX/activeX77.xml"/><Relationship Id="rId134" Type="http://schemas.openxmlformats.org/officeDocument/2006/relationships/control" Target="activeX/activeX82.xml"/><Relationship Id="rId8" Type="http://schemas.openxmlformats.org/officeDocument/2006/relationships/control" Target="activeX/activeX3.xml"/><Relationship Id="rId51" Type="http://schemas.openxmlformats.org/officeDocument/2006/relationships/control" Target="activeX/activeX30.xml"/><Relationship Id="rId72" Type="http://schemas.openxmlformats.org/officeDocument/2006/relationships/hyperlink" Target="https://www.indiabix.com/aptitude/profit-and-loss/" TargetMode="External"/><Relationship Id="rId80" Type="http://schemas.openxmlformats.org/officeDocument/2006/relationships/hyperlink" Target="https://www.indiabix.com/aptitude/chain-rule/discussion-383" TargetMode="External"/><Relationship Id="rId85" Type="http://schemas.openxmlformats.org/officeDocument/2006/relationships/hyperlink" Target="https://www.indiabix.com/aptitude/time-and-work/" TargetMode="External"/><Relationship Id="rId93" Type="http://schemas.openxmlformats.org/officeDocument/2006/relationships/control" Target="activeX/activeX57.xml"/><Relationship Id="rId98" Type="http://schemas.openxmlformats.org/officeDocument/2006/relationships/hyperlink" Target="https://www.indiabix.com/aptitude/logarithm/discussion-564" TargetMode="External"/><Relationship Id="rId121" Type="http://schemas.openxmlformats.org/officeDocument/2006/relationships/control" Target="activeX/activeX74.xml"/><Relationship Id="rId3" Type="http://schemas.openxmlformats.org/officeDocument/2006/relationships/settings" Target="settings.xml"/><Relationship Id="rId12" Type="http://schemas.openxmlformats.org/officeDocument/2006/relationships/hyperlink" Target="https://www.indiabix.com/aptitude/simplification/" TargetMode="External"/><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hyperlink" Target="https://www.indiabix.com/aptitude/problems-on-numbers/" TargetMode="External"/><Relationship Id="rId38" Type="http://schemas.openxmlformats.org/officeDocument/2006/relationships/control" Target="activeX/activeX21.xml"/><Relationship Id="rId46" Type="http://schemas.openxmlformats.org/officeDocument/2006/relationships/hyperlink" Target="https://www.indiabix.com/aptitude/problems-on-ages/discussion-285" TargetMode="External"/><Relationship Id="rId59" Type="http://schemas.openxmlformats.org/officeDocument/2006/relationships/hyperlink" Target="https://www.indiabix.com/aptitude/percentage/discussion-318" TargetMode="External"/><Relationship Id="rId67" Type="http://schemas.openxmlformats.org/officeDocument/2006/relationships/control" Target="activeX/activeX40.xml"/><Relationship Id="rId103" Type="http://schemas.openxmlformats.org/officeDocument/2006/relationships/hyperlink" Target="https://www.indiabix.com/aptitude/area/" TargetMode="External"/><Relationship Id="rId108" Type="http://schemas.openxmlformats.org/officeDocument/2006/relationships/control" Target="activeX/activeX67.xml"/><Relationship Id="rId116" Type="http://schemas.openxmlformats.org/officeDocument/2006/relationships/image" Target="media/image9.png"/><Relationship Id="rId124" Type="http://schemas.openxmlformats.org/officeDocument/2006/relationships/hyperlink" Target="https://www.indiabix.com/aptitude/bankers-discount/discussion-729" TargetMode="External"/><Relationship Id="rId129" Type="http://schemas.openxmlformats.org/officeDocument/2006/relationships/control" Target="activeX/activeX80.xml"/><Relationship Id="rId137" Type="http://schemas.openxmlformats.org/officeDocument/2006/relationships/fontTable" Target="fontTable.xml"/><Relationship Id="rId20" Type="http://schemas.openxmlformats.org/officeDocument/2006/relationships/hyperlink" Target="https://www.indiabix.com/aptitude/square-root-and-cube-root/" TargetMode="External"/><Relationship Id="rId41" Type="http://schemas.openxmlformats.org/officeDocument/2006/relationships/control" Target="activeX/activeX22.xml"/><Relationship Id="rId54" Type="http://schemas.openxmlformats.org/officeDocument/2006/relationships/control" Target="activeX/activeX31.xml"/><Relationship Id="rId62" Type="http://schemas.openxmlformats.org/officeDocument/2006/relationships/control" Target="activeX/activeX37.xml"/><Relationship Id="rId70" Type="http://schemas.openxmlformats.org/officeDocument/2006/relationships/control" Target="activeX/activeX43.xml"/><Relationship Id="rId75" Type="http://schemas.openxmlformats.org/officeDocument/2006/relationships/control" Target="activeX/activeX46.xml"/><Relationship Id="rId83" Type="http://schemas.openxmlformats.org/officeDocument/2006/relationships/control" Target="activeX/activeX51.xml"/><Relationship Id="rId88" Type="http://schemas.openxmlformats.org/officeDocument/2006/relationships/control" Target="activeX/activeX54.xml"/><Relationship Id="rId91" Type="http://schemas.openxmlformats.org/officeDocument/2006/relationships/hyperlink" Target="https://www.indiabix.com/aptitude/logarithm/" TargetMode="External"/><Relationship Id="rId96" Type="http://schemas.openxmlformats.org/officeDocument/2006/relationships/control" Target="activeX/activeX60.xml"/><Relationship Id="rId111" Type="http://schemas.openxmlformats.org/officeDocument/2006/relationships/hyperlink" Target="https://www.indiabix.com/aptitude/volume-and-surface-area/discussion-605" TargetMode="External"/><Relationship Id="rId132" Type="http://schemas.openxmlformats.org/officeDocument/2006/relationships/hyperlink" Target="https://www.indiabix.com/aptitude/height-and-distance/discussion-737"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5.png"/><Relationship Id="rId23" Type="http://schemas.openxmlformats.org/officeDocument/2006/relationships/control" Target="activeX/activeX10.xml"/><Relationship Id="rId28" Type="http://schemas.openxmlformats.org/officeDocument/2006/relationships/hyperlink" Target="https://www.indiabix.com/aptitude/average/discussion-250" TargetMode="External"/><Relationship Id="rId36" Type="http://schemas.openxmlformats.org/officeDocument/2006/relationships/control" Target="activeX/activeX19.xml"/><Relationship Id="rId49" Type="http://schemas.openxmlformats.org/officeDocument/2006/relationships/control" Target="activeX/activeX28.xml"/><Relationship Id="rId57" Type="http://schemas.openxmlformats.org/officeDocument/2006/relationships/control" Target="activeX/activeX34.xml"/><Relationship Id="rId106" Type="http://schemas.openxmlformats.org/officeDocument/2006/relationships/image" Target="media/image7.png"/><Relationship Id="rId114" Type="http://schemas.openxmlformats.org/officeDocument/2006/relationships/control" Target="activeX/activeX71.xml"/><Relationship Id="rId119" Type="http://schemas.openxmlformats.org/officeDocument/2006/relationships/control" Target="activeX/activeX72.xml"/><Relationship Id="rId127" Type="http://schemas.openxmlformats.org/officeDocument/2006/relationships/control" Target="activeX/activeX78.xml"/><Relationship Id="rId10" Type="http://schemas.openxmlformats.org/officeDocument/2006/relationships/image" Target="media/image2.png"/><Relationship Id="rId31" Type="http://schemas.openxmlformats.org/officeDocument/2006/relationships/control" Target="activeX/activeX16.xml"/><Relationship Id="rId44" Type="http://schemas.openxmlformats.org/officeDocument/2006/relationships/control" Target="activeX/activeX25.xml"/><Relationship Id="rId52" Type="http://schemas.openxmlformats.org/officeDocument/2006/relationships/hyperlink" Target="https://www.indiabix.com/aptitude/problems-on-ages/" TargetMode="External"/><Relationship Id="rId60" Type="http://schemas.openxmlformats.org/officeDocument/2006/relationships/control" Target="activeX/activeX35.xml"/><Relationship Id="rId65" Type="http://schemas.openxmlformats.org/officeDocument/2006/relationships/hyperlink" Target="https://www.indiabix.com/aptitude/profit-and-loss/" TargetMode="External"/><Relationship Id="rId73" Type="http://schemas.openxmlformats.org/officeDocument/2006/relationships/hyperlink" Target="https://www.indiabix.com/aptitude/profit-and-loss/discussion-342" TargetMode="External"/><Relationship Id="rId78" Type="http://schemas.openxmlformats.org/officeDocument/2006/relationships/image" Target="media/image6.png"/><Relationship Id="rId81" Type="http://schemas.openxmlformats.org/officeDocument/2006/relationships/control" Target="activeX/activeX49.xml"/><Relationship Id="rId86" Type="http://schemas.openxmlformats.org/officeDocument/2006/relationships/hyperlink" Target="https://www.indiabix.com/aptitude/time-and-work/discussion-397" TargetMode="External"/><Relationship Id="rId94" Type="http://schemas.openxmlformats.org/officeDocument/2006/relationships/control" Target="activeX/activeX58.xml"/><Relationship Id="rId99" Type="http://schemas.openxmlformats.org/officeDocument/2006/relationships/control" Target="activeX/activeX61.xml"/><Relationship Id="rId101" Type="http://schemas.openxmlformats.org/officeDocument/2006/relationships/control" Target="activeX/activeX63.xml"/><Relationship Id="rId122" Type="http://schemas.openxmlformats.org/officeDocument/2006/relationships/control" Target="activeX/activeX75.xml"/><Relationship Id="rId130" Type="http://schemas.openxmlformats.org/officeDocument/2006/relationships/image" Target="media/image10.png"/><Relationship Id="rId135" Type="http://schemas.openxmlformats.org/officeDocument/2006/relationships/control" Target="activeX/activeX83.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hyperlink" Target="https://www.indiabix.com/aptitude/simplification/discussion-209" TargetMode="External"/><Relationship Id="rId18" Type="http://schemas.openxmlformats.org/officeDocument/2006/relationships/control" Target="activeX/activeX7.xml"/><Relationship Id="rId39" Type="http://schemas.openxmlformats.org/officeDocument/2006/relationships/hyperlink" Target="https://www.indiabix.com/aptitude/problems-on-numbers/" TargetMode="External"/><Relationship Id="rId109" Type="http://schemas.openxmlformats.org/officeDocument/2006/relationships/control" Target="activeX/activeX68.xml"/><Relationship Id="rId34" Type="http://schemas.openxmlformats.org/officeDocument/2006/relationships/hyperlink" Target="https://www.indiabix.com/aptitude/problems-on-numbers/discussion-259" TargetMode="External"/><Relationship Id="rId50" Type="http://schemas.openxmlformats.org/officeDocument/2006/relationships/control" Target="activeX/activeX29.xml"/><Relationship Id="rId55" Type="http://schemas.openxmlformats.org/officeDocument/2006/relationships/control" Target="activeX/activeX32.xml"/><Relationship Id="rId76" Type="http://schemas.openxmlformats.org/officeDocument/2006/relationships/control" Target="activeX/activeX47.xml"/><Relationship Id="rId97" Type="http://schemas.openxmlformats.org/officeDocument/2006/relationships/hyperlink" Target="https://www.indiabix.com/aptitude/logarithm/" TargetMode="External"/><Relationship Id="rId104" Type="http://schemas.openxmlformats.org/officeDocument/2006/relationships/hyperlink" Target="https://www.indiabix.com/aptitude/area/discussion-569" TargetMode="External"/><Relationship Id="rId120" Type="http://schemas.openxmlformats.org/officeDocument/2006/relationships/control" Target="activeX/activeX73.xml"/><Relationship Id="rId125" Type="http://schemas.openxmlformats.org/officeDocument/2006/relationships/control" Target="activeX/activeX76.xml"/><Relationship Id="rId7" Type="http://schemas.openxmlformats.org/officeDocument/2006/relationships/control" Target="activeX/activeX2.xml"/><Relationship Id="rId71" Type="http://schemas.openxmlformats.org/officeDocument/2006/relationships/control" Target="activeX/activeX44.xml"/><Relationship Id="rId92" Type="http://schemas.openxmlformats.org/officeDocument/2006/relationships/hyperlink" Target="https://www.indiabix.com/aptitude/logarithm/discussion-562" TargetMode="External"/><Relationship Id="rId2" Type="http://schemas.openxmlformats.org/officeDocument/2006/relationships/styles" Target="styles.xml"/><Relationship Id="rId29" Type="http://schemas.openxmlformats.org/officeDocument/2006/relationships/control" Target="activeX/activeX14.xml"/><Relationship Id="rId24" Type="http://schemas.openxmlformats.org/officeDocument/2006/relationships/control" Target="activeX/activeX11.xml"/><Relationship Id="rId40" Type="http://schemas.openxmlformats.org/officeDocument/2006/relationships/hyperlink" Target="https://www.indiabix.com/aptitude/problems-on-numbers/discussion-252" TargetMode="External"/><Relationship Id="rId45" Type="http://schemas.openxmlformats.org/officeDocument/2006/relationships/hyperlink" Target="https://www.indiabix.com/aptitude/problems-on-ages/" TargetMode="External"/><Relationship Id="rId66" Type="http://schemas.openxmlformats.org/officeDocument/2006/relationships/hyperlink" Target="https://www.indiabix.com/aptitude/profit-and-loss/discussion-338" TargetMode="External"/><Relationship Id="rId87" Type="http://schemas.openxmlformats.org/officeDocument/2006/relationships/control" Target="activeX/activeX53.xml"/><Relationship Id="rId110" Type="http://schemas.openxmlformats.org/officeDocument/2006/relationships/hyperlink" Target="https://www.indiabix.com/aptitude/volume-and-surface-area/" TargetMode="External"/><Relationship Id="rId115" Type="http://schemas.openxmlformats.org/officeDocument/2006/relationships/image" Target="media/image8.png"/><Relationship Id="rId131" Type="http://schemas.openxmlformats.org/officeDocument/2006/relationships/hyperlink" Target="https://www.indiabix.com/aptitude/height-and-distance/" TargetMode="External"/><Relationship Id="rId136" Type="http://schemas.openxmlformats.org/officeDocument/2006/relationships/control" Target="activeX/activeX84.xml"/><Relationship Id="rId61" Type="http://schemas.openxmlformats.org/officeDocument/2006/relationships/control" Target="activeX/activeX36.xml"/><Relationship Id="rId82" Type="http://schemas.openxmlformats.org/officeDocument/2006/relationships/control" Target="activeX/activeX50.xml"/><Relationship Id="rId19"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2976</Words>
  <Characters>16968</Characters>
  <Application>Microsoft Office Word</Application>
  <DocSecurity>0</DocSecurity>
  <Lines>141</Lines>
  <Paragraphs>39</Paragraphs>
  <ScaleCrop>false</ScaleCrop>
  <Company>Deftones</Company>
  <LinksUpToDate>false</LinksUpToDate>
  <CharactersWithSpaces>19905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3</cp:revision>
  <dcterms:created xsi:type="dcterms:W3CDTF">2019-01-21T16:42:00Z</dcterms:created>
  <dcterms:modified xsi:type="dcterms:W3CDTF">2019-01-21T16:52:00Z</dcterms:modified>
</cp:coreProperties>
</file>