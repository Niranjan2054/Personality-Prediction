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27" w:rsidRPr="00895F27" w:rsidRDefault="00895F27" w:rsidP="00895F27">
      <w:pPr>
        <w:spacing w:after="0" w:line="240" w:lineRule="auto"/>
        <w:outlineLvl w:val="2"/>
        <w:rPr>
          <w:ins w:id="0" w:author="Unknown"/>
          <w:rFonts w:ascii="Arial" w:eastAsia="Times New Roman" w:hAnsi="Arial" w:cs="Arial"/>
          <w:b/>
          <w:bCs/>
          <w:color w:val="5EAC1A"/>
          <w:sz w:val="20"/>
          <w:szCs w:val="20"/>
        </w:rPr>
      </w:pPr>
      <w:ins w:id="1" w:author="Unknown">
        <w:r w:rsidRPr="00895F27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 xml:space="preserve">Test </w:t>
        </w:r>
        <w:proofErr w:type="gramStart"/>
        <w:r w:rsidRPr="00895F27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>Review :</w:t>
        </w:r>
        <w:proofErr w:type="gramEnd"/>
        <w:r w:rsidRPr="00895F27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 xml:space="preserve"> View answers and explanation for this test.</w:t>
        </w:r>
      </w:ins>
    </w:p>
    <w:p w:rsidR="00895F27" w:rsidRPr="00895F27" w:rsidRDefault="00895F27" w:rsidP="00895F27">
      <w:pPr>
        <w:spacing w:before="133" w:after="133" w:line="240" w:lineRule="auto"/>
        <w:rPr>
          <w:ins w:id="2" w:author="Unknown"/>
          <w:rFonts w:ascii="Arial" w:eastAsia="Times New Roman" w:hAnsi="Arial" w:cs="Arial"/>
          <w:color w:val="000000"/>
          <w:sz w:val="19"/>
          <w:szCs w:val="19"/>
        </w:rPr>
      </w:pPr>
      <w:ins w:id="3" w:author="Unknown">
        <w:r w:rsidRPr="00895F27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8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The average monthly income of P and Q is Rs. 5050. The average monthly income of Q and R is Rs. 6250 and the average monthly income of P and R is Rs. 5200. The monthly income of P is: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26" type="#_x0000_t75" style="width:18pt;height:15.35pt" o:ole="">
                        <v:imagedata r:id="rId5" o:title=""/>
                      </v:shape>
                      <w:control r:id="rId6" w:name="DefaultOcxName1" w:shapeid="_x0000_i142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3500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5" type="#_x0000_t75" style="width:18pt;height:15.35pt" o:ole="">
                        <v:imagedata r:id="rId5" o:title=""/>
                      </v:shape>
                      <w:control r:id="rId7" w:name="DefaultOcxName2" w:shapeid="_x0000_i142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4000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4" type="#_x0000_t75" style="width:18pt;height:15.35pt" o:ole="">
                        <v:imagedata r:id="rId5" o:title=""/>
                      </v:shape>
                      <w:control r:id="rId8" w:name="DefaultOcxName3" w:shapeid="_x0000_i142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4050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3" type="#_x0000_t75" style="width:18pt;height:15.35pt" o:ole="">
                        <v:imagedata r:id="rId5" o:title=""/>
                      </v:shape>
                      <w:control r:id="rId9" w:name="DefaultOcxName4" w:shapeid="_x0000_i142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5000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Let P, Q and R represent their respective monthly incomes. Then, we have: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P + Q = (5050 x 2) = 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10100 ....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 (</w:t>
            </w:r>
            <w:proofErr w:type="spell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i</w:t>
            </w:r>
            <w:proofErr w:type="spell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)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Q + R = (6250 x 2) = 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12500 ....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 (ii)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P + R = (5200 x 2) = 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10400 ....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 (iii)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Adding (</w:t>
            </w:r>
            <w:proofErr w:type="spell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i</w:t>
            </w:r>
            <w:proofErr w:type="spell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), (ii) and (iii), we get:  2(P + Q + R) = 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33000  or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   P + Q + R = 16500 .... (iv)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Subtracting (ii) from (iv), we get P = 4000.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5" name="Picture 5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P's monthly income = Rs. 4000.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Average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A library has an average of 510 visitors on Sundays and 240 on other days. The average number of visitors per day in a month of 30 days beginning with a Sunday is: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2" type="#_x0000_t75" style="width:18pt;height:15.35pt" o:ole="">
                        <v:imagedata r:id="rId5" o:title=""/>
                      </v:shape>
                      <w:control r:id="rId13" w:name="DefaultOcxName5" w:shapeid="_x0000_i142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1" type="#_x0000_t75" style="width:18pt;height:15.35pt" o:ole="">
                        <v:imagedata r:id="rId5" o:title=""/>
                      </v:shape>
                      <w:control r:id="rId14" w:name="DefaultOcxName6" w:shapeid="_x0000_i142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276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0" type="#_x0000_t75" style="width:18pt;height:15.35pt" o:ole="">
                        <v:imagedata r:id="rId5" o:title=""/>
                      </v:shape>
                      <w:control r:id="rId15" w:name="DefaultOcxName7" w:shapeid="_x0000_i142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280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9" type="#_x0000_t75" style="width:18pt;height:15.35pt" o:ole="">
                        <v:imagedata r:id="rId5" o:title=""/>
                      </v:shape>
                      <w:control r:id="rId16" w:name="DefaultOcxName8" w:shapeid="_x0000_i141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285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Since the month begins with a Sunday, to there will be five Sundays in the month.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04"/>
              <w:gridCol w:w="2086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Required average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4"/>
                    <w:gridCol w:w="163"/>
                    <w:gridCol w:w="1569"/>
                    <w:gridCol w:w="15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363855"/>
                              <wp:effectExtent l="19050" t="0" r="0" b="0"/>
                              <wp:docPr id="6" name="Picture 6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510 x 5 + 240 x 25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76200" cy="363855"/>
                              <wp:effectExtent l="19050" t="0" r="0" b="0"/>
                              <wp:docPr id="7" name="Picture 7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4"/>
                    <w:gridCol w:w="423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8550</w:t>
                        </w:r>
                      </w:p>
                    </w:tc>
                  </w:tr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285</w:t>
                  </w: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9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Average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Discuss about this problem : </w:t>
            </w:r>
            <w:hyperlink r:id="rId20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The sum of two 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number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 is 25 and their difference is 13. Find their product.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8" type="#_x0000_t75" style="width:18pt;height:15.35pt" o:ole="">
                        <v:imagedata r:id="rId5" o:title=""/>
                      </v:shape>
                      <w:control r:id="rId21" w:name="DefaultOcxName9" w:shapeid="_x0000_i141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104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7" type="#_x0000_t75" style="width:18pt;height:15.35pt" o:ole="">
                        <v:imagedata r:id="rId5" o:title=""/>
                      </v:shape>
                      <w:control r:id="rId22" w:name="DefaultOcxName10" w:shapeid="_x0000_i141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114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6" type="#_x0000_t75" style="width:18pt;height:15.35pt" o:ole="">
                        <v:imagedata r:id="rId5" o:title=""/>
                      </v:shape>
                      <w:control r:id="rId23" w:name="DefaultOcxName11" w:shapeid="_x0000_i141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315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5" type="#_x0000_t75" style="width:18pt;height:15.35pt" o:ole="">
                        <v:imagedata r:id="rId5" o:title=""/>
                      </v:shape>
                      <w:control r:id="rId24" w:name="DefaultOcxName12" w:shapeid="_x0000_i141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325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Let the numbers be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and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Then,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25 and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13.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4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xy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(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)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- (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-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)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  = (25)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- (13)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  = (625 - 169)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  = 456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8" name="Picture 8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spellStart"/>
            <w:proofErr w:type="gramStart"/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xy</w:t>
            </w:r>
            <w:proofErr w:type="spellEnd"/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114.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5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Numbers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6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95F27" w:rsidRPr="00895F27" w:rsidRDefault="00895F27" w:rsidP="00895F27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895F2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895F2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4):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Each of the questions given below consists of a statement and / or a question and two statements numbered I and II given below it. You have to decide whether the data provided in the statement(s) is / are sufficient to answer the given question. Read the both statements and</w:t>
            </w:r>
          </w:p>
          <w:p w:rsidR="00895F27" w:rsidRPr="00895F27" w:rsidRDefault="00895F27" w:rsidP="00895F27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Give answer (A) if the data in Statement I alone are sufficient to answer the question, while the data in Statement II alone are not sufficient to answer the question.</w:t>
            </w:r>
          </w:p>
          <w:p w:rsidR="00895F27" w:rsidRPr="00895F27" w:rsidRDefault="00895F27" w:rsidP="00895F27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Give answer (B) if the data in Statement II alone are sufficient to answer the question, while the data in Statement I alone are not sufficient to answer the question.</w:t>
            </w:r>
          </w:p>
          <w:p w:rsidR="00895F27" w:rsidRPr="00895F27" w:rsidRDefault="00895F27" w:rsidP="00895F27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Give answer (C) if the data either in Statement I or in Statement II alone are sufficient to answer the question.</w:t>
            </w:r>
          </w:p>
          <w:p w:rsidR="00895F27" w:rsidRPr="00895F27" w:rsidRDefault="00895F27" w:rsidP="00895F27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Give answer (D) if the data even in both Statements I and II together are not sufficient to answer the question.</w:t>
            </w:r>
          </w:p>
          <w:p w:rsidR="00895F27" w:rsidRPr="00895F27" w:rsidRDefault="00895F27" w:rsidP="00895F27">
            <w:pPr>
              <w:numPr>
                <w:ilvl w:val="0"/>
                <w:numId w:val="1"/>
              </w:numPr>
              <w:spacing w:before="133" w:after="133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Give 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answer(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E) if the data in both Statements I and II together are necessary to answer the question.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4"/>
              <w:gridCol w:w="6432"/>
            </w:tblGrid>
            <w:tr w:rsidR="00895F27" w:rsidRPr="00895F27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What is the number?</w:t>
                  </w: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The sum of the two digits is 8. The ratio of the two digits is </w:t>
                  </w:r>
                  <w:proofErr w:type="gramStart"/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 :</w:t>
                  </w:r>
                  <w:proofErr w:type="gramEnd"/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3.</w:t>
                  </w: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II.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 product of the two digit of a number is 12. The quotient of two digits is 3.</w:t>
                  </w: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4" type="#_x0000_t75" style="width:18pt;height:15.35pt" o:ole="">
                        <v:imagedata r:id="rId5" o:title=""/>
                      </v:shape>
                      <w:control r:id="rId27" w:name="DefaultOcxName13" w:shapeid="_x0000_i141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31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 alone sufficient while II alone not sufficient to answer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3" type="#_x0000_t75" style="width:18pt;height:15.35pt" o:ole="">
                        <v:imagedata r:id="rId5" o:title=""/>
                      </v:shape>
                      <w:control r:id="rId28" w:name="DefaultOcxName14" w:shapeid="_x0000_i141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31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II alone sufficient while I alone not sufficient to answer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2" type="#_x0000_t75" style="width:18pt;height:15.35pt" o:ole="">
                        <v:imagedata r:id="rId5" o:title=""/>
                      </v:shape>
                      <w:control r:id="rId29" w:name="DefaultOcxName15" w:shapeid="_x0000_i141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79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Either I or II alone sufficient to answer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1" type="#_x0000_t75" style="width:18pt;height:15.35pt" o:ole="">
                        <v:imagedata r:id="rId5" o:title=""/>
                      </v:shape>
                      <w:control r:id="rId30" w:name="DefaultOcxName16" w:shapeid="_x0000_i141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49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I and II are not sufficient to answer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410" type="#_x0000_t75" style="width:18pt;height:15.35pt" o:ole="">
                        <v:imagedata r:id="rId5" o:title=""/>
                      </v:shape>
                      <w:control r:id="rId31" w:name="DefaultOcxName17" w:shapeid="_x0000_i141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4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I and II are necessary to answer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Let the tens and units digit be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and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respectively. Then,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03"/>
              <w:gridCol w:w="95"/>
              <w:gridCol w:w="297"/>
              <w:gridCol w:w="106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I. </w:t>
                  </w: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y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 8 and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y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9" name="Picture 9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I gives,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4y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24   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0" name="Picture 10" descr="https://www.indiabix.com/_files/images/aptitude/1-sym-bi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indiabix.com/_files/images/aptitude/1-sym-bi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  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6.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So,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+ 6 = 8   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1" name="Picture 11" descr="https://www.indiabix.com/_files/images/aptitude/1-sym-bi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indiabix.com/_files/images/aptitude/1-sym-bi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  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2.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br/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92"/>
              <w:gridCol w:w="95"/>
              <w:gridCol w:w="297"/>
              <w:gridCol w:w="106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II. </w:t>
                  </w:r>
                  <w:proofErr w:type="spellStart"/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xy</w:t>
                  </w:r>
                  <w:proofErr w:type="spellEnd"/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 12 and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y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12" name="Picture 12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II gives,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36   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3" name="Picture 13" descr="https://www.indiabix.com/_files/images/aptitude/1-sym-bi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indiabix.com/_files/images/aptitude/1-sym-bi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  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6.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So, 3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6   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4" name="Picture 14" descr="https://www.indiabix.com/_files/images/aptitude/1-sym-bi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indiabix.com/_files/images/aptitude/1-sym-bi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  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2.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br/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Therefore, Either I or II alone sufficient to answer.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3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Numbers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4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5.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A is two years older than B who is twice as old as C. If the total of the ages of A, B and C be 27, the how old is B?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9" type="#_x0000_t75" style="width:18pt;height:15.35pt" o:ole="">
                        <v:imagedata r:id="rId5" o:title=""/>
                      </v:shape>
                      <w:control r:id="rId35" w:name="DefaultOcxName18" w:shapeid="_x0000_i140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8" type="#_x0000_t75" style="width:18pt;height:15.35pt" o:ole="">
                        <v:imagedata r:id="rId5" o:title=""/>
                      </v:shape>
                      <w:control r:id="rId36" w:name="DefaultOcxName19" w:shapeid="_x0000_i140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8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7" type="#_x0000_t75" style="width:18pt;height:15.35pt" o:ole="">
                        <v:imagedata r:id="rId5" o:title=""/>
                      </v:shape>
                      <w:control r:id="rId37" w:name="DefaultOcxName20" w:shapeid="_x0000_i140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9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6" type="#_x0000_t75" style="width:18pt;height:15.35pt" o:ole="">
                        <v:imagedata r:id="rId5" o:title=""/>
                      </v:shape>
                      <w:control r:id="rId38" w:name="DefaultOcxName21" w:shapeid="_x0000_i140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5" type="#_x0000_t75" style="width:18pt;height:15.35pt" o:ole="">
                        <v:imagedata r:id="rId5" o:title=""/>
                      </v:shape>
                      <w:control r:id="rId39" w:name="DefaultOcxName22" w:shapeid="_x0000_i140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11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Let C's age be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years. Then, B's age = 2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years. A's age = (2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+ 2) years.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15" name="Picture 15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(2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+ 2) + 2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27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6" name="Picture 16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5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25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7" name="Picture 17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5.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Hence, B's age = 2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10 years.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1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Ages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2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6.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(17)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3.5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x (17)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?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17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8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4" type="#_x0000_t75" style="width:18pt;height:15.35pt" o:ole="">
                        <v:imagedata r:id="rId5" o:title=""/>
                      </v:shape>
                      <w:control r:id="rId43" w:name="DefaultOcxName23" w:shapeid="_x0000_i140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2.29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3" type="#_x0000_t75" style="width:18pt;height:15.35pt" o:ole="">
                        <v:imagedata r:id="rId5" o:title=""/>
                      </v:shape>
                      <w:control r:id="rId44" w:name="DefaultOcxName24" w:shapeid="_x0000_i140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2.75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2" type="#_x0000_t75" style="width:18pt;height:15.35pt" o:ole="">
                        <v:imagedata r:id="rId5" o:title=""/>
                      </v:shape>
                      <w:control r:id="rId45" w:name="DefaultOcxName25" w:shapeid="_x0000_i140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4.25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1" type="#_x0000_t75" style="width:18pt;height:15.35pt" o:ole="">
                        <v:imagedata r:id="rId5" o:title=""/>
                      </v:shape>
                      <w:control r:id="rId46" w:name="DefaultOcxName26" w:shapeid="_x0000_i140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4.5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Let (17)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3.5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x (17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)</w:t>
            </w:r>
            <w:r w:rsidRPr="00895F27">
              <w:rPr>
                <w:rFonts w:ascii="Arial" w:eastAsia="Times New Roman" w:hAnsi="Arial" w:cs="Arial"/>
                <w:i/>
                <w:iCs/>
                <w:sz w:val="16"/>
                <w:szCs w:val="16"/>
                <w:vertAlign w:val="superscript"/>
              </w:rPr>
              <w:t>x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17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8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Then, (17)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3.5 + </w:t>
            </w:r>
            <w:r w:rsidRPr="00895F27">
              <w:rPr>
                <w:rFonts w:ascii="Arial" w:eastAsia="Times New Roman" w:hAnsi="Arial" w:cs="Arial"/>
                <w:i/>
                <w:iCs/>
                <w:sz w:val="16"/>
                <w:szCs w:val="16"/>
                <w:vertAlign w:val="superscript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17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8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18" name="Picture 18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3.5 +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8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9" name="Picture 19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(8 - 3.5)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20" name="Picture 20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4.5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7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Surds and Indices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8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7.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07"/>
              <w:gridCol w:w="163"/>
              <w:gridCol w:w="95"/>
              <w:gridCol w:w="250"/>
              <w:gridCol w:w="106"/>
              <w:gridCol w:w="150"/>
              <w:gridCol w:w="376"/>
            </w:tblGrid>
            <w:tr w:rsidR="00895F27" w:rsidRP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If </w:t>
                  </w: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 3 + 2</w:t>
                  </w:r>
                  <w:r w:rsidRPr="00895F27">
                    <w:rPr>
                      <w:rFonts w:ascii="Arial" w:eastAsia="Times New Roman" w:hAnsi="Arial" w:cs="Arial"/>
                      <w:sz w:val="19"/>
                    </w:rPr>
                    <w:t>2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, then the value of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1" name="Picture 21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22" name="Picture 2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is:</w:t>
                  </w: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0" type="#_x0000_t75" style="width:18pt;height:15.35pt" o:ole="">
                        <v:imagedata r:id="rId5" o:title=""/>
                      </v:shape>
                      <w:control r:id="rId49" w:name="DefaultOcxName27" w:shapeid="_x0000_i140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9" type="#_x0000_t75" style="width:18pt;height:15.35pt" o:ole="">
                        <v:imagedata r:id="rId5" o:title=""/>
                      </v:shape>
                      <w:control r:id="rId50" w:name="DefaultOcxName28" w:shapeid="_x0000_i139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8" type="#_x0000_t75" style="width:18pt;height:15.35pt" o:ole="">
                        <v:imagedata r:id="rId5" o:title=""/>
                      </v:shape>
                      <w:control r:id="rId51" w:name="DefaultOcxName29" w:shapeid="_x0000_i139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</w:t>
                        </w:r>
                        <w:r w:rsidRPr="00895F27">
                          <w:rPr>
                            <w:rFonts w:ascii="Arial" w:eastAsia="Times New Roman" w:hAnsi="Arial" w:cs="Arial"/>
                            <w:sz w:val="19"/>
                          </w:rPr>
                          <w:t>2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7" type="#_x0000_t75" style="width:18pt;height:15.35pt" o:ole="">
                        <v:imagedata r:id="rId5" o:title=""/>
                      </v:shape>
                      <w:control r:id="rId52" w:name="DefaultOcxName30" w:shapeid="_x0000_i139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</w:t>
                        </w:r>
                        <w:r w:rsidRPr="00895F27">
                          <w:rPr>
                            <w:rFonts w:ascii="Arial" w:eastAsia="Times New Roman" w:hAnsi="Arial" w:cs="Arial"/>
                            <w:sz w:val="19"/>
                          </w:rPr>
                          <w:t>3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3"/>
              <w:gridCol w:w="95"/>
              <w:gridCol w:w="250"/>
              <w:gridCol w:w="106"/>
              <w:gridCol w:w="150"/>
              <w:gridCol w:w="89"/>
              <w:gridCol w:w="609"/>
              <w:gridCol w:w="106"/>
              <w:gridCol w:w="408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3" name="Picture 2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24" name="Picture 2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 </w:t>
                  </w: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- 2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39"/>
              <w:gridCol w:w="661"/>
              <w:gridCol w:w="408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  = (3 + 2</w:t>
                  </w:r>
                  <w:r w:rsidRPr="00895F27">
                    <w:rPr>
                      <w:rFonts w:ascii="Arial" w:eastAsia="Times New Roman" w:hAnsi="Arial" w:cs="Arial"/>
                      <w:sz w:val="19"/>
                    </w:rPr>
                    <w:t>2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) 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- 2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(3 + 2</w:t>
                  </w:r>
                  <w:r w:rsidRPr="00895F27">
                    <w:rPr>
                      <w:rFonts w:ascii="Arial" w:eastAsia="Times New Roman" w:hAnsi="Arial" w:cs="Arial"/>
                      <w:sz w:val="19"/>
                    </w:rPr>
                    <w:t>2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39"/>
              <w:gridCol w:w="661"/>
              <w:gridCol w:w="281"/>
              <w:gridCol w:w="613"/>
              <w:gridCol w:w="408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  = (3 + 2</w:t>
                  </w:r>
                  <w:r w:rsidRPr="00895F27">
                    <w:rPr>
                      <w:rFonts w:ascii="Arial" w:eastAsia="Times New Roman" w:hAnsi="Arial" w:cs="Arial"/>
                      <w:sz w:val="19"/>
                    </w:rPr>
                    <w:t>2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) 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(3 - 2</w:t>
                  </w:r>
                  <w:r w:rsidRPr="00895F27">
                    <w:rPr>
                      <w:rFonts w:ascii="Arial" w:eastAsia="Times New Roman" w:hAnsi="Arial" w:cs="Arial"/>
                      <w:sz w:val="19"/>
                    </w:rPr>
                    <w:t>2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- 2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(3 + 2</w:t>
                  </w:r>
                  <w:r w:rsidRPr="00895F27">
                    <w:rPr>
                      <w:rFonts w:ascii="Arial" w:eastAsia="Times New Roman" w:hAnsi="Arial" w:cs="Arial"/>
                      <w:sz w:val="19"/>
                    </w:rPr>
                    <w:t>2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(3 - 2</w:t>
                  </w:r>
                  <w:r w:rsidRPr="00895F27">
                    <w:rPr>
                      <w:rFonts w:ascii="Arial" w:eastAsia="Times New Roman" w:hAnsi="Arial" w:cs="Arial"/>
                      <w:sz w:val="19"/>
                    </w:rPr>
                    <w:t>2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  = (3 + 2</w:t>
            </w:r>
            <w:r w:rsidRPr="00895F27">
              <w:rPr>
                <w:rFonts w:ascii="Arial" w:eastAsia="Times New Roman" w:hAnsi="Arial" w:cs="Arial"/>
                <w:sz w:val="19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) + (3 - 2</w:t>
            </w:r>
            <w:r w:rsidRPr="00895F27">
              <w:rPr>
                <w:rFonts w:ascii="Arial" w:eastAsia="Times New Roman" w:hAnsi="Arial" w:cs="Arial"/>
                <w:sz w:val="19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) - 2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  = 4.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6"/>
              <w:gridCol w:w="163"/>
              <w:gridCol w:w="95"/>
              <w:gridCol w:w="250"/>
              <w:gridCol w:w="106"/>
              <w:gridCol w:w="150"/>
              <w:gridCol w:w="509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25" name="Picture 25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6" name="Picture 26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27" name="Picture 27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2.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i/>
                      <w:iCs/>
                      <w:sz w:val="19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3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Surds and Indices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4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1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8.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A and B together have Rs. 1210. If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9545" cy="262255"/>
                  <wp:effectExtent l="19050" t="0" r="1905" b="0"/>
                  <wp:docPr id="28" name="Picture 28" descr="https://www.indiabix.com/_files/images/aptitude/1-div-4by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indiabix.com/_files/images/aptitude/1-div-4by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of A's amount is equal to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93345" cy="262255"/>
                  <wp:effectExtent l="19050" t="0" r="1905" b="0"/>
                  <wp:docPr id="29" name="Picture 29" descr="https://www.indiabix.com/_files/images/aptitude/1-div-2by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indiabix.com/_files/images/aptitude/1-div-2by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of B's amount, how much amount does B have?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6" type="#_x0000_t75" style="width:18pt;height:15.35pt" o:ole="">
                        <v:imagedata r:id="rId5" o:title=""/>
                      </v:shape>
                      <w:control r:id="rId57" w:name="DefaultOcxName31" w:shapeid="_x0000_i139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460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5" type="#_x0000_t75" style="width:18pt;height:15.35pt" o:ole="">
                        <v:imagedata r:id="rId5" o:title=""/>
                      </v:shape>
                      <w:control r:id="rId58" w:name="DefaultOcxName32" w:shapeid="_x0000_i139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484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4" type="#_x0000_t75" style="width:18pt;height:15.35pt" o:ole="">
                        <v:imagedata r:id="rId5" o:title=""/>
                      </v:shape>
                      <w:control r:id="rId59" w:name="DefaultOcxName33" w:shapeid="_x0000_i139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550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3" type="#_x0000_t75" style="width:18pt;height:15.35pt" o:ole="">
                        <v:imagedata r:id="rId5" o:title=""/>
                      </v:shape>
                      <w:control r:id="rId60" w:name="DefaultOcxName34" w:shapeid="_x0000_i139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664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9"/>
              <w:gridCol w:w="212"/>
              <w:gridCol w:w="313"/>
              <w:gridCol w:w="204"/>
              <w:gridCol w:w="106"/>
              <w:gridCol w:w="313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0"/>
              <w:gridCol w:w="163"/>
              <w:gridCol w:w="106"/>
              <w:gridCol w:w="281"/>
              <w:gridCol w:w="212"/>
              <w:gridCol w:w="277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lastRenderedPageBreak/>
                    <w:drawing>
                      <wp:inline distT="0" distB="0" distL="0" distR="0">
                        <wp:extent cx="160655" cy="84455"/>
                        <wp:effectExtent l="19050" t="0" r="0" b="0"/>
                        <wp:docPr id="30" name="Picture 30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8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A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31" name="Picture 31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32" name="Picture 3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0"/>
              <w:gridCol w:w="106"/>
              <w:gridCol w:w="313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84455"/>
                        <wp:effectExtent l="19050" t="0" r="0" b="0"/>
                        <wp:docPr id="33" name="Picture 33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8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A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6"/>
              <w:gridCol w:w="127"/>
              <w:gridCol w:w="297"/>
              <w:gridCol w:w="106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84455"/>
                        <wp:effectExtent l="19050" t="0" r="0" b="0"/>
                        <wp:docPr id="34" name="Picture 34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8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</w:tr>
          </w:tbl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35" name="Picture 35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A :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 B = 3 : 2.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17"/>
              <w:gridCol w:w="163"/>
              <w:gridCol w:w="664"/>
              <w:gridCol w:w="106"/>
              <w:gridCol w:w="150"/>
              <w:gridCol w:w="1058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36" name="Picture 36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B's share 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37" name="Picture 37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1210 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38" name="Picture 38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484.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1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Ratio and Proportion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2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1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9.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Speed of a boat in standing water is 9 </w:t>
            </w:r>
            <w:proofErr w:type="spell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kmph</w:t>
            </w:r>
            <w:proofErr w:type="spell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 and the speed of the stream is 1.5 </w:t>
            </w:r>
            <w:proofErr w:type="spell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kmph</w:t>
            </w:r>
            <w:proofErr w:type="spell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. A man rows to a place at a distance of 105 km and comes back to the starting point. The total time taken by him is: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2" type="#_x0000_t75" style="width:18pt;height:15.35pt" o:ole="">
                        <v:imagedata r:id="rId5" o:title=""/>
                      </v:shape>
                      <w:control r:id="rId63" w:name="DefaultOcxName35" w:shapeid="_x0000_i139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16 hours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1" type="#_x0000_t75" style="width:18pt;height:15.35pt" o:ole="">
                        <v:imagedata r:id="rId5" o:title=""/>
                      </v:shape>
                      <w:control r:id="rId64" w:name="DefaultOcxName36" w:shapeid="_x0000_i139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18 hours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0" type="#_x0000_t75" style="width:18pt;height:15.35pt" o:ole="">
                        <v:imagedata r:id="rId5" o:title=""/>
                      </v:shape>
                      <w:control r:id="rId65" w:name="DefaultOcxName37" w:shapeid="_x0000_i139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 hours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9" type="#_x0000_t75" style="width:18pt;height:15.35pt" o:ole="">
                        <v:imagedata r:id="rId5" o:title=""/>
                      </v:shape>
                      <w:control r:id="rId66" w:name="DefaultOcxName38" w:shapeid="_x0000_i138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24 hours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Speed upstream = 7.5 </w:t>
            </w:r>
            <w:proofErr w:type="spell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kmph</w:t>
            </w:r>
            <w:proofErr w:type="spell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Speed downstream = 10.5 </w:t>
            </w:r>
            <w:proofErr w:type="spell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kmph</w:t>
            </w:r>
            <w:proofErr w:type="spell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45"/>
              <w:gridCol w:w="163"/>
              <w:gridCol w:w="318"/>
              <w:gridCol w:w="297"/>
              <w:gridCol w:w="370"/>
              <w:gridCol w:w="1635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39" name="Picture 39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Total time taken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40" name="Picture 4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41" name="Picture 4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hours</w:t>
                  </w:r>
                  <w:proofErr w:type="gramEnd"/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= 24 hours.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7.5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10.5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7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Boats and Streams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8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1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10.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A sum fetched a total simple interest of Rs. 4016.25 at the rate 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of 9 </w:t>
            </w:r>
            <w:proofErr w:type="spell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p.c.p.a</w:t>
            </w:r>
            <w:proofErr w:type="spell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.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 in 5 years. What is the sum?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8" type="#_x0000_t75" style="width:18pt;height:15.35pt" o:ole="">
                        <v:imagedata r:id="rId5" o:title=""/>
                      </v:shape>
                      <w:control r:id="rId69" w:name="DefaultOcxName39" w:shapeid="_x0000_i138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4462.50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7" type="#_x0000_t75" style="width:18pt;height:15.35pt" o:ole="">
                        <v:imagedata r:id="rId5" o:title=""/>
                      </v:shape>
                      <w:control r:id="rId70" w:name="DefaultOcxName40" w:shapeid="_x0000_i138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8032.50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6" type="#_x0000_t75" style="width:18pt;height:15.35pt" o:ole="">
                        <v:imagedata r:id="rId5" o:title=""/>
                      </v:shape>
                      <w:control r:id="rId71" w:name="DefaultOcxName41" w:shapeid="_x0000_i138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1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8900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5" type="#_x0000_t75" style="width:18pt;height:15.35pt" o:ole="">
                        <v:imagedata r:id="rId5" o:title=""/>
                      </v:shape>
                      <w:control r:id="rId72" w:name="DefaultOcxName42" w:shapeid="_x0000_i138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1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8925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4" type="#_x0000_t75" style="width:18pt;height:15.35pt" o:ole="">
                        <v:imagedata r:id="rId5" o:title=""/>
                      </v:shape>
                      <w:control r:id="rId73" w:name="DefaultOcxName43" w:shapeid="_x0000_i138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2"/>
              <w:gridCol w:w="2060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Principal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2"/>
                    <w:gridCol w:w="163"/>
                    <w:gridCol w:w="1205"/>
                    <w:gridCol w:w="15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= Rs.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363855"/>
                              <wp:effectExtent l="19050" t="0" r="0" b="0"/>
                              <wp:docPr id="42" name="Picture 42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100 x 4016.25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76200" cy="363855"/>
                              <wp:effectExtent l="19050" t="0" r="0" b="0"/>
                              <wp:docPr id="43" name="Picture 43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9 x 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2"/>
                    <w:gridCol w:w="163"/>
                    <w:gridCol w:w="635"/>
                    <w:gridCol w:w="15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= Rs.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363855"/>
                              <wp:effectExtent l="19050" t="0" r="0" b="0"/>
                              <wp:docPr id="44" name="Picture 44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401625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76200" cy="363855"/>
                              <wp:effectExtent l="19050" t="0" r="0" b="0"/>
                              <wp:docPr id="45" name="Picture 45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8925.</w:t>
                  </w: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4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Simple Interest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5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1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11.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A person takes a loan of Rs. 200 at 5% simple interest. He returns Rs. 100 at the end of 1 year. In order to clear his dues at the end of 2 years, he would pay: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3" type="#_x0000_t75" style="width:18pt;height:15.35pt" o:ole="">
                        <v:imagedata r:id="rId5" o:title=""/>
                      </v:shape>
                      <w:control r:id="rId76" w:name="DefaultOcxName44" w:shapeid="_x0000_i138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105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2" type="#_x0000_t75" style="width:18pt;height:15.35pt" o:ole="">
                        <v:imagedata r:id="rId5" o:title=""/>
                      </v:shape>
                      <w:control r:id="rId77" w:name="DefaultOcxName45" w:shapeid="_x0000_i138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110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1" type="#_x0000_t75" style="width:18pt;height:15.35pt" o:ole="">
                        <v:imagedata r:id="rId5" o:title=""/>
                      </v:shape>
                      <w:control r:id="rId78" w:name="DefaultOcxName46" w:shapeid="_x0000_i138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115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0" type="#_x0000_t75" style="width:18pt;height:15.35pt" o:ole="">
                        <v:imagedata r:id="rId5" o:title=""/>
                      </v:shape>
                      <w:control r:id="rId79" w:name="DefaultOcxName47" w:shapeid="_x0000_i138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9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115.50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36"/>
              <w:gridCol w:w="3586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Amount to be paid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2"/>
                    <w:gridCol w:w="163"/>
                    <w:gridCol w:w="574"/>
                    <w:gridCol w:w="930"/>
                    <w:gridCol w:w="297"/>
                    <w:gridCol w:w="930"/>
                    <w:gridCol w:w="15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= Rs.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363855"/>
                              <wp:effectExtent l="19050" t="0" r="0" b="0"/>
                              <wp:docPr id="46" name="Picture 46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100 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200 x 5 x 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93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100 x 5 x 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76200" cy="363855"/>
                              <wp:effectExtent l="19050" t="0" r="0" b="0"/>
                              <wp:docPr id="47" name="Picture 47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115.</w:t>
                  </w: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0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Simple Interest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1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1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12.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The difference between the length and breadth of a rectangle is 23 m. If its perimeter is 206 m, then its area is: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9" type="#_x0000_t75" style="width:18pt;height:15.35pt" o:ole="">
                        <v:imagedata r:id="rId5" o:title=""/>
                      </v:shape>
                      <w:control r:id="rId82" w:name="DefaultOcxName48" w:shapeid="_x0000_i137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1520 m</w:t>
                        </w:r>
                        <w:r w:rsidRPr="00895F27">
                          <w:rPr>
                            <w:rFonts w:ascii="Arial" w:eastAsia="Times New Roman" w:hAnsi="Arial" w:cs="Arial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8" type="#_x0000_t75" style="width:18pt;height:15.35pt" o:ole="">
                        <v:imagedata r:id="rId5" o:title=""/>
                      </v:shape>
                      <w:control r:id="rId83" w:name="DefaultOcxName49" w:shapeid="_x0000_i137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2420 m</w:t>
                        </w:r>
                        <w:r w:rsidRPr="00895F27">
                          <w:rPr>
                            <w:rFonts w:ascii="Arial" w:eastAsia="Times New Roman" w:hAnsi="Arial" w:cs="Arial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7" type="#_x0000_t75" style="width:18pt;height:15.35pt" o:ole="">
                        <v:imagedata r:id="rId5" o:title=""/>
                      </v:shape>
                      <w:control r:id="rId84" w:name="DefaultOcxName50" w:shapeid="_x0000_i137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2480 m</w:t>
                        </w:r>
                        <w:r w:rsidRPr="00895F27">
                          <w:rPr>
                            <w:rFonts w:ascii="Arial" w:eastAsia="Times New Roman" w:hAnsi="Arial" w:cs="Arial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6" type="#_x0000_t75" style="width:18pt;height:15.35pt" o:ole="">
                        <v:imagedata r:id="rId5" o:title=""/>
                      </v:shape>
                      <w:control r:id="rId85" w:name="DefaultOcxName51" w:shapeid="_x0000_i137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2520 m</w:t>
                        </w:r>
                        <w:r w:rsidRPr="00895F27">
                          <w:rPr>
                            <w:rFonts w:ascii="Arial" w:eastAsia="Times New Roman" w:hAnsi="Arial" w:cs="Arial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We have: (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l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) = 23 and 2(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l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) = 206 or (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l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) = 103.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Solving the two equations, we get: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l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63 and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40.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48" name="Picture 48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Area = (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l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x </w:t>
            </w:r>
            <w:r w:rsidRPr="00895F27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) = (63 x 40) m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2520 m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6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Area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7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1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13.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What was the day of the week on 28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th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May, 2006?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5" type="#_x0000_t75" style="width:18pt;height:15.35pt" o:ole="">
                        <v:imagedata r:id="rId5" o:title=""/>
                      </v:shape>
                      <w:control r:id="rId88" w:name="DefaultOcxName52" w:shapeid="_x0000_i137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3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Thursday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4" type="#_x0000_t75" style="width:18pt;height:15.35pt" o:ole="">
                        <v:imagedata r:id="rId5" o:title=""/>
                      </v:shape>
                      <w:control r:id="rId89" w:name="DefaultOcxName53" w:shapeid="_x0000_i137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Friday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73" type="#_x0000_t75" style="width:18pt;height:15.35pt" o:ole="">
                        <v:imagedata r:id="rId5" o:title=""/>
                      </v:shape>
                      <w:control r:id="rId90" w:name="DefaultOcxName54" w:shapeid="_x0000_i137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1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Saturday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2" type="#_x0000_t75" style="width:18pt;height:15.35pt" o:ole="">
                        <v:imagedata r:id="rId5" o:title=""/>
                      </v:shape>
                      <w:control r:id="rId91" w:name="DefaultOcxName55" w:shapeid="_x0000_i137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4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Sunday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28 May, 2006 = (2005 years + Period from 1.1.2006 to 28.5.2006)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Odd days in 1600 years = 0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Odd days in 400 years = 0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5 years = (4 ordinary years + 1 leap year) = (4 x 1 + 1 x 2)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49" name="Picture 49" descr="https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6 odd days</w:t>
            </w:r>
          </w:p>
          <w:p w:rsidR="00895F27" w:rsidRPr="00895F27" w:rsidRDefault="00895F27" w:rsidP="00895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5F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Jan.  Feb.   March    April    May </w:t>
            </w:r>
          </w:p>
          <w:p w:rsidR="00895F27" w:rsidRPr="00895F27" w:rsidRDefault="00895F27" w:rsidP="00895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5F27">
              <w:rPr>
                <w:rFonts w:ascii="Courier New" w:eastAsia="Times New Roman" w:hAnsi="Courier New" w:cs="Courier New"/>
                <w:sz w:val="20"/>
                <w:szCs w:val="20"/>
              </w:rPr>
              <w:t>(31 +  28  +  31   +   30   +   28 ) = 148 days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50" name="Picture 50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148 days = (21 weeks + 1 day)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51" name="Picture 51" descr="https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1 odd day.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Total number of odd days = (0 + 0 + 6 + 1) = 7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52" name="Picture 52" descr="https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0 odd day.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Given day is Sunday.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3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Calendar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4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1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14.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The angle between the minute hand and the hour hand of a clock when the time is 4.20, is: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1" type="#_x0000_t75" style="width:18pt;height:15.35pt" o:ole="">
                        <v:imagedata r:id="rId5" o:title=""/>
                      </v:shape>
                      <w:control r:id="rId95" w:name="DefaultOcxName56" w:shapeid="_x0000_i137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0°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0" type="#_x0000_t75" style="width:18pt;height:15.35pt" o:ole="">
                        <v:imagedata r:id="rId5" o:title=""/>
                      </v:shape>
                      <w:control r:id="rId96" w:name="DefaultOcxName57" w:shapeid="_x0000_i137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10°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9" type="#_x0000_t75" style="width:18pt;height:15.35pt" o:ole="">
                        <v:imagedata r:id="rId5" o:title=""/>
                      </v:shape>
                      <w:control r:id="rId97" w:name="DefaultOcxName58" w:shapeid="_x0000_i136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5°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8" type="#_x0000_t75" style="width:18pt;height:15.35pt" o:ole="">
                        <v:imagedata r:id="rId5" o:title=""/>
                      </v:shape>
                      <w:control r:id="rId98" w:name="DefaultOcxName59" w:shapeid="_x0000_i136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20°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3"/>
              <w:gridCol w:w="212"/>
              <w:gridCol w:w="614"/>
              <w:gridCol w:w="163"/>
              <w:gridCol w:w="318"/>
              <w:gridCol w:w="281"/>
              <w:gridCol w:w="212"/>
              <w:gridCol w:w="150"/>
              <w:gridCol w:w="64"/>
              <w:gridCol w:w="796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Angle traced by hour hand in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53" name="Picture 5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54" name="Picture 5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130°.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41"/>
              <w:gridCol w:w="163"/>
              <w:gridCol w:w="318"/>
              <w:gridCol w:w="453"/>
              <w:gridCol w:w="150"/>
              <w:gridCol w:w="64"/>
              <w:gridCol w:w="796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Angle traced by min. hand in 20 min.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55" name="Picture 5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56" name="Picture 5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120°.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57" name="Picture 57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Required angle = (130 - 120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)°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 = 10°.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9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Clock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0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1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15.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At what angle the hands of a clock are inclined at 15 minutes past 5?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7" type="#_x0000_t75" style="width:18pt;height:15.35pt" o:ole="">
                        <v:imagedata r:id="rId5" o:title=""/>
                      </v:shape>
                      <w:control r:id="rId101" w:name="DefaultOcxName60" w:shapeid="_x0000_i136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7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5"/>
                          <w:gridCol w:w="106"/>
                          <w:gridCol w:w="64"/>
                        </w:tblGrid>
                        <w:tr w:rsidR="00895F27" w:rsidRPr="0089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°</w:t>
                              </w:r>
                            </w:p>
                          </w:tc>
                        </w:tr>
                        <w:tr w:rsidR="00895F27" w:rsidRPr="0089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6" type="#_x0000_t75" style="width:18pt;height:15.35pt" o:ole="">
                        <v:imagedata r:id="rId5" o:title=""/>
                      </v:shape>
                      <w:control r:id="rId102" w:name="DefaultOcxName61" w:shapeid="_x0000_i136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64°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5" type="#_x0000_t75" style="width:18pt;height:15.35pt" o:ole="">
                        <v:imagedata r:id="rId5" o:title=""/>
                      </v:shape>
                      <w:control r:id="rId103" w:name="DefaultOcxName62" w:shapeid="_x0000_i136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7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5"/>
                          <w:gridCol w:w="106"/>
                          <w:gridCol w:w="64"/>
                        </w:tblGrid>
                        <w:tr w:rsidR="00895F27" w:rsidRPr="0089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67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°</w:t>
                              </w:r>
                            </w:p>
                          </w:tc>
                        </w:tr>
                        <w:tr w:rsidR="00895F27" w:rsidRPr="0089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64" type="#_x0000_t75" style="width:18pt;height:15.35pt" o:ole="">
                        <v:imagedata r:id="rId5" o:title=""/>
                      </v:shape>
                      <w:control r:id="rId104" w:name="DefaultOcxName63" w:shapeid="_x0000_i136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75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5"/>
                          <w:gridCol w:w="106"/>
                          <w:gridCol w:w="64"/>
                        </w:tblGrid>
                        <w:tr w:rsidR="00895F27" w:rsidRPr="0089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72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°</w:t>
                              </w:r>
                            </w:p>
                          </w:tc>
                        </w:tr>
                        <w:tr w:rsidR="00895F27" w:rsidRPr="0089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3"/>
              <w:gridCol w:w="212"/>
              <w:gridCol w:w="614"/>
              <w:gridCol w:w="163"/>
              <w:gridCol w:w="318"/>
              <w:gridCol w:w="281"/>
              <w:gridCol w:w="212"/>
              <w:gridCol w:w="150"/>
              <w:gridCol w:w="64"/>
              <w:gridCol w:w="297"/>
              <w:gridCol w:w="318"/>
              <w:gridCol w:w="106"/>
              <w:gridCol w:w="64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Angle traced by hour hand in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58" name="Picture 58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59" name="Picture 59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41"/>
              <w:gridCol w:w="163"/>
              <w:gridCol w:w="318"/>
              <w:gridCol w:w="453"/>
              <w:gridCol w:w="150"/>
              <w:gridCol w:w="64"/>
              <w:gridCol w:w="690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Angle traced by min. hand in 15 min.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0" name="Picture 6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15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1" name="Picture 6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90°.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82"/>
              <w:gridCol w:w="163"/>
              <w:gridCol w:w="318"/>
              <w:gridCol w:w="106"/>
              <w:gridCol w:w="150"/>
              <w:gridCol w:w="64"/>
              <w:gridCol w:w="925"/>
              <w:gridCol w:w="106"/>
              <w:gridCol w:w="64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62" name="Picture 62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Required angle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3" name="Picture 6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4" name="Picture 6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- 90° = 67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5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Clock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6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1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16.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The angle between the minute hand and the hour hand of a clock when the time is 8.30, is: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3" type="#_x0000_t75" style="width:18pt;height:15.35pt" o:ole="">
                        <v:imagedata r:id="rId5" o:title=""/>
                      </v:shape>
                      <w:control r:id="rId107" w:name="DefaultOcxName64" w:shapeid="_x0000_i136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80°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2" type="#_x0000_t75" style="width:18pt;height:15.35pt" o:ole="">
                        <v:imagedata r:id="rId5" o:title=""/>
                      </v:shape>
                      <w:control r:id="rId108" w:name="DefaultOcxName65" w:shapeid="_x0000_i136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75°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1" type="#_x0000_t75" style="width:18pt;height:15.35pt" o:ole="">
                        <v:imagedata r:id="rId5" o:title=""/>
                      </v:shape>
                      <w:control r:id="rId109" w:name="DefaultOcxName66" w:shapeid="_x0000_i136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60°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0" type="#_x0000_t75" style="width:18pt;height:15.35pt" o:ole="">
                        <v:imagedata r:id="rId5" o:title=""/>
                      </v:shape>
                      <w:control r:id="rId110" w:name="DefaultOcxName67" w:shapeid="_x0000_i136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3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105°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3"/>
              <w:gridCol w:w="212"/>
              <w:gridCol w:w="614"/>
              <w:gridCol w:w="163"/>
              <w:gridCol w:w="318"/>
              <w:gridCol w:w="281"/>
              <w:gridCol w:w="212"/>
              <w:gridCol w:w="150"/>
              <w:gridCol w:w="64"/>
              <w:gridCol w:w="796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Angle traced by hour hand in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5" name="Picture 6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6" name="Picture 6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255°.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41"/>
              <w:gridCol w:w="163"/>
              <w:gridCol w:w="318"/>
              <w:gridCol w:w="453"/>
              <w:gridCol w:w="150"/>
              <w:gridCol w:w="64"/>
              <w:gridCol w:w="796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Angle traced by min. hand in 30 min.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7" name="Picture 67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30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8" name="Picture 68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180°.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69" name="Picture 69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Required angle = (255 - 180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)°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 = 75°.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1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Clock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2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1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17.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At what time between 9 and 10 o'clock will the hands of a watch be together?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9" type="#_x0000_t75" style="width:18pt;height:15.35pt" o:ole="">
                        <v:imagedata r:id="rId5" o:title=""/>
                      </v:shape>
                      <w:control r:id="rId113" w:name="DefaultOcxName68" w:shapeid="_x0000_i135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94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45 min. past 9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8" type="#_x0000_t75" style="width:18pt;height:15.35pt" o:ole="">
                        <v:imagedata r:id="rId5" o:title=""/>
                      </v:shape>
                      <w:control r:id="rId114" w:name="DefaultOcxName69" w:shapeid="_x0000_i135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94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50 min. past 9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7" type="#_x0000_t75" style="width:18pt;height:15.35pt" o:ole="">
                        <v:imagedata r:id="rId5" o:title=""/>
                      </v:shape>
                      <w:control r:id="rId115" w:name="DefaultOcxName70" w:shapeid="_x0000_i135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47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  <w:gridCol w:w="212"/>
                          <w:gridCol w:w="1023"/>
                        </w:tblGrid>
                        <w:tr w:rsidR="00895F27" w:rsidRPr="0089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49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93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min. past 9</w:t>
                              </w:r>
                            </w:p>
                          </w:tc>
                        </w:tr>
                        <w:tr w:rsidR="00895F27" w:rsidRPr="0089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</w:tbl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6" type="#_x0000_t75" style="width:18pt;height:15.35pt" o:ole="">
                        <v:imagedata r:id="rId5" o:title=""/>
                      </v:shape>
                      <w:control r:id="rId116" w:name="DefaultOcxName71" w:shapeid="_x0000_i135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47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  <w:gridCol w:w="212"/>
                          <w:gridCol w:w="1023"/>
                        </w:tblGrid>
                        <w:tr w:rsidR="00895F27" w:rsidRPr="0089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48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93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min. past 9</w:t>
                              </w:r>
                            </w:p>
                          </w:tc>
                        </w:tr>
                        <w:tr w:rsidR="00895F27" w:rsidRPr="00895F2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895F27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95F27" w:rsidRPr="00895F27" w:rsidRDefault="00895F27" w:rsidP="00895F2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</w:tbl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To be together between 9 and 10 o'clock, the minute hand has to gain 45 min. spaces.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55 min. spaces gained in 60 min.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3"/>
              <w:gridCol w:w="163"/>
              <w:gridCol w:w="212"/>
              <w:gridCol w:w="453"/>
              <w:gridCol w:w="943"/>
              <w:gridCol w:w="212"/>
              <w:gridCol w:w="545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t>45 min. spaces are gained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70" name="Picture 7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45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71" name="Picture 7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min or 49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min.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55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87"/>
              <w:gridCol w:w="212"/>
              <w:gridCol w:w="1169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72" name="Picture 72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The hands are together at 49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gramStart"/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min</w:t>
                  </w:r>
                  <w:proofErr w:type="gramEnd"/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. past 9.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7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Clock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8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2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18.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In how many ways can a group of 5 men and 2 women be made out of a total of 7 men and 3 women?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5" type="#_x0000_t75" style="width:18pt;height:15.35pt" o:ole="">
                        <v:imagedata r:id="rId5" o:title=""/>
                      </v:shape>
                      <w:control r:id="rId119" w:name="DefaultOcxName72" w:shapeid="_x0000_i135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63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4" type="#_x0000_t75" style="width:18pt;height:15.35pt" o:ole="">
                        <v:imagedata r:id="rId5" o:title=""/>
                      </v:shape>
                      <w:control r:id="rId120" w:name="DefaultOcxName73" w:shapeid="_x0000_i135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90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3" type="#_x0000_t75" style="width:18pt;height:15.35pt" o:ole="">
                        <v:imagedata r:id="rId5" o:title=""/>
                      </v:shape>
                      <w:control r:id="rId121" w:name="DefaultOcxName74" w:shapeid="_x0000_i135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126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2" type="#_x0000_t75" style="width:18pt;height:15.35pt" o:ole="">
                        <v:imagedata r:id="rId5" o:title=""/>
                      </v:shape>
                      <w:control r:id="rId122" w:name="DefaultOcxName75" w:shapeid="_x0000_i135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45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1" type="#_x0000_t75" style="width:18pt;height:15.35pt" o:ole="">
                        <v:imagedata r:id="rId5" o:title=""/>
                      </v:shape>
                      <w:control r:id="rId123" w:name="DefaultOcxName76" w:shapeid="_x0000_i135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135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03"/>
              <w:gridCol w:w="163"/>
              <w:gridCol w:w="412"/>
              <w:gridCol w:w="347"/>
              <w:gridCol w:w="150"/>
              <w:gridCol w:w="614"/>
            </w:tblGrid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Required number of ways = (</w:t>
                  </w: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7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</w:t>
                  </w: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  <w:vertAlign w:val="subscript"/>
                    </w:rPr>
                    <w:t>5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x </w:t>
                  </w: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3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</w:t>
                  </w: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  <w:vertAlign w:val="subscript"/>
                    </w:rPr>
                    <w:t>2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) = (</w:t>
                  </w: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7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</w:t>
                  </w: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  <w:vertAlign w:val="subscript"/>
                    </w:rPr>
                    <w:t>2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 x </w:t>
                  </w: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3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</w:t>
                  </w:r>
                  <w:r w:rsidRPr="00895F27">
                    <w:rPr>
                      <w:rFonts w:ascii="Arial" w:eastAsia="Times New Roman" w:hAnsi="Arial" w:cs="Arial"/>
                      <w:sz w:val="16"/>
                      <w:szCs w:val="16"/>
                      <w:vertAlign w:val="subscript"/>
                    </w:rPr>
                    <w:t>1</w:t>
                  </w: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)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73" name="Picture 7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7 x 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x 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74" name="Picture 7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= 63.</w:t>
                  </w:r>
                </w:p>
              </w:tc>
            </w:tr>
            <w:tr w:rsidR="00895F27" w:rsidRPr="00895F27" w:rsidTr="00895F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2 x 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4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Permutation and Combination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5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2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95F27" w:rsidRPr="00895F27" w:rsidRDefault="00895F27" w:rsidP="00895F27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895F2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895F2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19):</w:t>
            </w:r>
          </w:p>
          <w:p w:rsidR="00895F27" w:rsidRPr="00895F27" w:rsidRDefault="00895F27" w:rsidP="00895F27">
            <w:pPr>
              <w:spacing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Find out the wrong number in the given sequence of numbers.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19.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8, 13, 21, 32, 47, 63, 83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0" type="#_x0000_t75" style="width:18pt;height:15.35pt" o:ole="">
                        <v:imagedata r:id="rId5" o:title=""/>
                      </v:shape>
                      <w:control r:id="rId126" w:name="DefaultOcxName77" w:shapeid="_x0000_i135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47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9" type="#_x0000_t75" style="width:18pt;height:15.35pt" o:ole="">
                        <v:imagedata r:id="rId5" o:title=""/>
                      </v:shape>
                      <w:control r:id="rId127" w:name="DefaultOcxName78" w:shapeid="_x0000_i134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63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8" type="#_x0000_t75" style="width:18pt;height:15.35pt" o:ole="">
                        <v:imagedata r:id="rId5" o:title=""/>
                      </v:shape>
                      <w:control r:id="rId128" w:name="DefaultOcxName79" w:shapeid="_x0000_i134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32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7" type="#_x0000_t75" style="width:18pt;height:15.35pt" o:ole="">
                        <v:imagedata r:id="rId5" o:title=""/>
                      </v:shape>
                      <w:control r:id="rId129" w:name="DefaultOcxName80" w:shapeid="_x0000_i134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83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Go on adding 5, 8, 11, 14, 17, 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20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895F27" w:rsidRPr="00895F27" w:rsidRDefault="00895F27" w:rsidP="00895F27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So, the number 47 is wrong and must be replaced by 46.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0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Odd Man Out and Series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1" w:tgtFrame="_blank" w:history="1">
              <w:r w:rsidRPr="00895F27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895F27" w:rsidRPr="00895F27" w:rsidRDefault="00895F27" w:rsidP="00895F27">
      <w:pPr>
        <w:spacing w:after="0" w:line="240" w:lineRule="auto"/>
        <w:rPr>
          <w:ins w:id="2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895F27" w:rsidRPr="00895F27" w:rsidTr="00895F2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95F27" w:rsidRPr="00895F27" w:rsidRDefault="00895F27" w:rsidP="00895F27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895F2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895F27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20):</w:t>
            </w:r>
          </w:p>
          <w:p w:rsidR="00895F27" w:rsidRPr="00895F27" w:rsidRDefault="00895F27" w:rsidP="00895F27">
            <w:pPr>
              <w:spacing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Insert the missing number.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333" w:type="dxa"/>
            <w:vMerge w:val="restart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20.</w:t>
            </w:r>
          </w:p>
        </w:tc>
        <w:tc>
          <w:tcPr>
            <w:tcW w:w="0" w:type="auto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1, 4, 9, 16, 25, 36, 49, (....)</w:t>
            </w:r>
          </w:p>
        </w:tc>
      </w:tr>
      <w:tr w:rsidR="00895F27" w:rsidRPr="00895F27" w:rsidTr="00895F2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6" type="#_x0000_t75" style="width:18pt;height:15.35pt" o:ole="">
                        <v:imagedata r:id="rId5" o:title=""/>
                      </v:shape>
                      <w:control r:id="rId132" w:name="DefaultOcxName81" w:shapeid="_x0000_i134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54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45" type="#_x0000_t75" style="width:18pt;height:15.35pt" o:ole="">
                        <v:imagedata r:id="rId5" o:title=""/>
                      </v:shape>
                      <w:control r:id="rId133" w:name="DefaultOcxName82" w:shapeid="_x0000_i134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56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4" type="#_x0000_t75" style="width:18pt;height:15.35pt" o:ole="">
                        <v:imagedata r:id="rId5" o:title=""/>
                      </v:shape>
                      <w:control r:id="rId134" w:name="DefaultOcxName83" w:shapeid="_x0000_i134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64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895F27" w:rsidRPr="00895F27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3" type="#_x0000_t75" style="width:18pt;height:15.35pt" o:ole="">
                        <v:imagedata r:id="rId5" o:title=""/>
                      </v:shape>
                      <w:control r:id="rId135" w:name="DefaultOcxName84" w:shapeid="_x0000_i134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95F27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895F27" w:rsidRPr="00895F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5F27" w:rsidRPr="00895F27" w:rsidRDefault="00895F27" w:rsidP="00895F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895F27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81</w:t>
                        </w:r>
                      </w:p>
                    </w:tc>
                  </w:tr>
                </w:tbl>
                <w:p w:rsidR="00895F27" w:rsidRPr="00895F27" w:rsidRDefault="00895F27" w:rsidP="00895F27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895F27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Numbers are 1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, 2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, 3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, 4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, 5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, 6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 xml:space="preserve">, </w:t>
            </w:r>
            <w:proofErr w:type="gramStart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7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proofErr w:type="gramEnd"/>
            <w:r w:rsidRPr="00895F27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895F27" w:rsidRPr="00895F27" w:rsidRDefault="00895F27" w:rsidP="00895F27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So, the next number is 8</w:t>
            </w:r>
            <w:r w:rsidRPr="00895F2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895F27">
              <w:rPr>
                <w:rFonts w:ascii="Arial" w:eastAsia="Times New Roman" w:hAnsi="Arial" w:cs="Arial"/>
                <w:sz w:val="19"/>
                <w:szCs w:val="19"/>
              </w:rPr>
              <w:t> = 64.</w:t>
            </w:r>
          </w:p>
        </w:tc>
      </w:tr>
    </w:tbl>
    <w:p w:rsidR="001702C9" w:rsidRPr="00495529" w:rsidRDefault="001702C9">
      <w:pPr>
        <w:rPr>
          <w:b/>
        </w:rPr>
      </w:pPr>
    </w:p>
    <w:sectPr w:rsidR="001702C9" w:rsidRPr="00495529" w:rsidSect="001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80877"/>
    <w:multiLevelType w:val="multilevel"/>
    <w:tmpl w:val="B9F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5F27"/>
    <w:rsid w:val="000079E2"/>
    <w:rsid w:val="001702C9"/>
    <w:rsid w:val="00495529"/>
    <w:rsid w:val="0089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C9"/>
  </w:style>
  <w:style w:type="paragraph" w:styleId="Heading1">
    <w:name w:val="heading 1"/>
    <w:basedOn w:val="Normal"/>
    <w:link w:val="Heading1Char"/>
    <w:uiPriority w:val="9"/>
    <w:qFormat/>
    <w:rsid w:val="00895F2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95F2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27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95F27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95F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F27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5F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5F2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5F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5F27"/>
    <w:rPr>
      <w:rFonts w:ascii="Arial" w:eastAsia="Times New Roman" w:hAnsi="Arial" w:cs="Arial"/>
      <w:vanish/>
      <w:sz w:val="16"/>
      <w:szCs w:val="16"/>
    </w:rPr>
  </w:style>
  <w:style w:type="character" w:customStyle="1" w:styleId="hide-1">
    <w:name w:val="hide-1"/>
    <w:basedOn w:val="DefaultParagraphFont"/>
    <w:rsid w:val="00895F27"/>
  </w:style>
  <w:style w:type="character" w:customStyle="1" w:styleId="ib-green">
    <w:name w:val="ib-green"/>
    <w:basedOn w:val="DefaultParagraphFont"/>
    <w:rsid w:val="00895F27"/>
  </w:style>
  <w:style w:type="paragraph" w:styleId="NormalWeb">
    <w:name w:val="Normal (Web)"/>
    <w:basedOn w:val="Normal"/>
    <w:uiPriority w:val="99"/>
    <w:unhideWhenUsed/>
    <w:rsid w:val="00895F2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q-user-answer">
    <w:name w:val="jq-user-answer"/>
    <w:basedOn w:val="DefaultParagraphFont"/>
    <w:rsid w:val="00895F27"/>
  </w:style>
  <w:style w:type="character" w:customStyle="1" w:styleId="ib-dgray">
    <w:name w:val="ib-dgray"/>
    <w:basedOn w:val="DefaultParagraphFont"/>
    <w:rsid w:val="00895F27"/>
  </w:style>
  <w:style w:type="character" w:customStyle="1" w:styleId="ga-root-h1">
    <w:name w:val="ga-root-h1"/>
    <w:basedOn w:val="DefaultParagraphFont"/>
    <w:rsid w:val="00895F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F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6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685">
              <w:marLeft w:val="0"/>
              <w:marRight w:val="0"/>
              <w:marTop w:val="0"/>
              <w:marBottom w:val="0"/>
              <w:divBdr>
                <w:top w:val="single" w:sz="2" w:space="1" w:color="AAAAAA"/>
                <w:left w:val="single" w:sz="2" w:space="1" w:color="AAAAAA"/>
                <w:bottom w:val="single" w:sz="2" w:space="1" w:color="AAAAAA"/>
                <w:right w:val="single" w:sz="2" w:space="1" w:color="AAAAAA"/>
              </w:divBdr>
            </w:div>
          </w:divsChild>
        </w:div>
        <w:div w:id="990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318">
          <w:marLeft w:val="0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511">
          <w:marLeft w:val="0"/>
          <w:marRight w:val="0"/>
          <w:marTop w:val="0"/>
          <w:marBottom w:val="0"/>
          <w:divBdr>
            <w:top w:val="single" w:sz="4" w:space="2" w:color="F0F0F0"/>
            <w:left w:val="single" w:sz="4" w:space="6" w:color="F0F0F0"/>
            <w:bottom w:val="single" w:sz="4" w:space="2" w:color="F0F0F0"/>
            <w:right w:val="single" w:sz="4" w:space="6" w:color="F0F0F0"/>
          </w:divBdr>
        </w:div>
        <w:div w:id="786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7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0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216195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18259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14403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8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9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9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6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9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3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9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3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1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7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4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7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1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537830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8665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10450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15369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6847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16595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diabix.com/aptitude/problems-on-numbers/discussion-253" TargetMode="External"/><Relationship Id="rId117" Type="http://schemas.openxmlformats.org/officeDocument/2006/relationships/hyperlink" Target="https://www.indiabix.com/aptitude/clock/" TargetMode="External"/><Relationship Id="rId21" Type="http://schemas.openxmlformats.org/officeDocument/2006/relationships/control" Target="activeX/activeX9.xml"/><Relationship Id="rId42" Type="http://schemas.openxmlformats.org/officeDocument/2006/relationships/hyperlink" Target="https://www.indiabix.com/aptitude/problems-on-ages/discussion-276" TargetMode="External"/><Relationship Id="rId47" Type="http://schemas.openxmlformats.org/officeDocument/2006/relationships/hyperlink" Target="https://www.indiabix.com/aptitude/surds-and-indices/" TargetMode="External"/><Relationship Id="rId63" Type="http://schemas.openxmlformats.org/officeDocument/2006/relationships/control" Target="activeX/activeX35.xml"/><Relationship Id="rId68" Type="http://schemas.openxmlformats.org/officeDocument/2006/relationships/hyperlink" Target="https://www.indiabix.com/aptitude/boats-and-streams/discussion-484" TargetMode="External"/><Relationship Id="rId84" Type="http://schemas.openxmlformats.org/officeDocument/2006/relationships/control" Target="activeX/activeX50.xml"/><Relationship Id="rId89" Type="http://schemas.openxmlformats.org/officeDocument/2006/relationships/control" Target="activeX/activeX53.xml"/><Relationship Id="rId112" Type="http://schemas.openxmlformats.org/officeDocument/2006/relationships/hyperlink" Target="https://www.indiabix.com/aptitude/clock/discussion-643" TargetMode="External"/><Relationship Id="rId133" Type="http://schemas.openxmlformats.org/officeDocument/2006/relationships/control" Target="activeX/activeX82.xml"/><Relationship Id="rId16" Type="http://schemas.openxmlformats.org/officeDocument/2006/relationships/control" Target="activeX/activeX8.xml"/><Relationship Id="rId107" Type="http://schemas.openxmlformats.org/officeDocument/2006/relationships/control" Target="activeX/activeX64.xml"/><Relationship Id="rId11" Type="http://schemas.openxmlformats.org/officeDocument/2006/relationships/hyperlink" Target="https://www.indiabix.com/aptitude/average/" TargetMode="External"/><Relationship Id="rId32" Type="http://schemas.openxmlformats.org/officeDocument/2006/relationships/image" Target="media/image5.png"/><Relationship Id="rId37" Type="http://schemas.openxmlformats.org/officeDocument/2006/relationships/control" Target="activeX/activeX20.xml"/><Relationship Id="rId53" Type="http://schemas.openxmlformats.org/officeDocument/2006/relationships/hyperlink" Target="https://www.indiabix.com/aptitude/surds-and-indices/" TargetMode="External"/><Relationship Id="rId58" Type="http://schemas.openxmlformats.org/officeDocument/2006/relationships/control" Target="activeX/activeX32.xml"/><Relationship Id="rId74" Type="http://schemas.openxmlformats.org/officeDocument/2006/relationships/hyperlink" Target="https://www.indiabix.com/aptitude/simple-interest/" TargetMode="External"/><Relationship Id="rId79" Type="http://schemas.openxmlformats.org/officeDocument/2006/relationships/control" Target="activeX/activeX47.xml"/><Relationship Id="rId102" Type="http://schemas.openxmlformats.org/officeDocument/2006/relationships/control" Target="activeX/activeX61.xml"/><Relationship Id="rId123" Type="http://schemas.openxmlformats.org/officeDocument/2006/relationships/control" Target="activeX/activeX76.xml"/><Relationship Id="rId128" Type="http://schemas.openxmlformats.org/officeDocument/2006/relationships/control" Target="activeX/activeX79.xml"/><Relationship Id="rId5" Type="http://schemas.openxmlformats.org/officeDocument/2006/relationships/image" Target="media/image1.wmf"/><Relationship Id="rId90" Type="http://schemas.openxmlformats.org/officeDocument/2006/relationships/control" Target="activeX/activeX54.xml"/><Relationship Id="rId95" Type="http://schemas.openxmlformats.org/officeDocument/2006/relationships/control" Target="activeX/activeX56.xml"/><Relationship Id="rId14" Type="http://schemas.openxmlformats.org/officeDocument/2006/relationships/control" Target="activeX/activeX6.xml"/><Relationship Id="rId22" Type="http://schemas.openxmlformats.org/officeDocument/2006/relationships/control" Target="activeX/activeX10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18.xml"/><Relationship Id="rId43" Type="http://schemas.openxmlformats.org/officeDocument/2006/relationships/control" Target="activeX/activeX23.xml"/><Relationship Id="rId48" Type="http://schemas.openxmlformats.org/officeDocument/2006/relationships/hyperlink" Target="https://www.indiabix.com/aptitude/surds-and-indices/discussion-297" TargetMode="External"/><Relationship Id="rId56" Type="http://schemas.openxmlformats.org/officeDocument/2006/relationships/image" Target="media/image8.png"/><Relationship Id="rId64" Type="http://schemas.openxmlformats.org/officeDocument/2006/relationships/control" Target="activeX/activeX36.xml"/><Relationship Id="rId69" Type="http://schemas.openxmlformats.org/officeDocument/2006/relationships/control" Target="activeX/activeX39.xml"/><Relationship Id="rId77" Type="http://schemas.openxmlformats.org/officeDocument/2006/relationships/control" Target="activeX/activeX45.xml"/><Relationship Id="rId100" Type="http://schemas.openxmlformats.org/officeDocument/2006/relationships/hyperlink" Target="https://www.indiabix.com/aptitude/clock/discussion-644" TargetMode="External"/><Relationship Id="rId105" Type="http://schemas.openxmlformats.org/officeDocument/2006/relationships/hyperlink" Target="https://www.indiabix.com/aptitude/clock/" TargetMode="External"/><Relationship Id="rId113" Type="http://schemas.openxmlformats.org/officeDocument/2006/relationships/control" Target="activeX/activeX68.xml"/><Relationship Id="rId118" Type="http://schemas.openxmlformats.org/officeDocument/2006/relationships/hyperlink" Target="https://www.indiabix.com/aptitude/clock/discussion-653" TargetMode="External"/><Relationship Id="rId126" Type="http://schemas.openxmlformats.org/officeDocument/2006/relationships/control" Target="activeX/activeX77.xml"/><Relationship Id="rId134" Type="http://schemas.openxmlformats.org/officeDocument/2006/relationships/control" Target="activeX/activeX83.xml"/><Relationship Id="rId8" Type="http://schemas.openxmlformats.org/officeDocument/2006/relationships/control" Target="activeX/activeX3.xml"/><Relationship Id="rId51" Type="http://schemas.openxmlformats.org/officeDocument/2006/relationships/control" Target="activeX/activeX29.xml"/><Relationship Id="rId72" Type="http://schemas.openxmlformats.org/officeDocument/2006/relationships/control" Target="activeX/activeX42.xml"/><Relationship Id="rId80" Type="http://schemas.openxmlformats.org/officeDocument/2006/relationships/hyperlink" Target="https://www.indiabix.com/aptitude/simple-interest/" TargetMode="External"/><Relationship Id="rId85" Type="http://schemas.openxmlformats.org/officeDocument/2006/relationships/control" Target="activeX/activeX51.xml"/><Relationship Id="rId93" Type="http://schemas.openxmlformats.org/officeDocument/2006/relationships/hyperlink" Target="https://www.indiabix.com/aptitude/calendar/" TargetMode="External"/><Relationship Id="rId98" Type="http://schemas.openxmlformats.org/officeDocument/2006/relationships/control" Target="activeX/activeX59.xml"/><Relationship Id="rId121" Type="http://schemas.openxmlformats.org/officeDocument/2006/relationships/control" Target="activeX/activeX74.xml"/><Relationship Id="rId3" Type="http://schemas.openxmlformats.org/officeDocument/2006/relationships/settings" Target="settings.xml"/><Relationship Id="rId12" Type="http://schemas.openxmlformats.org/officeDocument/2006/relationships/hyperlink" Target="https://www.indiabix.com/aptitude/average/discussion-242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indiabix.com/aptitude/problems-on-numbers/" TargetMode="External"/><Relationship Id="rId33" Type="http://schemas.openxmlformats.org/officeDocument/2006/relationships/hyperlink" Target="https://www.indiabix.com/aptitude/problems-on-numbers/" TargetMode="External"/><Relationship Id="rId38" Type="http://schemas.openxmlformats.org/officeDocument/2006/relationships/control" Target="activeX/activeX21.xml"/><Relationship Id="rId46" Type="http://schemas.openxmlformats.org/officeDocument/2006/relationships/control" Target="activeX/activeX26.xml"/><Relationship Id="rId59" Type="http://schemas.openxmlformats.org/officeDocument/2006/relationships/control" Target="activeX/activeX33.xml"/><Relationship Id="rId67" Type="http://schemas.openxmlformats.org/officeDocument/2006/relationships/hyperlink" Target="https://www.indiabix.com/aptitude/boats-and-streams/" TargetMode="External"/><Relationship Id="rId103" Type="http://schemas.openxmlformats.org/officeDocument/2006/relationships/control" Target="activeX/activeX62.xml"/><Relationship Id="rId108" Type="http://schemas.openxmlformats.org/officeDocument/2006/relationships/control" Target="activeX/activeX65.xml"/><Relationship Id="rId116" Type="http://schemas.openxmlformats.org/officeDocument/2006/relationships/control" Target="activeX/activeX71.xml"/><Relationship Id="rId124" Type="http://schemas.openxmlformats.org/officeDocument/2006/relationships/hyperlink" Target="https://www.indiabix.com/aptitude/permutation-and-combination/" TargetMode="External"/><Relationship Id="rId129" Type="http://schemas.openxmlformats.org/officeDocument/2006/relationships/control" Target="activeX/activeX80.xml"/><Relationship Id="rId137" Type="http://schemas.openxmlformats.org/officeDocument/2006/relationships/theme" Target="theme/theme1.xml"/><Relationship Id="rId20" Type="http://schemas.openxmlformats.org/officeDocument/2006/relationships/hyperlink" Target="https://www.indiabix.com/aptitude/average/discussion-234" TargetMode="External"/><Relationship Id="rId41" Type="http://schemas.openxmlformats.org/officeDocument/2006/relationships/hyperlink" Target="https://www.indiabix.com/aptitude/problems-on-ages/" TargetMode="External"/><Relationship Id="rId54" Type="http://schemas.openxmlformats.org/officeDocument/2006/relationships/hyperlink" Target="https://www.indiabix.com/aptitude/surds-and-indices/discussion-301" TargetMode="External"/><Relationship Id="rId62" Type="http://schemas.openxmlformats.org/officeDocument/2006/relationships/hyperlink" Target="https://www.indiabix.com/aptitude/ratio-and-proportion/discussion-353" TargetMode="External"/><Relationship Id="rId70" Type="http://schemas.openxmlformats.org/officeDocument/2006/relationships/control" Target="activeX/activeX40.xml"/><Relationship Id="rId75" Type="http://schemas.openxmlformats.org/officeDocument/2006/relationships/hyperlink" Target="https://www.indiabix.com/aptitude/simple-interest/discussion-515" TargetMode="External"/><Relationship Id="rId83" Type="http://schemas.openxmlformats.org/officeDocument/2006/relationships/control" Target="activeX/activeX49.xml"/><Relationship Id="rId88" Type="http://schemas.openxmlformats.org/officeDocument/2006/relationships/control" Target="activeX/activeX52.xml"/><Relationship Id="rId91" Type="http://schemas.openxmlformats.org/officeDocument/2006/relationships/control" Target="activeX/activeX55.xml"/><Relationship Id="rId96" Type="http://schemas.openxmlformats.org/officeDocument/2006/relationships/control" Target="activeX/activeX57.xml"/><Relationship Id="rId111" Type="http://schemas.openxmlformats.org/officeDocument/2006/relationships/hyperlink" Target="https://www.indiabix.com/aptitude/clock/" TargetMode="External"/><Relationship Id="rId132" Type="http://schemas.openxmlformats.org/officeDocument/2006/relationships/control" Target="activeX/activeX8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28" Type="http://schemas.openxmlformats.org/officeDocument/2006/relationships/control" Target="activeX/activeX14.xml"/><Relationship Id="rId36" Type="http://schemas.openxmlformats.org/officeDocument/2006/relationships/control" Target="activeX/activeX19.xml"/><Relationship Id="rId49" Type="http://schemas.openxmlformats.org/officeDocument/2006/relationships/control" Target="activeX/activeX27.xml"/><Relationship Id="rId57" Type="http://schemas.openxmlformats.org/officeDocument/2006/relationships/control" Target="activeX/activeX31.xml"/><Relationship Id="rId106" Type="http://schemas.openxmlformats.org/officeDocument/2006/relationships/hyperlink" Target="https://www.indiabix.com/aptitude/clock/discussion-645" TargetMode="External"/><Relationship Id="rId114" Type="http://schemas.openxmlformats.org/officeDocument/2006/relationships/control" Target="activeX/activeX69.xml"/><Relationship Id="rId119" Type="http://schemas.openxmlformats.org/officeDocument/2006/relationships/control" Target="activeX/activeX72.xml"/><Relationship Id="rId127" Type="http://schemas.openxmlformats.org/officeDocument/2006/relationships/control" Target="activeX/activeX78.xml"/><Relationship Id="rId10" Type="http://schemas.openxmlformats.org/officeDocument/2006/relationships/image" Target="media/image2.png"/><Relationship Id="rId31" Type="http://schemas.openxmlformats.org/officeDocument/2006/relationships/control" Target="activeX/activeX17.xml"/><Relationship Id="rId44" Type="http://schemas.openxmlformats.org/officeDocument/2006/relationships/control" Target="activeX/activeX24.xml"/><Relationship Id="rId52" Type="http://schemas.openxmlformats.org/officeDocument/2006/relationships/control" Target="activeX/activeX30.xml"/><Relationship Id="rId60" Type="http://schemas.openxmlformats.org/officeDocument/2006/relationships/control" Target="activeX/activeX34.xml"/><Relationship Id="rId65" Type="http://schemas.openxmlformats.org/officeDocument/2006/relationships/control" Target="activeX/activeX37.xml"/><Relationship Id="rId73" Type="http://schemas.openxmlformats.org/officeDocument/2006/relationships/control" Target="activeX/activeX43.xml"/><Relationship Id="rId78" Type="http://schemas.openxmlformats.org/officeDocument/2006/relationships/control" Target="activeX/activeX46.xml"/><Relationship Id="rId81" Type="http://schemas.openxmlformats.org/officeDocument/2006/relationships/hyperlink" Target="https://www.indiabix.com/aptitude/simple-interest/discussion-523" TargetMode="External"/><Relationship Id="rId86" Type="http://schemas.openxmlformats.org/officeDocument/2006/relationships/hyperlink" Target="https://www.indiabix.com/aptitude/area/" TargetMode="External"/><Relationship Id="rId94" Type="http://schemas.openxmlformats.org/officeDocument/2006/relationships/hyperlink" Target="https://www.indiabix.com/aptitude/calendar/discussion-632" TargetMode="External"/><Relationship Id="rId99" Type="http://schemas.openxmlformats.org/officeDocument/2006/relationships/hyperlink" Target="https://www.indiabix.com/aptitude/clock/" TargetMode="External"/><Relationship Id="rId101" Type="http://schemas.openxmlformats.org/officeDocument/2006/relationships/control" Target="activeX/activeX60.xml"/><Relationship Id="rId122" Type="http://schemas.openxmlformats.org/officeDocument/2006/relationships/control" Target="activeX/activeX75.xml"/><Relationship Id="rId130" Type="http://schemas.openxmlformats.org/officeDocument/2006/relationships/hyperlink" Target="https://www.indiabix.com/aptitude/odd-man-out-and-series/" TargetMode="External"/><Relationship Id="rId135" Type="http://schemas.openxmlformats.org/officeDocument/2006/relationships/control" Target="activeX/activeX8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5.xml"/><Relationship Id="rId18" Type="http://schemas.openxmlformats.org/officeDocument/2006/relationships/image" Target="media/image4.png"/><Relationship Id="rId39" Type="http://schemas.openxmlformats.org/officeDocument/2006/relationships/control" Target="activeX/activeX22.xml"/><Relationship Id="rId109" Type="http://schemas.openxmlformats.org/officeDocument/2006/relationships/control" Target="activeX/activeX66.xml"/><Relationship Id="rId34" Type="http://schemas.openxmlformats.org/officeDocument/2006/relationships/hyperlink" Target="https://www.indiabix.com/aptitude/problems-on-numbers/discussion-268" TargetMode="External"/><Relationship Id="rId50" Type="http://schemas.openxmlformats.org/officeDocument/2006/relationships/control" Target="activeX/activeX28.xml"/><Relationship Id="rId55" Type="http://schemas.openxmlformats.org/officeDocument/2006/relationships/image" Target="media/image7.png"/><Relationship Id="rId76" Type="http://schemas.openxmlformats.org/officeDocument/2006/relationships/control" Target="activeX/activeX44.xml"/><Relationship Id="rId97" Type="http://schemas.openxmlformats.org/officeDocument/2006/relationships/control" Target="activeX/activeX58.xml"/><Relationship Id="rId104" Type="http://schemas.openxmlformats.org/officeDocument/2006/relationships/control" Target="activeX/activeX63.xml"/><Relationship Id="rId120" Type="http://schemas.openxmlformats.org/officeDocument/2006/relationships/control" Target="activeX/activeX73.xml"/><Relationship Id="rId125" Type="http://schemas.openxmlformats.org/officeDocument/2006/relationships/hyperlink" Target="https://www.indiabix.com/aptitude/permutation-and-combination/discussion-681" TargetMode="External"/><Relationship Id="rId7" Type="http://schemas.openxmlformats.org/officeDocument/2006/relationships/control" Target="activeX/activeX2.xml"/><Relationship Id="rId71" Type="http://schemas.openxmlformats.org/officeDocument/2006/relationships/control" Target="activeX/activeX41.xml"/><Relationship Id="rId92" Type="http://schemas.openxmlformats.org/officeDocument/2006/relationships/image" Target="media/image9.png"/><Relationship Id="rId2" Type="http://schemas.openxmlformats.org/officeDocument/2006/relationships/styles" Target="styles.xml"/><Relationship Id="rId29" Type="http://schemas.openxmlformats.org/officeDocument/2006/relationships/control" Target="activeX/activeX15.xml"/><Relationship Id="rId24" Type="http://schemas.openxmlformats.org/officeDocument/2006/relationships/control" Target="activeX/activeX12.xml"/><Relationship Id="rId40" Type="http://schemas.openxmlformats.org/officeDocument/2006/relationships/image" Target="media/image6.png"/><Relationship Id="rId45" Type="http://schemas.openxmlformats.org/officeDocument/2006/relationships/control" Target="activeX/activeX25.xml"/><Relationship Id="rId66" Type="http://schemas.openxmlformats.org/officeDocument/2006/relationships/control" Target="activeX/activeX38.xml"/><Relationship Id="rId87" Type="http://schemas.openxmlformats.org/officeDocument/2006/relationships/hyperlink" Target="https://www.indiabix.com/aptitude/area/discussion-567" TargetMode="External"/><Relationship Id="rId110" Type="http://schemas.openxmlformats.org/officeDocument/2006/relationships/control" Target="activeX/activeX67.xml"/><Relationship Id="rId115" Type="http://schemas.openxmlformats.org/officeDocument/2006/relationships/control" Target="activeX/activeX70.xml"/><Relationship Id="rId131" Type="http://schemas.openxmlformats.org/officeDocument/2006/relationships/hyperlink" Target="https://www.indiabix.com/aptitude/odd-man-out-and-series/discussion-761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www.indiabix.com/aptitude/ratio-and-proportion/" TargetMode="External"/><Relationship Id="rId82" Type="http://schemas.openxmlformats.org/officeDocument/2006/relationships/control" Target="activeX/activeX48.xml"/><Relationship Id="rId19" Type="http://schemas.openxmlformats.org/officeDocument/2006/relationships/hyperlink" Target="https://www.indiabix.com/aptitude/averag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2650</Words>
  <Characters>15109</Characters>
  <Application>Microsoft Office Word</Application>
  <DocSecurity>0</DocSecurity>
  <Lines>125</Lines>
  <Paragraphs>35</Paragraphs>
  <ScaleCrop>false</ScaleCrop>
  <Company>Deftones</Company>
  <LinksUpToDate>false</LinksUpToDate>
  <CharactersWithSpaces>17724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3</cp:revision>
  <dcterms:created xsi:type="dcterms:W3CDTF">2019-01-21T16:43:00Z</dcterms:created>
  <dcterms:modified xsi:type="dcterms:W3CDTF">2019-01-21T16:52:00Z</dcterms:modified>
</cp:coreProperties>
</file>