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Override PartName="/word/activeX/activeX77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82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Default Extension="png" ContentType="image/png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625" w:rsidRPr="00BD6625" w:rsidRDefault="00BD6625" w:rsidP="00BD6625">
      <w:pPr>
        <w:spacing w:after="0" w:line="240" w:lineRule="auto"/>
        <w:outlineLvl w:val="2"/>
        <w:rPr>
          <w:ins w:id="0" w:author="Unknown"/>
          <w:rFonts w:ascii="Arial" w:eastAsia="Times New Roman" w:hAnsi="Arial" w:cs="Arial"/>
          <w:b/>
          <w:bCs/>
          <w:color w:val="5EAC1A"/>
          <w:sz w:val="20"/>
          <w:szCs w:val="20"/>
        </w:rPr>
      </w:pPr>
      <w:ins w:id="1" w:author="Unknown">
        <w:r w:rsidRPr="00BD6625">
          <w:rPr>
            <w:rFonts w:ascii="Arial" w:eastAsia="Times New Roman" w:hAnsi="Arial" w:cs="Arial"/>
            <w:b/>
            <w:bCs/>
            <w:color w:val="5EAC1A"/>
            <w:sz w:val="20"/>
            <w:szCs w:val="20"/>
          </w:rPr>
          <w:t>Test Review : View answers and explanation for this test.</w:t>
        </w:r>
      </w:ins>
    </w:p>
    <w:p w:rsidR="00BD6625" w:rsidRPr="00BD6625" w:rsidRDefault="00BD6625" w:rsidP="00BD6625">
      <w:pPr>
        <w:spacing w:before="133" w:after="133" w:line="240" w:lineRule="auto"/>
        <w:rPr>
          <w:ins w:id="2" w:author="Unknown"/>
          <w:rFonts w:ascii="Arial" w:eastAsia="Times New Roman" w:hAnsi="Arial" w:cs="Arial"/>
          <w:color w:val="000000"/>
          <w:sz w:val="19"/>
          <w:szCs w:val="19"/>
        </w:rPr>
      </w:pPr>
      <w:ins w:id="3" w:author="Unknown">
        <w:r w:rsidRPr="00BD6625">
          <w:rPr>
            <w:rFonts w:ascii="Arial" w:eastAsia="Times New Roman" w:hAnsi="Arial" w:cs="Arial"/>
            <w:color w:val="000000"/>
            <w:sz w:val="19"/>
            <w:szCs w:val="19"/>
          </w:rPr>
          <w:pict>
            <v:rect id="_x0000_i1028" style="width:0;height:1.35pt" o:hralign="center" o:hrstd="t" o:hrnoshade="t" o:hr="t" fillcolor="#ddd" stroked="f"/>
          </w:pict>
        </w:r>
      </w:ins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D6625" w:rsidRPr="00BD6625" w:rsidTr="00BD6625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A fires 5 shots to B's 3 but A kills only once in 3 shots while B kills once in 2 shots. When B has missed 27 times, A has killed:</w:t>
            </w:r>
          </w:p>
        </w:tc>
      </w:tr>
      <w:tr w:rsidR="00BD6625" w:rsidRPr="00BD6625" w:rsidTr="00BD662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420" type="#_x0000_t75" style="width:20pt;height:16pt" o:ole="">
                        <v:imagedata r:id="rId4" o:title=""/>
                      </v:shape>
                      <w:control r:id="rId5" w:name="DefaultOcxName1" w:shapeid="_x0000_i142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76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30 birds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19" type="#_x0000_t75" style="width:20pt;height:16pt" o:ole="">
                        <v:imagedata r:id="rId4" o:title=""/>
                      </v:shape>
                      <w:control r:id="rId6" w:name="DefaultOcxName2" w:shapeid="_x0000_i141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76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60 birds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18" type="#_x0000_t75" style="width:20pt;height:16pt" o:ole="">
                        <v:imagedata r:id="rId4" o:title=""/>
                      </v:shape>
                      <w:control r:id="rId7" w:name="DefaultOcxName3" w:shapeid="_x0000_i141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76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72 birds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17" type="#_x0000_t75" style="width:20pt;height:16pt" o:ole="">
                        <v:imagedata r:id="rId4" o:title=""/>
                      </v:shape>
                      <w:control r:id="rId8" w:name="DefaultOcxName4" w:shapeid="_x0000_i141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76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90 birds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6625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6625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Let the total number of shots be </w:t>
            </w:r>
            <w:r w:rsidRPr="00BD6625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. Then,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98"/>
              <w:gridCol w:w="106"/>
              <w:gridCol w:w="188"/>
            </w:tblGrid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Shots fired by A 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</w:p>
              </w:tc>
            </w:tr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98"/>
              <w:gridCol w:w="106"/>
              <w:gridCol w:w="188"/>
            </w:tblGrid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Shots fired by B 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</w:p>
              </w:tc>
            </w:tr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704"/>
              <w:gridCol w:w="106"/>
              <w:gridCol w:w="345"/>
              <w:gridCol w:w="106"/>
              <w:gridCol w:w="188"/>
              <w:gridCol w:w="297"/>
              <w:gridCol w:w="212"/>
              <w:gridCol w:w="95"/>
            </w:tblGrid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Killing shots by A 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of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</w:p>
              </w:tc>
            </w:tr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24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831"/>
              <w:gridCol w:w="106"/>
              <w:gridCol w:w="345"/>
              <w:gridCol w:w="106"/>
              <w:gridCol w:w="188"/>
              <w:gridCol w:w="297"/>
              <w:gridCol w:w="212"/>
              <w:gridCol w:w="95"/>
            </w:tblGrid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Shots missed by B 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of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</w:p>
              </w:tc>
            </w:tr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76"/>
              <w:gridCol w:w="212"/>
              <w:gridCol w:w="1095"/>
              <w:gridCol w:w="163"/>
              <w:gridCol w:w="624"/>
              <w:gridCol w:w="150"/>
              <w:gridCol w:w="720"/>
            </w:tblGrid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160655" cy="101600"/>
                        <wp:effectExtent l="19050" t="0" r="0" b="0"/>
                        <wp:docPr id="5" name="Picture 5" descr="https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655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3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= 27 or 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6" name="Picture 6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27 x 16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7" name="Picture 7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= 144.</w:t>
                  </w:r>
                </w:p>
              </w:tc>
            </w:tr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609"/>
              <w:gridCol w:w="212"/>
              <w:gridCol w:w="297"/>
              <w:gridCol w:w="163"/>
              <w:gridCol w:w="212"/>
              <w:gridCol w:w="558"/>
              <w:gridCol w:w="150"/>
              <w:gridCol w:w="614"/>
            </w:tblGrid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Birds killed by A 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5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8" name="Picture 8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x 144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9" name="Picture 9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= 30.</w:t>
                  </w:r>
                </w:p>
              </w:tc>
            </w:tr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24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24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2" w:tgtFrame="_blank" w:history="1">
              <w:r w:rsidRPr="00BD6625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Simplification</w:t>
              </w:r>
            </w:hyperlink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3" w:tgtFrame="_blank" w:history="1">
              <w:r w:rsidRPr="00BD6625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D6625" w:rsidRPr="00BD6625" w:rsidRDefault="00BD6625" w:rsidP="00BD6625">
      <w:pPr>
        <w:spacing w:after="0" w:line="240" w:lineRule="auto"/>
        <w:rPr>
          <w:ins w:id="4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D6625" w:rsidRPr="00BD6625" w:rsidTr="00BD6625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Six years ago, the ratio of the ages of Kunal and Sagar was 6 : 5. Four years hence, the ratio of their ages will be 11 : 10. What is Sagar's age at present?</w:t>
            </w:r>
          </w:p>
        </w:tc>
      </w:tr>
      <w:tr w:rsidR="00BD6625" w:rsidRPr="00BD6625" w:rsidTr="00BD662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16" type="#_x0000_t75" style="width:20pt;height:16pt" o:ole="">
                        <v:imagedata r:id="rId4" o:title=""/>
                      </v:shape>
                      <w:control r:id="rId14" w:name="DefaultOcxName5" w:shapeid="_x0000_i141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29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16 years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15" type="#_x0000_t75" style="width:20pt;height:16pt" o:ole="">
                        <v:imagedata r:id="rId4" o:title=""/>
                      </v:shape>
                      <w:control r:id="rId15" w:name="DefaultOcxName6" w:shapeid="_x0000_i141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29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18 years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14" type="#_x0000_t75" style="width:20pt;height:16pt" o:ole="">
                        <v:imagedata r:id="rId4" o:title=""/>
                      </v:shape>
                      <w:control r:id="rId16" w:name="DefaultOcxName7" w:shapeid="_x0000_i141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29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20 years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13" type="#_x0000_t75" style="width:20pt;height:16pt" o:ole="">
                        <v:imagedata r:id="rId4" o:title=""/>
                      </v:shape>
                      <w:control r:id="rId17" w:name="DefaultOcxName8" w:shapeid="_x0000_i141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81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Cannot be determined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12" type="#_x0000_t75" style="width:20pt;height:16pt" o:ole="">
                        <v:imagedata r:id="rId4" o:title=""/>
                      </v:shape>
                      <w:control r:id="rId18" w:name="DefaultOcxName9" w:shapeid="_x0000_i141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E.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84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None of these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6625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6625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Let the ages of Kunal and Sagar 6 years ago be 6</w:t>
            </w:r>
            <w:r w:rsidRPr="00BD6625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and 5</w:t>
            </w:r>
            <w:r w:rsidRPr="00BD6625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years respectively.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9"/>
              <w:gridCol w:w="972"/>
              <w:gridCol w:w="297"/>
              <w:gridCol w:w="212"/>
            </w:tblGrid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Then,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(6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+ 6) + 4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11</w:t>
                  </w:r>
                </w:p>
              </w:tc>
            </w:tr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(5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+ 6) + 4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10</w:t>
                  </w: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10" name="Picture 10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10(6</w:t>
            </w:r>
            <w:r w:rsidRPr="00BD6625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+ 10) = 11(5</w:t>
            </w:r>
            <w:r w:rsidRPr="00BD6625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+ 10)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11" name="Picture 11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5</w:t>
            </w:r>
            <w:r w:rsidRPr="00BD6625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= 10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12" name="Picture 12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</w:t>
            </w:r>
            <w:r w:rsidRPr="00BD6625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= 2.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lastRenderedPageBreak/>
              <w:drawing>
                <wp:inline distT="0" distB="0" distL="0" distR="0">
                  <wp:extent cx="160655" cy="101600"/>
                  <wp:effectExtent l="19050" t="0" r="0" b="0"/>
                  <wp:docPr id="13" name="Picture 13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Sagar's present age = (5</w:t>
            </w:r>
            <w:r w:rsidRPr="00BD6625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+ 6) = 16 years.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20" w:tgtFrame="_blank" w:history="1">
              <w:r w:rsidRPr="00BD6625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Problems on Ages</w:t>
              </w:r>
            </w:hyperlink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21" w:tgtFrame="_blank" w:history="1">
              <w:r w:rsidRPr="00BD6625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D6625" w:rsidRPr="00BD6625" w:rsidRDefault="00BD6625" w:rsidP="00BD6625">
      <w:pPr>
        <w:spacing w:after="0" w:line="240" w:lineRule="auto"/>
        <w:rPr>
          <w:ins w:id="5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D6625" w:rsidRPr="00BD6625" w:rsidTr="00BD6625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Q is as much younger than R as he is older than T. If the sum of the ages of R and T is 50 years, what is definitely the difference between R and Q's age?</w:t>
            </w:r>
          </w:p>
        </w:tc>
      </w:tr>
      <w:tr w:rsidR="00BD6625" w:rsidRPr="00BD6625" w:rsidTr="00BD662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11" type="#_x0000_t75" style="width:20pt;height:16pt" o:ole="">
                        <v:imagedata r:id="rId4" o:title=""/>
                      </v:shape>
                      <w:control r:id="rId22" w:name="DefaultOcxName10" w:shapeid="_x0000_i141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9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 year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10" type="#_x0000_t75" style="width:20pt;height:16pt" o:ole="">
                        <v:imagedata r:id="rId4" o:title=""/>
                      </v:shape>
                      <w:control r:id="rId23" w:name="DefaultOcxName11" w:shapeid="_x0000_i141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4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 years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09" type="#_x0000_t75" style="width:20pt;height:16pt" o:ole="">
                        <v:imagedata r:id="rId4" o:title=""/>
                      </v:shape>
                      <w:control r:id="rId24" w:name="DefaultOcxName12" w:shapeid="_x0000_i140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29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25 years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08" type="#_x0000_t75" style="width:20pt;height:16pt" o:ole="">
                        <v:imagedata r:id="rId4" o:title=""/>
                      </v:shape>
                      <w:control r:id="rId25" w:name="DefaultOcxName13" w:shapeid="_x0000_i140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95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Data inadequate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07" type="#_x0000_t75" style="width:20pt;height:16pt" o:ole="">
                        <v:imagedata r:id="rId4" o:title=""/>
                      </v:shape>
                      <w:control r:id="rId26" w:name="DefaultOcxName14" w:shapeid="_x0000_i140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E.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84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None of these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6625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6625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b/>
                <w:bCs/>
                <w:sz w:val="19"/>
                <w:szCs w:val="19"/>
              </w:rPr>
              <w:t>Given that: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br/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br/>
              <w:t>1. The difference of age b/w R and Q = The difference of age b/w Q and T.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br/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br/>
              <w:t>2. Sum of age of R and T is 50 i.e. (R + T) = 50.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br/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br/>
            </w:r>
            <w:r w:rsidRPr="00BD6625">
              <w:rPr>
                <w:rFonts w:ascii="Arial" w:eastAsia="Times New Roman" w:hAnsi="Arial" w:cs="Arial"/>
                <w:b/>
                <w:bCs/>
                <w:sz w:val="19"/>
                <w:szCs w:val="19"/>
              </w:rPr>
              <w:t>Question: R - Q = ?.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br/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br/>
              <w:t>Explanation: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br/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br/>
              <w:t>R - Q = Q - T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br/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br/>
              <w:t>(R + T) = 2Q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br/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br/>
              <w:t>Now given that, (R + T) = 50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br/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br/>
              <w:t>So, 50 = 2Q and therefore Q = 25.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br/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br/>
              <w:t>Question is (R - Q) = ?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br/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br/>
              <w:t>Here we know the value(age) of Q (25), but we don't know the age of R.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br/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br/>
              <w:t>Therefore, (R-Q) cannot be determined.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27" w:tgtFrame="_blank" w:history="1">
              <w:r w:rsidRPr="00BD6625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Problems on Ages</w:t>
              </w:r>
            </w:hyperlink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28" w:tgtFrame="_blank" w:history="1">
              <w:r w:rsidRPr="00BD6625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D6625" w:rsidRPr="00BD6625" w:rsidRDefault="00BD6625" w:rsidP="00BD6625">
      <w:pPr>
        <w:spacing w:after="0" w:line="240" w:lineRule="auto"/>
        <w:rPr>
          <w:ins w:id="6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D6625" w:rsidRPr="00BD6625" w:rsidTr="00BD6625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57"/>
              <w:gridCol w:w="297"/>
              <w:gridCol w:w="1257"/>
              <w:gridCol w:w="297"/>
              <w:gridCol w:w="1251"/>
              <w:gridCol w:w="456"/>
            </w:tblGrid>
            <w:tr w:rsidR="00BD6625" w:rsidRPr="00BD6625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  <w:r w:rsidRPr="00BD6625">
                    <w:rPr>
                      <w:rFonts w:ascii="Arial" w:eastAsia="Times New Roman" w:hAnsi="Arial" w:cs="Arial"/>
                      <w:sz w:val="16"/>
                      <w:szCs w:val="16"/>
                      <w:vertAlign w:val="superscript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= ?</w:t>
                  </w: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 + 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BD6625">
                    <w:rPr>
                      <w:rFonts w:ascii="Arial" w:eastAsia="Times New Roman" w:hAnsi="Arial" w:cs="Arial"/>
                      <w:sz w:val="16"/>
                      <w:szCs w:val="16"/>
                      <w:vertAlign w:val="superscript"/>
                    </w:rPr>
                    <w:t>(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b</w:t>
                  </w:r>
                  <w:r w:rsidRPr="00BD6625">
                    <w:rPr>
                      <w:rFonts w:ascii="Arial" w:eastAsia="Times New Roman" w:hAnsi="Arial" w:cs="Arial"/>
                      <w:sz w:val="16"/>
                      <w:szCs w:val="16"/>
                      <w:vertAlign w:val="superscript"/>
                    </w:rPr>
                    <w:t> - 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a</w:t>
                  </w:r>
                  <w:r w:rsidRPr="00BD6625">
                    <w:rPr>
                      <w:rFonts w:ascii="Arial" w:eastAsia="Times New Roman" w:hAnsi="Arial" w:cs="Arial"/>
                      <w:sz w:val="16"/>
                      <w:szCs w:val="16"/>
                      <w:vertAlign w:val="superscript"/>
                    </w:rPr>
                    <w:t>)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+ 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BD6625">
                    <w:rPr>
                      <w:rFonts w:ascii="Arial" w:eastAsia="Times New Roman" w:hAnsi="Arial" w:cs="Arial"/>
                      <w:sz w:val="16"/>
                      <w:szCs w:val="16"/>
                      <w:vertAlign w:val="superscript"/>
                    </w:rPr>
                    <w:t>(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c</w:t>
                  </w:r>
                  <w:r w:rsidRPr="00BD6625">
                    <w:rPr>
                      <w:rFonts w:ascii="Arial" w:eastAsia="Times New Roman" w:hAnsi="Arial" w:cs="Arial"/>
                      <w:sz w:val="16"/>
                      <w:szCs w:val="16"/>
                      <w:vertAlign w:val="superscript"/>
                    </w:rPr>
                    <w:t> - 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a</w:t>
                  </w:r>
                  <w:r w:rsidRPr="00BD6625">
                    <w:rPr>
                      <w:rFonts w:ascii="Arial" w:eastAsia="Times New Roman" w:hAnsi="Arial" w:cs="Arial"/>
                      <w:sz w:val="16"/>
                      <w:szCs w:val="16"/>
                      <w:vertAlign w:val="superscript"/>
                    </w:rPr>
                    <w:t>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 + 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BD6625">
                    <w:rPr>
                      <w:rFonts w:ascii="Arial" w:eastAsia="Times New Roman" w:hAnsi="Arial" w:cs="Arial"/>
                      <w:sz w:val="16"/>
                      <w:szCs w:val="16"/>
                      <w:vertAlign w:val="superscript"/>
                    </w:rPr>
                    <w:t>(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a</w:t>
                  </w:r>
                  <w:r w:rsidRPr="00BD6625">
                    <w:rPr>
                      <w:rFonts w:ascii="Arial" w:eastAsia="Times New Roman" w:hAnsi="Arial" w:cs="Arial"/>
                      <w:sz w:val="16"/>
                      <w:szCs w:val="16"/>
                      <w:vertAlign w:val="superscript"/>
                    </w:rPr>
                    <w:t> - 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b</w:t>
                  </w:r>
                  <w:r w:rsidRPr="00BD6625">
                    <w:rPr>
                      <w:rFonts w:ascii="Arial" w:eastAsia="Times New Roman" w:hAnsi="Arial" w:cs="Arial"/>
                      <w:sz w:val="16"/>
                      <w:szCs w:val="16"/>
                      <w:vertAlign w:val="superscript"/>
                    </w:rPr>
                    <w:t>)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+ 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BD6625">
                    <w:rPr>
                      <w:rFonts w:ascii="Arial" w:eastAsia="Times New Roman" w:hAnsi="Arial" w:cs="Arial"/>
                      <w:sz w:val="16"/>
                      <w:szCs w:val="16"/>
                      <w:vertAlign w:val="superscript"/>
                    </w:rPr>
                    <w:t>(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c</w:t>
                  </w:r>
                  <w:r w:rsidRPr="00BD6625">
                    <w:rPr>
                      <w:rFonts w:ascii="Arial" w:eastAsia="Times New Roman" w:hAnsi="Arial" w:cs="Arial"/>
                      <w:sz w:val="16"/>
                      <w:szCs w:val="16"/>
                      <w:vertAlign w:val="superscript"/>
                    </w:rPr>
                    <w:t> - 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b</w:t>
                  </w:r>
                  <w:r w:rsidRPr="00BD6625">
                    <w:rPr>
                      <w:rFonts w:ascii="Arial" w:eastAsia="Times New Roman" w:hAnsi="Arial" w:cs="Arial"/>
                      <w:sz w:val="16"/>
                      <w:szCs w:val="16"/>
                      <w:vertAlign w:val="superscript"/>
                    </w:rPr>
                    <w:t>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 + 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BD6625">
                    <w:rPr>
                      <w:rFonts w:ascii="Arial" w:eastAsia="Times New Roman" w:hAnsi="Arial" w:cs="Arial"/>
                      <w:sz w:val="16"/>
                      <w:szCs w:val="16"/>
                      <w:vertAlign w:val="superscript"/>
                    </w:rPr>
                    <w:t>(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b</w:t>
                  </w:r>
                  <w:r w:rsidRPr="00BD6625">
                    <w:rPr>
                      <w:rFonts w:ascii="Arial" w:eastAsia="Times New Roman" w:hAnsi="Arial" w:cs="Arial"/>
                      <w:sz w:val="16"/>
                      <w:szCs w:val="16"/>
                      <w:vertAlign w:val="superscript"/>
                    </w:rPr>
                    <w:t> - 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c</w:t>
                  </w:r>
                  <w:r w:rsidRPr="00BD6625">
                    <w:rPr>
                      <w:rFonts w:ascii="Arial" w:eastAsia="Times New Roman" w:hAnsi="Arial" w:cs="Arial"/>
                      <w:sz w:val="16"/>
                      <w:szCs w:val="16"/>
                      <w:vertAlign w:val="superscript"/>
                    </w:rPr>
                    <w:t>)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+ 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BD6625">
                    <w:rPr>
                      <w:rFonts w:ascii="Arial" w:eastAsia="Times New Roman" w:hAnsi="Arial" w:cs="Arial"/>
                      <w:sz w:val="16"/>
                      <w:szCs w:val="16"/>
                      <w:vertAlign w:val="superscript"/>
                    </w:rPr>
                    <w:t>(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a</w:t>
                  </w:r>
                  <w:r w:rsidRPr="00BD6625">
                    <w:rPr>
                      <w:rFonts w:ascii="Arial" w:eastAsia="Times New Roman" w:hAnsi="Arial" w:cs="Arial"/>
                      <w:sz w:val="16"/>
                      <w:szCs w:val="16"/>
                      <w:vertAlign w:val="superscript"/>
                    </w:rPr>
                    <w:t> - 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c</w:t>
                  </w:r>
                  <w:r w:rsidRPr="00BD6625">
                    <w:rPr>
                      <w:rFonts w:ascii="Arial" w:eastAsia="Times New Roman" w:hAnsi="Arial" w:cs="Arial"/>
                      <w:sz w:val="16"/>
                      <w:szCs w:val="16"/>
                      <w:vertAlign w:val="superscript"/>
                    </w:rPr>
                    <w:t>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tr w:rsidR="00BD6625" w:rsidRPr="00BD6625" w:rsidTr="00BD662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06" type="#_x0000_t75" style="width:20pt;height:16pt" o:ole="">
                        <v:imagedata r:id="rId4" o:title=""/>
                      </v:shape>
                      <w:control r:id="rId29" w:name="DefaultOcxName15" w:shapeid="_x0000_i140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0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05" type="#_x0000_t75" style="width:20pt;height:16pt" o:ole="">
                        <v:imagedata r:id="rId4" o:title=""/>
                      </v:shape>
                      <w:control r:id="rId30" w:name="DefaultOcxName16" w:shapeid="_x0000_i140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04" type="#_x0000_t75" style="width:20pt;height:16pt" o:ole="">
                        <v:imagedata r:id="rId4" o:title=""/>
                      </v:shape>
                      <w:control r:id="rId31" w:name="DefaultOcxName17" w:shapeid="_x0000_i140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34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i/>
                            <w:iCs/>
                            <w:sz w:val="19"/>
                            <w:szCs w:val="19"/>
                          </w:rPr>
                          <w:t>x</w:t>
                        </w:r>
                        <w:r w:rsidRPr="00BD6625">
                          <w:rPr>
                            <w:rFonts w:ascii="Arial" w:eastAsia="Times New Roman" w:hAnsi="Arial" w:cs="Arial"/>
                            <w:i/>
                            <w:iCs/>
                            <w:sz w:val="16"/>
                            <w:szCs w:val="16"/>
                            <w:vertAlign w:val="superscript"/>
                          </w:rPr>
                          <w:t>a</w:t>
                        </w:r>
                        <w:r w:rsidRPr="00BD6625">
                          <w:rPr>
                            <w:rFonts w:ascii="Arial" w:eastAsia="Times New Roman" w:hAnsi="Arial" w:cs="Arial"/>
                            <w:sz w:val="16"/>
                            <w:szCs w:val="16"/>
                            <w:vertAlign w:val="superscript"/>
                          </w:rPr>
                          <w:t> - </w:t>
                        </w:r>
                        <w:r w:rsidRPr="00BD6625">
                          <w:rPr>
                            <w:rFonts w:ascii="Arial" w:eastAsia="Times New Roman" w:hAnsi="Arial" w:cs="Arial"/>
                            <w:i/>
                            <w:iCs/>
                            <w:sz w:val="16"/>
                            <w:szCs w:val="16"/>
                            <w:vertAlign w:val="superscript"/>
                          </w:rPr>
                          <w:t>b</w:t>
                        </w:r>
                        <w:r w:rsidRPr="00BD6625">
                          <w:rPr>
                            <w:rFonts w:ascii="Arial" w:eastAsia="Times New Roman" w:hAnsi="Arial" w:cs="Arial"/>
                            <w:sz w:val="16"/>
                            <w:szCs w:val="16"/>
                            <w:vertAlign w:val="superscript"/>
                          </w:rPr>
                          <w:t> - </w:t>
                        </w:r>
                        <w:r w:rsidRPr="00BD6625">
                          <w:rPr>
                            <w:rFonts w:ascii="Arial" w:eastAsia="Times New Roman" w:hAnsi="Arial" w:cs="Arial"/>
                            <w:i/>
                            <w:iCs/>
                            <w:sz w:val="16"/>
                            <w:szCs w:val="16"/>
                            <w:vertAlign w:val="superscript"/>
                          </w:rPr>
                          <w:t>c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03" type="#_x0000_t75" style="width:20pt;height:16pt" o:ole="">
                        <v:imagedata r:id="rId4" o:title=""/>
                      </v:shape>
                      <w:control r:id="rId32" w:name="DefaultOcxName18" w:shapeid="_x0000_i140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84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None of these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6625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lastRenderedPageBreak/>
              <w:t>Correct Answer: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6625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80"/>
              <w:gridCol w:w="4856"/>
            </w:tblGrid>
            <w:tr w:rsidR="00BD6625" w:rsidRPr="00BD6625" w:rsidTr="00BD6625">
              <w:trPr>
                <w:trHeight w:val="218"/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Given Exp. =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88"/>
                    <w:gridCol w:w="403"/>
                    <w:gridCol w:w="1288"/>
                    <w:gridCol w:w="403"/>
                    <w:gridCol w:w="1288"/>
                  </w:tblGrid>
                  <w:tr w:rsidR="00BD6625" w:rsidRPr="00BD662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bottom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27" w:type="dxa"/>
                          <w:right w:w="0" w:type="dxa"/>
                        </w:tcMar>
                        <w:vAlign w:val="bottom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93" w:type="dxa"/>
                          <w:bottom w:w="0" w:type="dxa"/>
                          <w:right w:w="93" w:type="dxa"/>
                        </w:tcMar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 +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27" w:type="dxa"/>
                          <w:right w:w="0" w:type="dxa"/>
                        </w:tcMar>
                        <w:vAlign w:val="bottom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93" w:type="dxa"/>
                          <w:bottom w:w="0" w:type="dxa"/>
                          <w:right w:w="93" w:type="dxa"/>
                        </w:tcMar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 +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27" w:type="dxa"/>
                          <w:right w:w="0" w:type="dxa"/>
                        </w:tcMar>
                        <w:vAlign w:val="bottom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</w:t>
                        </w:r>
                      </w:p>
                    </w:tc>
                  </w:tr>
                  <w:tr w:rsidR="00BD6625" w:rsidRPr="00BD662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2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63"/>
                          <w:gridCol w:w="363"/>
                          <w:gridCol w:w="151"/>
                          <w:gridCol w:w="297"/>
                          <w:gridCol w:w="151"/>
                          <w:gridCol w:w="163"/>
                        </w:tblGrid>
                        <w:tr w:rsidR="00BD6625" w:rsidRPr="00BD6625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Merge w:val="restart"/>
                              <w:noWrap/>
                              <w:vAlign w:val="center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noProof/>
                                  <w:sz w:val="19"/>
                                  <w:szCs w:val="19"/>
                                </w:rPr>
                                <w:drawing>
                                  <wp:inline distT="0" distB="0" distL="0" distR="0">
                                    <wp:extent cx="84455" cy="431800"/>
                                    <wp:effectExtent l="19050" t="0" r="0" b="0"/>
                                    <wp:docPr id="14" name="Picture 14" descr="https://www.indiabix.com/_files/images/aptitude/1-sym-oparen-h2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" descr="https://www.indiabix.com/_files/images/aptitude/1-sym-oparen-h2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3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4455" cy="431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93" w:type="dxa"/>
                              </w:tcMar>
                              <w:vAlign w:val="center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1 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bottom w:val="single" w:sz="4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2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sz w:val="19"/>
                                  <w:szCs w:val="19"/>
                                </w:rPr>
                                <w:t>x</w:t>
                              </w:r>
                              <w:r w:rsidRPr="00BD6625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sz w:val="16"/>
                                  <w:szCs w:val="16"/>
                                  <w:vertAlign w:val="superscript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tcMar>
                                <w:top w:w="0" w:type="dxa"/>
                                <w:left w:w="93" w:type="dxa"/>
                                <w:bottom w:w="0" w:type="dxa"/>
                                <w:right w:w="93" w:type="dxa"/>
                              </w:tcMar>
                              <w:vAlign w:val="center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bottom w:val="single" w:sz="4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2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sz w:val="19"/>
                                  <w:szCs w:val="19"/>
                                </w:rPr>
                                <w:t>x</w:t>
                              </w:r>
                              <w:r w:rsidRPr="00BD6625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sz w:val="16"/>
                                  <w:szCs w:val="16"/>
                                  <w:vertAlign w:val="superscript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noWrap/>
                              <w:vAlign w:val="center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noProof/>
                                  <w:sz w:val="19"/>
                                  <w:szCs w:val="19"/>
                                </w:rPr>
                                <w:drawing>
                                  <wp:inline distT="0" distB="0" distL="0" distR="0">
                                    <wp:extent cx="84455" cy="431800"/>
                                    <wp:effectExtent l="19050" t="0" r="0" b="0"/>
                                    <wp:docPr id="15" name="Picture 15" descr="https://www.indiabix.com/_files/images/aptitude/1-sym-cparen-h2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 descr="https://www.indiabix.com/_files/images/aptitude/1-sym-cparen-h2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4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4455" cy="431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BD6625" w:rsidRPr="00BD6625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2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sz w:val="19"/>
                                  <w:szCs w:val="19"/>
                                </w:rPr>
                                <w:t>x</w:t>
                              </w:r>
                              <w:r w:rsidRPr="00BD6625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sz w:val="16"/>
                                  <w:szCs w:val="16"/>
                                  <w:vertAlign w:val="superscript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2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sz w:val="19"/>
                                  <w:szCs w:val="19"/>
                                </w:rPr>
                                <w:t>x</w:t>
                              </w:r>
                              <w:r w:rsidRPr="00BD6625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sz w:val="16"/>
                                  <w:szCs w:val="16"/>
                                  <w:vertAlign w:val="superscript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</w:p>
                          </w:tc>
                        </w:tr>
                      </w:tbl>
                      <w:p w:rsidR="00BD6625" w:rsidRPr="00BD6625" w:rsidRDefault="00BD6625" w:rsidP="00BD6625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2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63"/>
                          <w:gridCol w:w="363"/>
                          <w:gridCol w:w="151"/>
                          <w:gridCol w:w="297"/>
                          <w:gridCol w:w="151"/>
                          <w:gridCol w:w="163"/>
                        </w:tblGrid>
                        <w:tr w:rsidR="00BD6625" w:rsidRPr="00BD6625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Merge w:val="restart"/>
                              <w:noWrap/>
                              <w:vAlign w:val="center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noProof/>
                                  <w:sz w:val="19"/>
                                  <w:szCs w:val="19"/>
                                </w:rPr>
                                <w:drawing>
                                  <wp:inline distT="0" distB="0" distL="0" distR="0">
                                    <wp:extent cx="84455" cy="431800"/>
                                    <wp:effectExtent l="19050" t="0" r="0" b="0"/>
                                    <wp:docPr id="16" name="Picture 16" descr="https://www.indiabix.com/_files/images/aptitude/1-sym-oparen-h2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6" descr="https://www.indiabix.com/_files/images/aptitude/1-sym-oparen-h2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3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4455" cy="431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93" w:type="dxa"/>
                              </w:tcMar>
                              <w:vAlign w:val="center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1 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bottom w:val="single" w:sz="4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2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sz w:val="19"/>
                                  <w:szCs w:val="19"/>
                                </w:rPr>
                                <w:t>x</w:t>
                              </w:r>
                              <w:r w:rsidRPr="00BD6625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sz w:val="16"/>
                                  <w:szCs w:val="16"/>
                                  <w:vertAlign w:val="superscript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tcMar>
                                <w:top w:w="0" w:type="dxa"/>
                                <w:left w:w="93" w:type="dxa"/>
                                <w:bottom w:w="0" w:type="dxa"/>
                                <w:right w:w="93" w:type="dxa"/>
                              </w:tcMar>
                              <w:vAlign w:val="center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bottom w:val="single" w:sz="4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2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sz w:val="19"/>
                                  <w:szCs w:val="19"/>
                                </w:rPr>
                                <w:t>x</w:t>
                              </w:r>
                              <w:r w:rsidRPr="00BD6625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sz w:val="16"/>
                                  <w:szCs w:val="16"/>
                                  <w:vertAlign w:val="superscript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noWrap/>
                              <w:vAlign w:val="center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noProof/>
                                  <w:sz w:val="19"/>
                                  <w:szCs w:val="19"/>
                                </w:rPr>
                                <w:drawing>
                                  <wp:inline distT="0" distB="0" distL="0" distR="0">
                                    <wp:extent cx="84455" cy="431800"/>
                                    <wp:effectExtent l="19050" t="0" r="0" b="0"/>
                                    <wp:docPr id="17" name="Picture 17" descr="https://www.indiabix.com/_files/images/aptitude/1-sym-cparen-h2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7" descr="https://www.indiabix.com/_files/images/aptitude/1-sym-cparen-h2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4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4455" cy="431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BD6625" w:rsidRPr="00BD6625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2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sz w:val="19"/>
                                  <w:szCs w:val="19"/>
                                </w:rPr>
                                <w:t>x</w:t>
                              </w:r>
                              <w:r w:rsidRPr="00BD6625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sz w:val="16"/>
                                  <w:szCs w:val="16"/>
                                  <w:vertAlign w:val="superscript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2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sz w:val="19"/>
                                  <w:szCs w:val="19"/>
                                </w:rPr>
                                <w:t>x</w:t>
                              </w:r>
                              <w:r w:rsidRPr="00BD6625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sz w:val="16"/>
                                  <w:szCs w:val="16"/>
                                  <w:vertAlign w:val="superscript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</w:p>
                          </w:tc>
                        </w:tr>
                      </w:tbl>
                      <w:p w:rsidR="00BD6625" w:rsidRPr="00BD6625" w:rsidRDefault="00BD6625" w:rsidP="00BD6625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2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63"/>
                          <w:gridCol w:w="363"/>
                          <w:gridCol w:w="151"/>
                          <w:gridCol w:w="297"/>
                          <w:gridCol w:w="151"/>
                          <w:gridCol w:w="163"/>
                        </w:tblGrid>
                        <w:tr w:rsidR="00BD6625" w:rsidRPr="00BD6625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Merge w:val="restart"/>
                              <w:noWrap/>
                              <w:vAlign w:val="center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noProof/>
                                  <w:sz w:val="19"/>
                                  <w:szCs w:val="19"/>
                                </w:rPr>
                                <w:drawing>
                                  <wp:inline distT="0" distB="0" distL="0" distR="0">
                                    <wp:extent cx="84455" cy="431800"/>
                                    <wp:effectExtent l="19050" t="0" r="0" b="0"/>
                                    <wp:docPr id="18" name="Picture 18" descr="https://www.indiabix.com/_files/images/aptitude/1-sym-oparen-h2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8" descr="https://www.indiabix.com/_files/images/aptitude/1-sym-oparen-h2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3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4455" cy="431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93" w:type="dxa"/>
                              </w:tcMar>
                              <w:vAlign w:val="center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1 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bottom w:val="single" w:sz="4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2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sz w:val="19"/>
                                  <w:szCs w:val="19"/>
                                </w:rPr>
                                <w:t>x</w:t>
                              </w:r>
                              <w:r w:rsidRPr="00BD6625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sz w:val="16"/>
                                  <w:szCs w:val="16"/>
                                  <w:vertAlign w:val="superscript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tcMar>
                                <w:top w:w="0" w:type="dxa"/>
                                <w:left w:w="93" w:type="dxa"/>
                                <w:bottom w:w="0" w:type="dxa"/>
                                <w:right w:w="93" w:type="dxa"/>
                              </w:tcMar>
                              <w:vAlign w:val="center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bottom w:val="single" w:sz="4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2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sz w:val="19"/>
                                  <w:szCs w:val="19"/>
                                </w:rPr>
                                <w:t>x</w:t>
                              </w:r>
                              <w:r w:rsidRPr="00BD6625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sz w:val="16"/>
                                  <w:szCs w:val="16"/>
                                  <w:vertAlign w:val="superscript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noWrap/>
                              <w:vAlign w:val="center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noProof/>
                                  <w:sz w:val="19"/>
                                  <w:szCs w:val="19"/>
                                </w:rPr>
                                <w:drawing>
                                  <wp:inline distT="0" distB="0" distL="0" distR="0">
                                    <wp:extent cx="84455" cy="431800"/>
                                    <wp:effectExtent l="19050" t="0" r="0" b="0"/>
                                    <wp:docPr id="19" name="Picture 19" descr="https://www.indiabix.com/_files/images/aptitude/1-sym-cparen-h2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9" descr="https://www.indiabix.com/_files/images/aptitude/1-sym-cparen-h2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4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4455" cy="431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BD6625" w:rsidRPr="00BD6625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2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sz w:val="19"/>
                                  <w:szCs w:val="19"/>
                                </w:rPr>
                                <w:t>x</w:t>
                              </w:r>
                              <w:r w:rsidRPr="00BD6625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sz w:val="16"/>
                                  <w:szCs w:val="16"/>
                                  <w:vertAlign w:val="superscript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2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sz w:val="19"/>
                                  <w:szCs w:val="19"/>
                                </w:rPr>
                                <w:t>x</w:t>
                              </w:r>
                              <w:r w:rsidRPr="00BD6625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sz w:val="16"/>
                                  <w:szCs w:val="16"/>
                                  <w:vertAlign w:val="superscript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</w:p>
                          </w:tc>
                        </w:tr>
                      </w:tbl>
                      <w:p w:rsidR="00BD6625" w:rsidRPr="00BD6625" w:rsidRDefault="00BD6625" w:rsidP="00BD6625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 w:rsidTr="00BD6625">
              <w:trPr>
                <w:trHeight w:val="218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63"/>
              <w:gridCol w:w="1006"/>
              <w:gridCol w:w="297"/>
              <w:gridCol w:w="1006"/>
              <w:gridCol w:w="297"/>
              <w:gridCol w:w="1006"/>
            </w:tblGrid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  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a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b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c</w:t>
                  </w:r>
                </w:p>
              </w:tc>
            </w:tr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(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a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+ 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b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+ 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c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(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a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+ 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b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+ 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c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(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a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+ 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b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+ 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c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)</w:t>
                  </w: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63"/>
              <w:gridCol w:w="1006"/>
            </w:tblGrid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  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(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a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+ 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b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+ 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c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)</w:t>
                  </w:r>
                </w:p>
              </w:tc>
            </w:tr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(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a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+ 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b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+ 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c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)</w:t>
                  </w:r>
                </w:p>
              </w:tc>
            </w:tr>
          </w:tbl>
          <w:p w:rsidR="00BD6625" w:rsidRPr="00BD6625" w:rsidRDefault="00BD6625" w:rsidP="00BD6625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  = 1.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35" w:tgtFrame="_blank" w:history="1">
              <w:r w:rsidRPr="00BD6625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Surds and Indices</w:t>
              </w:r>
            </w:hyperlink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36" w:tgtFrame="_blank" w:history="1">
              <w:r w:rsidRPr="00BD6625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D6625" w:rsidRPr="00BD6625" w:rsidRDefault="00BD6625" w:rsidP="00BD6625">
      <w:pPr>
        <w:spacing w:after="0" w:line="240" w:lineRule="auto"/>
        <w:rPr>
          <w:ins w:id="7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D6625" w:rsidRPr="00BD6625" w:rsidTr="00BD6625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5.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23"/>
              <w:gridCol w:w="297"/>
              <w:gridCol w:w="723"/>
              <w:gridCol w:w="456"/>
            </w:tblGrid>
            <w:tr w:rsidR="00BD6625" w:rsidRPr="00BD6625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= ?</w:t>
                  </w: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 + 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a</w:t>
                  </w:r>
                  <w:r w:rsidRPr="00BD6625">
                    <w:rPr>
                      <w:rFonts w:ascii="Arial" w:eastAsia="Times New Roman" w:hAnsi="Arial" w:cs="Arial"/>
                      <w:sz w:val="16"/>
                      <w:szCs w:val="16"/>
                      <w:vertAlign w:val="superscript"/>
                    </w:rPr>
                    <w:t>(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n</w:t>
                  </w:r>
                  <w:r w:rsidRPr="00BD6625">
                    <w:rPr>
                      <w:rFonts w:ascii="Arial" w:eastAsia="Times New Roman" w:hAnsi="Arial" w:cs="Arial"/>
                      <w:sz w:val="16"/>
                      <w:szCs w:val="16"/>
                      <w:vertAlign w:val="superscript"/>
                    </w:rPr>
                    <w:t> - 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m</w:t>
                  </w:r>
                  <w:r w:rsidRPr="00BD6625">
                    <w:rPr>
                      <w:rFonts w:ascii="Arial" w:eastAsia="Times New Roman" w:hAnsi="Arial" w:cs="Arial"/>
                      <w:sz w:val="16"/>
                      <w:szCs w:val="16"/>
                      <w:vertAlign w:val="superscript"/>
                    </w:rPr>
                    <w:t>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 + 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a</w:t>
                  </w:r>
                  <w:r w:rsidRPr="00BD6625">
                    <w:rPr>
                      <w:rFonts w:ascii="Arial" w:eastAsia="Times New Roman" w:hAnsi="Arial" w:cs="Arial"/>
                      <w:sz w:val="16"/>
                      <w:szCs w:val="16"/>
                      <w:vertAlign w:val="superscript"/>
                    </w:rPr>
                    <w:t>(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m</w:t>
                  </w:r>
                  <w:r w:rsidRPr="00BD6625">
                    <w:rPr>
                      <w:rFonts w:ascii="Arial" w:eastAsia="Times New Roman" w:hAnsi="Arial" w:cs="Arial"/>
                      <w:sz w:val="16"/>
                      <w:szCs w:val="16"/>
                      <w:vertAlign w:val="superscript"/>
                    </w:rPr>
                    <w:t> - 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n</w:t>
                  </w:r>
                  <w:r w:rsidRPr="00BD6625">
                    <w:rPr>
                      <w:rFonts w:ascii="Arial" w:eastAsia="Times New Roman" w:hAnsi="Arial" w:cs="Arial"/>
                      <w:sz w:val="16"/>
                      <w:szCs w:val="16"/>
                      <w:vertAlign w:val="superscript"/>
                    </w:rPr>
                    <w:t>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tr w:rsidR="00BD6625" w:rsidRPr="00BD6625" w:rsidTr="00BD662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02" type="#_x0000_t75" style="width:20pt;height:16pt" o:ole="">
                        <v:imagedata r:id="rId4" o:title=""/>
                      </v:shape>
                      <w:control r:id="rId37" w:name="DefaultOcxName19" w:shapeid="_x0000_i140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0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01" type="#_x0000_t75" style="width:20pt;height:16pt" o:ole="">
                        <v:imagedata r:id="rId4" o:title=""/>
                      </v:shape>
                      <w:control r:id="rId38" w:name="DefaultOcxName20" w:shapeid="_x0000_i140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6"/>
                        </w:tblGrid>
                        <w:tr w:rsidR="00BD6625" w:rsidRPr="00BD662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single" w:sz="4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2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1</w:t>
                              </w:r>
                            </w:p>
                          </w:tc>
                        </w:tr>
                        <w:tr w:rsidR="00BD6625" w:rsidRPr="00BD662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2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00" type="#_x0000_t75" style="width:20pt;height:16pt" o:ole="">
                        <v:imagedata r:id="rId4" o:title=""/>
                      </v:shape>
                      <w:control r:id="rId39" w:name="DefaultOcxName21" w:shapeid="_x0000_i140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99" type="#_x0000_t75" style="width:20pt;height:16pt" o:ole="">
                        <v:imagedata r:id="rId4" o:title=""/>
                      </v:shape>
                      <w:control r:id="rId40" w:name="DefaultOcxName22" w:shapeid="_x0000_i139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59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i/>
                            <w:iCs/>
                            <w:sz w:val="19"/>
                            <w:szCs w:val="19"/>
                          </w:rPr>
                          <w:t>a</w:t>
                        </w:r>
                        <w:r w:rsidRPr="00BD6625">
                          <w:rPr>
                            <w:rFonts w:ascii="Arial" w:eastAsia="Times New Roman" w:hAnsi="Arial" w:cs="Arial"/>
                            <w:i/>
                            <w:iCs/>
                            <w:sz w:val="16"/>
                            <w:szCs w:val="16"/>
                            <w:vertAlign w:val="superscript"/>
                          </w:rPr>
                          <w:t>m</w:t>
                        </w:r>
                        <w:r w:rsidRPr="00BD6625">
                          <w:rPr>
                            <w:rFonts w:ascii="Arial" w:eastAsia="Times New Roman" w:hAnsi="Arial" w:cs="Arial"/>
                            <w:sz w:val="16"/>
                            <w:szCs w:val="16"/>
                            <w:vertAlign w:val="superscript"/>
                          </w:rPr>
                          <w:t> + </w:t>
                        </w:r>
                        <w:r w:rsidRPr="00BD6625">
                          <w:rPr>
                            <w:rFonts w:ascii="Arial" w:eastAsia="Times New Roman" w:hAnsi="Arial" w:cs="Arial"/>
                            <w:i/>
                            <w:iCs/>
                            <w:sz w:val="16"/>
                            <w:szCs w:val="16"/>
                            <w:vertAlign w:val="superscript"/>
                          </w:rPr>
                          <w:t>n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6625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6625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23"/>
              <w:gridCol w:w="297"/>
              <w:gridCol w:w="723"/>
              <w:gridCol w:w="297"/>
              <w:gridCol w:w="2159"/>
            </w:tblGrid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=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78"/>
                    <w:gridCol w:w="403"/>
                    <w:gridCol w:w="878"/>
                  </w:tblGrid>
                  <w:tr w:rsidR="00BD6625" w:rsidRPr="00BD662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bottom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27" w:type="dxa"/>
                          <w:right w:w="0" w:type="dxa"/>
                        </w:tcMar>
                        <w:vAlign w:val="bottom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93" w:type="dxa"/>
                          <w:bottom w:w="0" w:type="dxa"/>
                          <w:right w:w="93" w:type="dxa"/>
                        </w:tcMar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 +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27" w:type="dxa"/>
                          <w:right w:w="0" w:type="dxa"/>
                        </w:tcMar>
                        <w:vAlign w:val="bottom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</w:t>
                        </w:r>
                      </w:p>
                    </w:tc>
                  </w:tr>
                  <w:tr w:rsidR="00BD6625" w:rsidRPr="00BD662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2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63"/>
                          <w:gridCol w:w="363"/>
                          <w:gridCol w:w="189"/>
                          <w:gridCol w:w="163"/>
                        </w:tblGrid>
                        <w:tr w:rsidR="00BD6625" w:rsidRPr="00BD6625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Merge w:val="restart"/>
                              <w:noWrap/>
                              <w:vAlign w:val="center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noProof/>
                                  <w:sz w:val="19"/>
                                  <w:szCs w:val="19"/>
                                </w:rPr>
                                <w:drawing>
                                  <wp:inline distT="0" distB="0" distL="0" distR="0">
                                    <wp:extent cx="84455" cy="431800"/>
                                    <wp:effectExtent l="19050" t="0" r="0" b="0"/>
                                    <wp:docPr id="20" name="Picture 20" descr="https://www.indiabix.com/_files/images/aptitude/1-sym-oparen-h2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0" descr="https://www.indiabix.com/_files/images/aptitude/1-sym-oparen-h2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3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4455" cy="431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93" w:type="dxa"/>
                              </w:tcMar>
                              <w:vAlign w:val="center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1 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bottom w:val="single" w:sz="4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2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sz w:val="19"/>
                                  <w:szCs w:val="19"/>
                                </w:rPr>
                                <w:t>a</w:t>
                              </w:r>
                              <w:r w:rsidRPr="00BD6625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sz w:val="16"/>
                                  <w:szCs w:val="16"/>
                                  <w:vertAlign w:val="superscript"/>
                                </w:rPr>
                                <w:t>n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noWrap/>
                              <w:vAlign w:val="center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noProof/>
                                  <w:sz w:val="19"/>
                                  <w:szCs w:val="19"/>
                                </w:rPr>
                                <w:drawing>
                                  <wp:inline distT="0" distB="0" distL="0" distR="0">
                                    <wp:extent cx="84455" cy="431800"/>
                                    <wp:effectExtent l="19050" t="0" r="0" b="0"/>
                                    <wp:docPr id="21" name="Picture 21" descr="https://www.indiabix.com/_files/images/aptitude/1-sym-cparen-h2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1" descr="https://www.indiabix.com/_files/images/aptitude/1-sym-cparen-h2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4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4455" cy="431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BD6625" w:rsidRPr="00BD6625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2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sz w:val="19"/>
                                  <w:szCs w:val="19"/>
                                </w:rPr>
                                <w:t>a</w:t>
                              </w:r>
                              <w:r w:rsidRPr="00BD6625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sz w:val="16"/>
                                  <w:szCs w:val="16"/>
                                  <w:vertAlign w:val="superscript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</w:p>
                          </w:tc>
                        </w:tr>
                      </w:tbl>
                      <w:p w:rsidR="00BD6625" w:rsidRPr="00BD6625" w:rsidRDefault="00BD6625" w:rsidP="00BD6625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2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63"/>
                          <w:gridCol w:w="363"/>
                          <w:gridCol w:w="189"/>
                          <w:gridCol w:w="163"/>
                        </w:tblGrid>
                        <w:tr w:rsidR="00BD6625" w:rsidRPr="00BD6625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Merge w:val="restart"/>
                              <w:noWrap/>
                              <w:vAlign w:val="center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noProof/>
                                  <w:sz w:val="19"/>
                                  <w:szCs w:val="19"/>
                                </w:rPr>
                                <w:drawing>
                                  <wp:inline distT="0" distB="0" distL="0" distR="0">
                                    <wp:extent cx="84455" cy="431800"/>
                                    <wp:effectExtent l="19050" t="0" r="0" b="0"/>
                                    <wp:docPr id="22" name="Picture 22" descr="https://www.indiabix.com/_files/images/aptitude/1-sym-oparen-h2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2" descr="https://www.indiabix.com/_files/images/aptitude/1-sym-oparen-h2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3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4455" cy="431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93" w:type="dxa"/>
                              </w:tcMar>
                              <w:vAlign w:val="center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1 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bottom w:val="single" w:sz="4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2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sz w:val="19"/>
                                  <w:szCs w:val="19"/>
                                </w:rPr>
                                <w:t>a</w:t>
                              </w:r>
                              <w:r w:rsidRPr="00BD6625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sz w:val="16"/>
                                  <w:szCs w:val="16"/>
                                  <w:vertAlign w:val="superscript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noWrap/>
                              <w:vAlign w:val="center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noProof/>
                                  <w:sz w:val="19"/>
                                  <w:szCs w:val="19"/>
                                </w:rPr>
                                <w:drawing>
                                  <wp:inline distT="0" distB="0" distL="0" distR="0">
                                    <wp:extent cx="84455" cy="431800"/>
                                    <wp:effectExtent l="19050" t="0" r="0" b="0"/>
                                    <wp:docPr id="23" name="Picture 23" descr="https://www.indiabix.com/_files/images/aptitude/1-sym-cparen-h2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3" descr="https://www.indiabix.com/_files/images/aptitude/1-sym-cparen-h2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4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4455" cy="431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BD6625" w:rsidRPr="00BD6625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2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sz w:val="19"/>
                                  <w:szCs w:val="19"/>
                                </w:rPr>
                                <w:t>a</w:t>
                              </w:r>
                              <w:r w:rsidRPr="00BD6625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sz w:val="16"/>
                                  <w:szCs w:val="16"/>
                                  <w:vertAlign w:val="superscript"/>
                                </w:rPr>
                                <w:t>n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</w:p>
                          </w:tc>
                        </w:tr>
                      </w:tbl>
                      <w:p w:rsidR="00BD6625" w:rsidRPr="00BD6625" w:rsidRDefault="00BD6625" w:rsidP="00BD6625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 + 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a</w:t>
                  </w:r>
                  <w:r w:rsidRPr="00BD6625">
                    <w:rPr>
                      <w:rFonts w:ascii="Arial" w:eastAsia="Times New Roman" w:hAnsi="Arial" w:cs="Arial"/>
                      <w:sz w:val="16"/>
                      <w:szCs w:val="16"/>
                      <w:vertAlign w:val="superscript"/>
                    </w:rPr>
                    <w:t>(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n</w:t>
                  </w:r>
                  <w:r w:rsidRPr="00BD6625">
                    <w:rPr>
                      <w:rFonts w:ascii="Arial" w:eastAsia="Times New Roman" w:hAnsi="Arial" w:cs="Arial"/>
                      <w:sz w:val="16"/>
                      <w:szCs w:val="16"/>
                      <w:vertAlign w:val="superscript"/>
                    </w:rPr>
                    <w:t> - 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m</w:t>
                  </w:r>
                  <w:r w:rsidRPr="00BD6625">
                    <w:rPr>
                      <w:rFonts w:ascii="Arial" w:eastAsia="Times New Roman" w:hAnsi="Arial" w:cs="Arial"/>
                      <w:sz w:val="16"/>
                      <w:szCs w:val="16"/>
                      <w:vertAlign w:val="superscript"/>
                    </w:rPr>
                    <w:t>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 + 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a</w:t>
                  </w:r>
                  <w:r w:rsidRPr="00BD6625">
                    <w:rPr>
                      <w:rFonts w:ascii="Arial" w:eastAsia="Times New Roman" w:hAnsi="Arial" w:cs="Arial"/>
                      <w:sz w:val="16"/>
                      <w:szCs w:val="16"/>
                      <w:vertAlign w:val="superscript"/>
                    </w:rPr>
                    <w:t>(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m</w:t>
                  </w:r>
                  <w:r w:rsidRPr="00BD6625">
                    <w:rPr>
                      <w:rFonts w:ascii="Arial" w:eastAsia="Times New Roman" w:hAnsi="Arial" w:cs="Arial"/>
                      <w:sz w:val="16"/>
                      <w:szCs w:val="16"/>
                      <w:vertAlign w:val="superscript"/>
                    </w:rPr>
                    <w:t> - 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n</w:t>
                  </w:r>
                  <w:r w:rsidRPr="00BD6625">
                    <w:rPr>
                      <w:rFonts w:ascii="Arial" w:eastAsia="Times New Roman" w:hAnsi="Arial" w:cs="Arial"/>
                      <w:sz w:val="16"/>
                      <w:szCs w:val="16"/>
                      <w:vertAlign w:val="superscript"/>
                    </w:rPr>
                    <w:t>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63"/>
              <w:gridCol w:w="694"/>
              <w:gridCol w:w="297"/>
              <w:gridCol w:w="694"/>
            </w:tblGrid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  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a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m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a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n</w:t>
                  </w:r>
                </w:p>
              </w:tc>
            </w:tr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(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a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m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+ 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a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n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(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a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m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+ 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a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n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)</w:t>
                  </w: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63"/>
              <w:gridCol w:w="694"/>
            </w:tblGrid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  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(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a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m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+ 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a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n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)</w:t>
                  </w:r>
                </w:p>
              </w:tc>
            </w:tr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(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a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m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+ 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a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6"/>
                      <w:szCs w:val="16"/>
                      <w:vertAlign w:val="superscript"/>
                    </w:rPr>
                    <w:t>n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)</w:t>
                  </w:r>
                </w:p>
              </w:tc>
            </w:tr>
          </w:tbl>
          <w:p w:rsidR="00BD6625" w:rsidRPr="00BD6625" w:rsidRDefault="00BD6625" w:rsidP="00BD6625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  = 1.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41" w:tgtFrame="_blank" w:history="1">
              <w:r w:rsidRPr="00BD6625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Surds and Indices</w:t>
              </w:r>
            </w:hyperlink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42" w:tgtFrame="_blank" w:history="1">
              <w:r w:rsidRPr="00BD6625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D6625" w:rsidRPr="00BD6625" w:rsidRDefault="00BD6625" w:rsidP="00BD6625">
      <w:pPr>
        <w:spacing w:after="0" w:line="240" w:lineRule="auto"/>
        <w:rPr>
          <w:ins w:id="8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D6625" w:rsidRPr="00BD6625" w:rsidTr="00BD6625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6.</w:t>
            </w:r>
          </w:p>
        </w:tc>
        <w:tc>
          <w:tcPr>
            <w:tcW w:w="0" w:type="auto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Simran started a software business by investing Rs. 50,000. After six months, Nanda joined her with a capital of Rs. 80,000. After 3 years, they earned a profit of Rs. 24,500. What was Simran's share in the profit?</w:t>
            </w:r>
          </w:p>
        </w:tc>
      </w:tr>
      <w:tr w:rsidR="00BD6625" w:rsidRPr="00BD6625" w:rsidTr="00BD662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98" type="#_x0000_t75" style="width:20pt;height:16pt" o:ole="">
                        <v:imagedata r:id="rId4" o:title=""/>
                      </v:shape>
                      <w:control r:id="rId43" w:name="DefaultOcxName23" w:shapeid="_x0000_i139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14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9,423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97" type="#_x0000_t75" style="width:20pt;height:16pt" o:ole="">
                        <v:imagedata r:id="rId4" o:title=""/>
                      </v:shape>
                      <w:control r:id="rId44" w:name="DefaultOcxName24" w:shapeid="_x0000_i139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19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10,250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96" type="#_x0000_t75" style="width:20pt;height:16pt" o:ole="">
                        <v:imagedata r:id="rId4" o:title=""/>
                      </v:shape>
                      <w:control r:id="rId45" w:name="DefaultOcxName25" w:shapeid="_x0000_i139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19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12,500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95" type="#_x0000_t75" style="width:20pt;height:16pt" o:ole="">
                        <v:imagedata r:id="rId4" o:title=""/>
                      </v:shape>
                      <w:control r:id="rId46" w:name="DefaultOcxName26" w:shapeid="_x0000_i139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19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10,500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6625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lastRenderedPageBreak/>
              <w:t>Correct Answer: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6625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BD6625" w:rsidRPr="00BD6625" w:rsidRDefault="00BD6625" w:rsidP="00BD6625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Simran : Nanda = (50000 x 36) : (80000 x 30) = 3 : 4.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92"/>
              <w:gridCol w:w="163"/>
              <w:gridCol w:w="770"/>
              <w:gridCol w:w="106"/>
              <w:gridCol w:w="150"/>
              <w:gridCol w:w="1322"/>
            </w:tblGrid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160655" cy="101600"/>
                        <wp:effectExtent l="19050" t="0" r="0" b="0"/>
                        <wp:docPr id="24" name="Picture 24" descr="https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s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655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Simran's share = Rs.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25" name="Picture 25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24500 x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26" name="Picture 26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= Rs. 10,500.</w:t>
                  </w:r>
                </w:p>
              </w:tc>
            </w:tr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7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47" w:tgtFrame="_blank" w:history="1">
              <w:r w:rsidRPr="00BD6625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Partnership</w:t>
              </w:r>
            </w:hyperlink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48" w:tgtFrame="_blank" w:history="1">
              <w:r w:rsidRPr="00BD6625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D6625" w:rsidRPr="00BD6625" w:rsidRDefault="00BD6625" w:rsidP="00BD6625">
      <w:pPr>
        <w:spacing w:after="0" w:line="240" w:lineRule="auto"/>
        <w:rPr>
          <w:ins w:id="9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D6625" w:rsidRPr="00BD6625" w:rsidTr="00BD6625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7.</w:t>
            </w:r>
          </w:p>
        </w:tc>
        <w:tc>
          <w:tcPr>
            <w:tcW w:w="0" w:type="auto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A, B and C can do a piece of work in 20, 30 and 60 days respectively. In how many days can A do the work if he is assisted by B and C on every third day?</w:t>
            </w:r>
          </w:p>
        </w:tc>
      </w:tr>
      <w:tr w:rsidR="00BD6625" w:rsidRPr="00BD6625" w:rsidTr="00BD662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94" type="#_x0000_t75" style="width:20pt;height:16pt" o:ole="">
                        <v:imagedata r:id="rId4" o:title=""/>
                      </v:shape>
                      <w:control r:id="rId49" w:name="DefaultOcxName27" w:shapeid="_x0000_i139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66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12 days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93" type="#_x0000_t75" style="width:20pt;height:16pt" o:ole="">
                        <v:imagedata r:id="rId4" o:title=""/>
                      </v:shape>
                      <w:control r:id="rId50" w:name="DefaultOcxName28" w:shapeid="_x0000_i139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66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15 days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92" type="#_x0000_t75" style="width:20pt;height:16pt" o:ole="">
                        <v:imagedata r:id="rId4" o:title=""/>
                      </v:shape>
                      <w:control r:id="rId51" w:name="DefaultOcxName29" w:shapeid="_x0000_i139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66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16 days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91" type="#_x0000_t75" style="width:20pt;height:16pt" o:ole="">
                        <v:imagedata r:id="rId4" o:title=""/>
                      </v:shape>
                      <w:control r:id="rId52" w:name="DefaultOcxName30" w:shapeid="_x0000_i139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66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18 days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6625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6625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618"/>
              <w:gridCol w:w="163"/>
              <w:gridCol w:w="212"/>
              <w:gridCol w:w="347"/>
              <w:gridCol w:w="150"/>
              <w:gridCol w:w="297"/>
              <w:gridCol w:w="212"/>
              <w:gridCol w:w="53"/>
            </w:tblGrid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A's 2 day's work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27" name="Picture 27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x 2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28" name="Picture 28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.</w:t>
                  </w:r>
                </w:p>
              </w:tc>
            </w:tr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20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42"/>
              <w:gridCol w:w="163"/>
              <w:gridCol w:w="212"/>
              <w:gridCol w:w="297"/>
              <w:gridCol w:w="212"/>
              <w:gridCol w:w="297"/>
              <w:gridCol w:w="212"/>
              <w:gridCol w:w="150"/>
              <w:gridCol w:w="297"/>
              <w:gridCol w:w="212"/>
              <w:gridCol w:w="297"/>
              <w:gridCol w:w="212"/>
              <w:gridCol w:w="53"/>
            </w:tblGrid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(A + B + C)'s 1 day's work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29" name="Picture 29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30" name="Picture 30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.</w:t>
                  </w:r>
                </w:p>
              </w:tc>
            </w:tr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20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30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60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60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989"/>
              <w:gridCol w:w="163"/>
              <w:gridCol w:w="212"/>
              <w:gridCol w:w="297"/>
              <w:gridCol w:w="212"/>
              <w:gridCol w:w="150"/>
              <w:gridCol w:w="297"/>
              <w:gridCol w:w="106"/>
              <w:gridCol w:w="53"/>
            </w:tblGrid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Work done in 3 days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31" name="Picture 31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32" name="Picture 32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.</w:t>
                  </w:r>
                </w:p>
              </w:tc>
            </w:tr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26"/>
              <w:gridCol w:w="106"/>
              <w:gridCol w:w="2119"/>
            </w:tblGrid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Now,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work is done in 3 days.</w:t>
                  </w:r>
                </w:p>
              </w:tc>
            </w:tr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33" name="Picture 33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Whole work will be done in (3 x 5) = 15 days.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53" w:tgtFrame="_blank" w:history="1">
              <w:r w:rsidRPr="00BD6625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Time and Work</w:t>
              </w:r>
            </w:hyperlink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lastRenderedPageBreak/>
              <w:t>Discuss about this problem : </w:t>
            </w:r>
            <w:hyperlink r:id="rId54" w:tgtFrame="_blank" w:history="1">
              <w:r w:rsidRPr="00BD6625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D6625" w:rsidRPr="00BD6625" w:rsidRDefault="00BD6625" w:rsidP="00BD6625">
      <w:pPr>
        <w:spacing w:after="0" w:line="240" w:lineRule="auto"/>
        <w:rPr>
          <w:ins w:id="10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D6625" w:rsidRPr="00BD6625" w:rsidTr="00BD6625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8.</w:t>
            </w:r>
          </w:p>
        </w:tc>
        <w:tc>
          <w:tcPr>
            <w:tcW w:w="0" w:type="auto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Robert is travelling on his cycle and has calculated to reach point A at 2 P.M. if he travels at 10 kmph, he will reach there at 12 noon if he travels at 15 kmph. At what speed must he travel to reach A at 1 P.M.?</w:t>
            </w:r>
          </w:p>
        </w:tc>
      </w:tr>
      <w:tr w:rsidR="00BD6625" w:rsidRPr="00BD6625" w:rsidTr="00BD662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90" type="#_x0000_t75" style="width:20pt;height:16pt" o:ole="">
                        <v:imagedata r:id="rId4" o:title=""/>
                      </v:shape>
                      <w:control r:id="rId55" w:name="DefaultOcxName31" w:shapeid="_x0000_i139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4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8 kmph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89" type="#_x0000_t75" style="width:20pt;height:16pt" o:ole="">
                        <v:imagedata r:id="rId4" o:title=""/>
                      </v:shape>
                      <w:control r:id="rId56" w:name="DefaultOcxName32" w:shapeid="_x0000_i138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29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11 kmph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88" type="#_x0000_t75" style="width:20pt;height:16pt" o:ole="">
                        <v:imagedata r:id="rId4" o:title=""/>
                      </v:shape>
                      <w:control r:id="rId57" w:name="DefaultOcxName33" w:shapeid="_x0000_i138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29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12 kmph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87" type="#_x0000_t75" style="width:20pt;height:16pt" o:ole="">
                        <v:imagedata r:id="rId4" o:title=""/>
                      </v:shape>
                      <w:control r:id="rId58" w:name="DefaultOcxName34" w:shapeid="_x0000_i138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29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14 kmph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6625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6625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Let the distance travelled by </w:t>
            </w:r>
            <w:r w:rsidRPr="00BD6625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km.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9"/>
              <w:gridCol w:w="212"/>
              <w:gridCol w:w="250"/>
              <w:gridCol w:w="212"/>
              <w:gridCol w:w="456"/>
            </w:tblGrid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Then,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= 2</w:t>
                  </w:r>
                </w:p>
              </w:tc>
            </w:tr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34" name="Picture 34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3</w:t>
            </w:r>
            <w:r w:rsidRPr="00BD6625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- 2</w:t>
            </w:r>
            <w:r w:rsidRPr="00BD6625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= 60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35" name="Picture 35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</w:t>
            </w:r>
            <w:r w:rsidRPr="00BD6625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= 60 km.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499"/>
              <w:gridCol w:w="163"/>
              <w:gridCol w:w="212"/>
              <w:gridCol w:w="414"/>
              <w:gridCol w:w="825"/>
            </w:tblGrid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Time taken to travel 60 km at 10 km/hr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36" name="Picture 36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60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37" name="Picture 37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hrs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= 6 hrs.</w:t>
                  </w:r>
                </w:p>
              </w:tc>
            </w:tr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So, Robert started 6 hours before 2 P.M. </w:t>
            </w:r>
            <w:r w:rsidRPr="00BD6625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i.e.,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at 8 A.M.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935"/>
              <w:gridCol w:w="163"/>
              <w:gridCol w:w="212"/>
              <w:gridCol w:w="668"/>
              <w:gridCol w:w="1132"/>
            </w:tblGrid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160655" cy="101600"/>
                        <wp:effectExtent l="19050" t="0" r="0" b="0"/>
                        <wp:docPr id="38" name="Picture 38" descr="https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https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655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Required speed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39" name="Picture 39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60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40" name="Picture 40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kmph.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= 12 kmph.</w:t>
                  </w:r>
                </w:p>
              </w:tc>
            </w:tr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59" w:tgtFrame="_blank" w:history="1">
              <w:r w:rsidRPr="00BD6625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Time and Distance</w:t>
              </w:r>
            </w:hyperlink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60" w:tgtFrame="_blank" w:history="1">
              <w:r w:rsidRPr="00BD6625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D6625" w:rsidRPr="00BD6625" w:rsidRDefault="00BD6625" w:rsidP="00BD6625">
      <w:pPr>
        <w:spacing w:after="0" w:line="240" w:lineRule="auto"/>
        <w:rPr>
          <w:ins w:id="11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D6625" w:rsidRPr="00BD6625" w:rsidTr="00BD6625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9.</w:t>
            </w:r>
          </w:p>
        </w:tc>
        <w:tc>
          <w:tcPr>
            <w:tcW w:w="0" w:type="auto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A man rows to a place 48 km distant and come back in 14 hours. He finds that he can row 4 km with the stream in the same time as 3 km against the stream. The rate of the stream is:</w:t>
            </w:r>
          </w:p>
        </w:tc>
      </w:tr>
      <w:tr w:rsidR="00BD6625" w:rsidRPr="00BD6625" w:rsidTr="00BD662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86" type="#_x0000_t75" style="width:20pt;height:16pt" o:ole="">
                        <v:imagedata r:id="rId4" o:title=""/>
                      </v:shape>
                      <w:control r:id="rId61" w:name="DefaultOcxName35" w:shapeid="_x0000_i138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34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 km/hr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85" type="#_x0000_t75" style="width:20pt;height:16pt" o:ole="">
                        <v:imagedata r:id="rId4" o:title=""/>
                      </v:shape>
                      <w:control r:id="rId62" w:name="DefaultOcxName36" w:shapeid="_x0000_i138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92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1.5 km/hr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84" type="#_x0000_t75" style="width:20pt;height:16pt" o:ole="">
                        <v:imagedata r:id="rId4" o:title=""/>
                      </v:shape>
                      <w:control r:id="rId63" w:name="DefaultOcxName37" w:shapeid="_x0000_i138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34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 km/hr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83" type="#_x0000_t75" style="width:20pt;height:16pt" o:ole="">
                        <v:imagedata r:id="rId4" o:title=""/>
                      </v:shape>
                      <w:control r:id="rId64" w:name="DefaultOcxName38" w:shapeid="_x0000_i138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92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2.5 km/hr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6625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6625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Suppose he move 4 km downstream in </w:t>
            </w:r>
            <w:r w:rsidRPr="00BD6625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hours. Then,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894"/>
              <w:gridCol w:w="163"/>
              <w:gridCol w:w="106"/>
              <w:gridCol w:w="150"/>
              <w:gridCol w:w="621"/>
            </w:tblGrid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Speed downstream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41" name="Picture 41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42" name="Picture 42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km/hr.</w:t>
                  </w:r>
                </w:p>
              </w:tc>
            </w:tr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651"/>
              <w:gridCol w:w="163"/>
              <w:gridCol w:w="106"/>
              <w:gridCol w:w="150"/>
              <w:gridCol w:w="714"/>
            </w:tblGrid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Speed upstream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43" name="Picture 43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44" name="Picture 44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km/hr.</w:t>
                  </w:r>
                </w:p>
              </w:tc>
            </w:tr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76"/>
              <w:gridCol w:w="380"/>
              <w:gridCol w:w="297"/>
              <w:gridCol w:w="380"/>
              <w:gridCol w:w="1095"/>
              <w:gridCol w:w="106"/>
              <w:gridCol w:w="53"/>
            </w:tblGrid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160655" cy="101600"/>
                        <wp:effectExtent l="19050" t="0" r="0" b="0"/>
                        <wp:docPr id="45" name="Picture 45" descr="https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https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655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48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48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= 14 or 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.</w:t>
                  </w:r>
                </w:p>
              </w:tc>
            </w:tr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(4/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(3/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So, Speed downstream = 8 km/hr, Speed upstream = 6 km/hr.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820"/>
              <w:gridCol w:w="106"/>
              <w:gridCol w:w="1938"/>
            </w:tblGrid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Rate of the stream 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(8 - 6) km/hr = 1 km/hr.</w:t>
                  </w:r>
                </w:p>
              </w:tc>
            </w:tr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65" w:tgtFrame="_blank" w:history="1">
              <w:r w:rsidRPr="00BD6625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Boats and Streams</w:t>
              </w:r>
            </w:hyperlink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lastRenderedPageBreak/>
              <w:t>Discuss about this problem : </w:t>
            </w:r>
            <w:hyperlink r:id="rId66" w:tgtFrame="_blank" w:history="1">
              <w:r w:rsidRPr="00BD6625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D6625" w:rsidRPr="00BD6625" w:rsidRDefault="00BD6625" w:rsidP="00BD6625">
      <w:pPr>
        <w:spacing w:after="0" w:line="240" w:lineRule="auto"/>
        <w:rPr>
          <w:ins w:id="12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D6625" w:rsidRPr="00BD6625" w:rsidTr="00BD6625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10.</w:t>
            </w:r>
          </w:p>
        </w:tc>
        <w:tc>
          <w:tcPr>
            <w:tcW w:w="0" w:type="auto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In what ratio must a grocer mix two varieties of pulses costing Rs. 15 and Rs. 20 per kg respectively so as to get a mixture worth Rs. 16.50 kg?</w:t>
            </w:r>
          </w:p>
        </w:tc>
      </w:tr>
      <w:tr w:rsidR="00BD6625" w:rsidRPr="00BD6625" w:rsidTr="00BD662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82" type="#_x0000_t75" style="width:20pt;height:16pt" o:ole="">
                        <v:imagedata r:id="rId4" o:title=""/>
                      </v:shape>
                      <w:control r:id="rId67" w:name="DefaultOcxName39" w:shapeid="_x0000_i138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0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3 : 7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81" type="#_x0000_t75" style="width:20pt;height:16pt" o:ole="">
                        <v:imagedata r:id="rId4" o:title=""/>
                      </v:shape>
                      <w:control r:id="rId68" w:name="DefaultOcxName40" w:shapeid="_x0000_i138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0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5 : 7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80" type="#_x0000_t75" style="width:20pt;height:16pt" o:ole="">
                        <v:imagedata r:id="rId4" o:title=""/>
                      </v:shape>
                      <w:control r:id="rId69" w:name="DefaultOcxName41" w:shapeid="_x0000_i138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0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7 : 3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79" type="#_x0000_t75" style="width:20pt;height:16pt" o:ole="">
                        <v:imagedata r:id="rId4" o:title=""/>
                      </v:shape>
                      <w:control r:id="rId70" w:name="DefaultOcxName42" w:shapeid="_x0000_i137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0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7 : 5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6625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6625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BD6625" w:rsidRPr="00BD6625" w:rsidRDefault="00BD6625" w:rsidP="00BD6625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By the rule of alligation: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30"/>
              <w:gridCol w:w="4667"/>
              <w:gridCol w:w="630"/>
            </w:tblGrid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gridSpan w:val="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Cost of 1 kg pulses of 1</w:t>
                  </w:r>
                  <w:r w:rsidRPr="00BD6625">
                    <w:rPr>
                      <w:rFonts w:ascii="Arial" w:eastAsia="Times New Roman" w:hAnsi="Arial" w:cs="Arial"/>
                      <w:sz w:val="16"/>
                      <w:szCs w:val="16"/>
                      <w:vertAlign w:val="superscript"/>
                    </w:rPr>
                    <w:t>st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kindCost of 1 kg pulses of 2</w:t>
                  </w:r>
                  <w:r w:rsidRPr="00BD6625">
                    <w:rPr>
                      <w:rFonts w:ascii="Arial" w:eastAsia="Times New Roman" w:hAnsi="Arial" w:cs="Arial"/>
                      <w:sz w:val="16"/>
                      <w:szCs w:val="16"/>
                      <w:vertAlign w:val="superscript"/>
                    </w:rPr>
                    <w:t>nd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kind</w:t>
                  </w:r>
                </w:p>
              </w:tc>
            </w:tr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Rs. 15</w:t>
                  </w:r>
                </w:p>
              </w:tc>
              <w:tc>
                <w:tcPr>
                  <w:tcW w:w="4667" w:type="dxa"/>
                  <w:vMerge w:val="restart"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Mean Price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br/>
                    <w:t>Rs. 16.50</w:t>
                  </w:r>
                </w:p>
              </w:tc>
              <w:tc>
                <w:tcPr>
                  <w:tcW w:w="0" w:type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Rs. 20</w:t>
                  </w:r>
                </w:p>
              </w:tc>
            </w:tr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3.50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1.50</w:t>
                  </w:r>
                </w:p>
              </w:tc>
            </w:tr>
          </w:tbl>
          <w:p w:rsidR="00BD6625" w:rsidRPr="00BD6625" w:rsidRDefault="00BD6625" w:rsidP="00BD6625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46" name="Picture 46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Required rate = 3.50 : 1.50 = 7 : 3.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71" w:tgtFrame="_blank" w:history="1">
              <w:r w:rsidRPr="00BD6625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Alligation or Mixture</w:t>
              </w:r>
            </w:hyperlink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72" w:tgtFrame="_blank" w:history="1">
              <w:r w:rsidRPr="00BD6625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D6625" w:rsidRPr="00BD6625" w:rsidRDefault="00BD6625" w:rsidP="00BD6625">
      <w:pPr>
        <w:spacing w:after="0" w:line="240" w:lineRule="auto"/>
        <w:rPr>
          <w:ins w:id="13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D6625" w:rsidRPr="00BD6625" w:rsidTr="00BD6625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11.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05"/>
              <w:gridCol w:w="106"/>
              <w:gridCol w:w="297"/>
              <w:gridCol w:w="347"/>
              <w:gridCol w:w="106"/>
              <w:gridCol w:w="1739"/>
            </w:tblGrid>
            <w:tr w:rsidR="00BD6625" w:rsidRPr="00BD6625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If log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+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log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= log (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a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+ 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b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), then:</w:t>
                  </w: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tr w:rsidR="00BD6625" w:rsidRPr="00BD6625" w:rsidTr="00BD662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78" type="#_x0000_t75" style="width:20pt;height:16pt" o:ole="">
                        <v:imagedata r:id="rId4" o:title=""/>
                      </v:shape>
                      <w:control r:id="rId73" w:name="DefaultOcxName43" w:shapeid="_x0000_i137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51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i/>
                            <w:iCs/>
                            <w:sz w:val="19"/>
                            <w:szCs w:val="19"/>
                          </w:rPr>
                          <w:t>a</w:t>
                        </w: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 + </w:t>
                        </w:r>
                        <w:r w:rsidRPr="00BD6625">
                          <w:rPr>
                            <w:rFonts w:ascii="Arial" w:eastAsia="Times New Roman" w:hAnsi="Arial" w:cs="Arial"/>
                            <w:i/>
                            <w:iCs/>
                            <w:sz w:val="19"/>
                            <w:szCs w:val="19"/>
                          </w:rPr>
                          <w:t>b</w:t>
                        </w: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 = 1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77" type="#_x0000_t75" style="width:20pt;height:16pt" o:ole="">
                        <v:imagedata r:id="rId4" o:title=""/>
                      </v:shape>
                      <w:control r:id="rId74" w:name="DefaultOcxName44" w:shapeid="_x0000_i137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03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i/>
                            <w:iCs/>
                            <w:sz w:val="19"/>
                            <w:szCs w:val="19"/>
                          </w:rPr>
                          <w:t>a</w:t>
                        </w: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 - </w:t>
                        </w:r>
                        <w:r w:rsidRPr="00BD6625">
                          <w:rPr>
                            <w:rFonts w:ascii="Arial" w:eastAsia="Times New Roman" w:hAnsi="Arial" w:cs="Arial"/>
                            <w:i/>
                            <w:iCs/>
                            <w:sz w:val="19"/>
                            <w:szCs w:val="19"/>
                          </w:rPr>
                          <w:t>b</w:t>
                        </w: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 = 1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76" type="#_x0000_t75" style="width:20pt;height:16pt" o:ole="">
                        <v:imagedata r:id="rId4" o:title=""/>
                      </v:shape>
                      <w:control r:id="rId75" w:name="DefaultOcxName45" w:shapeid="_x0000_i137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8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i/>
                            <w:iCs/>
                            <w:sz w:val="19"/>
                            <w:szCs w:val="19"/>
                          </w:rPr>
                          <w:t>a</w:t>
                        </w: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 = </w:t>
                        </w:r>
                        <w:r w:rsidRPr="00BD6625">
                          <w:rPr>
                            <w:rFonts w:ascii="Arial" w:eastAsia="Times New Roman" w:hAnsi="Arial" w:cs="Arial"/>
                            <w:i/>
                            <w:iCs/>
                            <w:sz w:val="19"/>
                            <w:szCs w:val="19"/>
                          </w:rPr>
                          <w:t>b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75" type="#_x0000_t75" style="width:20pt;height:16pt" o:ole="">
                        <v:imagedata r:id="rId4" o:title=""/>
                      </v:shape>
                      <w:control r:id="rId76" w:name="DefaultOcxName46" w:shapeid="_x0000_i137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14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i/>
                            <w:iCs/>
                            <w:sz w:val="19"/>
                            <w:szCs w:val="19"/>
                          </w:rPr>
                          <w:t>a</w:t>
                        </w:r>
                        <w:r w:rsidRPr="00BD6625">
                          <w:rPr>
                            <w:rFonts w:ascii="Arial" w:eastAsia="Times New Roman" w:hAnsi="Arial" w:cs="Arial"/>
                            <w:sz w:val="16"/>
                            <w:szCs w:val="16"/>
                            <w:vertAlign w:val="superscript"/>
                          </w:rPr>
                          <w:t>2</w:t>
                        </w: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 - </w:t>
                        </w:r>
                        <w:r w:rsidRPr="00BD6625">
                          <w:rPr>
                            <w:rFonts w:ascii="Arial" w:eastAsia="Times New Roman" w:hAnsi="Arial" w:cs="Arial"/>
                            <w:i/>
                            <w:iCs/>
                            <w:sz w:val="19"/>
                            <w:szCs w:val="19"/>
                          </w:rPr>
                          <w:t>b</w:t>
                        </w:r>
                        <w:r w:rsidRPr="00BD6625">
                          <w:rPr>
                            <w:rFonts w:ascii="Arial" w:eastAsia="Times New Roman" w:hAnsi="Arial" w:cs="Arial"/>
                            <w:sz w:val="16"/>
                            <w:szCs w:val="16"/>
                            <w:vertAlign w:val="superscript"/>
                          </w:rPr>
                          <w:t>2</w:t>
                        </w: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 = 1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6625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6625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47"/>
              <w:gridCol w:w="106"/>
              <w:gridCol w:w="604"/>
              <w:gridCol w:w="106"/>
              <w:gridCol w:w="1211"/>
            </w:tblGrid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log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+ log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= log (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a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+ 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b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)</w:t>
                  </w:r>
                </w:p>
              </w:tc>
            </w:tr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667"/>
              <w:gridCol w:w="163"/>
              <w:gridCol w:w="106"/>
              <w:gridCol w:w="281"/>
              <w:gridCol w:w="106"/>
              <w:gridCol w:w="150"/>
              <w:gridCol w:w="815"/>
            </w:tblGrid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160655" cy="84455"/>
                        <wp:effectExtent l="19050" t="0" r="0" b="0"/>
                        <wp:docPr id="47" name="Picture 47" descr="https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https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655" cy="84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log (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a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+ 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b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) = log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48" name="Picture 48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49" name="Picture 49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= log 1.</w:t>
                  </w:r>
                </w:p>
              </w:tc>
            </w:tr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So, </w:t>
            </w:r>
            <w:r w:rsidRPr="00BD6625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a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+ </w:t>
            </w:r>
            <w:r w:rsidRPr="00BD6625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b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= 1.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77" w:tgtFrame="_blank" w:history="1">
              <w:r w:rsidRPr="00BD6625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Logarithm</w:t>
              </w:r>
            </w:hyperlink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78" w:tgtFrame="_blank" w:history="1">
              <w:r w:rsidRPr="00BD6625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D6625" w:rsidRPr="00BD6625" w:rsidRDefault="00BD6625" w:rsidP="00BD6625">
      <w:pPr>
        <w:spacing w:after="0" w:line="240" w:lineRule="auto"/>
        <w:rPr>
          <w:ins w:id="14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D6625" w:rsidRPr="00BD6625" w:rsidTr="00BD6625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12.</w:t>
            </w:r>
          </w:p>
        </w:tc>
        <w:tc>
          <w:tcPr>
            <w:tcW w:w="0" w:type="auto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In a race of 200 m, A can beat B by 31 m and C by 18 m. In a race of 350 m, C will beat B by:</w:t>
            </w:r>
          </w:p>
        </w:tc>
      </w:tr>
      <w:tr w:rsidR="00BD6625" w:rsidRPr="00BD6625" w:rsidTr="00BD662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74" type="#_x0000_t75" style="width:20pt;height:16pt" o:ole="">
                        <v:imagedata r:id="rId4" o:title=""/>
                      </v:shape>
                      <w:control r:id="rId79" w:name="DefaultOcxName47" w:shapeid="_x0000_i137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87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22.75 m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73" type="#_x0000_t75" style="width:20pt;height:16pt" o:ole="">
                        <v:imagedata r:id="rId4" o:title=""/>
                      </v:shape>
                      <w:control r:id="rId80" w:name="DefaultOcxName48" w:shapeid="_x0000_i137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3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25 m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72" type="#_x0000_t75" style="width:20pt;height:16pt" o:ole="">
                        <v:imagedata r:id="rId4" o:title=""/>
                      </v:shape>
                      <w:control r:id="rId81" w:name="DefaultOcxName49" w:shapeid="_x0000_i137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81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19.5 m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lastRenderedPageBreak/>
                    <w:object w:dxaOrig="1440" w:dyaOrig="1440">
                      <v:shape id="_x0000_i1371" type="#_x0000_t75" style="width:20pt;height:16pt" o:ole="">
                        <v:imagedata r:id="rId4" o:title=""/>
                      </v:shape>
                      <w:control r:id="rId82" w:name="DefaultOcxName50" w:shapeid="_x0000_i137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4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6"/>
                          <w:gridCol w:w="106"/>
                          <w:gridCol w:w="252"/>
                        </w:tblGrid>
                        <w:tr w:rsidR="00BD6625" w:rsidRPr="00BD662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Merge w:val="restart"/>
                              <w:noWrap/>
                              <w:vAlign w:val="center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bottom w:val="single" w:sz="4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2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tcMar>
                                <w:top w:w="0" w:type="dxa"/>
                                <w:left w:w="93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m</w:t>
                              </w:r>
                            </w:p>
                          </w:tc>
                        </w:tr>
                        <w:tr w:rsidR="00BD6625" w:rsidRPr="00BD662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2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</w:p>
                          </w:tc>
                        </w:tr>
                      </w:tbl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6625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6625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BD6625" w:rsidRPr="00BD6625" w:rsidRDefault="00BD6625" w:rsidP="00BD6625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A : B = 200 : 169.</w:t>
            </w:r>
          </w:p>
          <w:p w:rsidR="00BD6625" w:rsidRPr="00BD6625" w:rsidRDefault="00BD6625" w:rsidP="00BD6625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A : C = 200 : 182.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8"/>
              <w:gridCol w:w="297"/>
              <w:gridCol w:w="163"/>
              <w:gridCol w:w="138"/>
              <w:gridCol w:w="281"/>
              <w:gridCol w:w="127"/>
              <w:gridCol w:w="150"/>
              <w:gridCol w:w="297"/>
              <w:gridCol w:w="163"/>
              <w:gridCol w:w="318"/>
              <w:gridCol w:w="281"/>
              <w:gridCol w:w="318"/>
              <w:gridCol w:w="150"/>
              <w:gridCol w:w="1195"/>
            </w:tblGrid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C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50" name="Picture 50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C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51" name="Picture 51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52" name="Picture 52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182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200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53" name="Picture 53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= 182 : 169.</w:t>
                  </w:r>
                </w:p>
              </w:tc>
            </w:tr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200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169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When C covers 182 m, B covers 169 m.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818"/>
              <w:gridCol w:w="163"/>
              <w:gridCol w:w="318"/>
              <w:gridCol w:w="558"/>
              <w:gridCol w:w="309"/>
              <w:gridCol w:w="931"/>
            </w:tblGrid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When C covers 350 m, B covers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54" name="Picture 54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169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x 350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55" name="Picture 55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m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= 325 m.</w:t>
                  </w:r>
                </w:p>
              </w:tc>
            </w:tr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182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Therefore, C beats B by (350 - 325) m = 25 m.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83" w:tgtFrame="_blank" w:history="1">
              <w:r w:rsidRPr="00BD6625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Races and Games</w:t>
              </w:r>
            </w:hyperlink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84" w:tgtFrame="_blank" w:history="1">
              <w:r w:rsidRPr="00BD6625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D6625" w:rsidRPr="00BD6625" w:rsidRDefault="00BD6625" w:rsidP="00BD6625">
      <w:pPr>
        <w:spacing w:after="0" w:line="240" w:lineRule="auto"/>
        <w:rPr>
          <w:ins w:id="15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D6625" w:rsidRPr="00BD6625" w:rsidTr="00BD6625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13.</w:t>
            </w:r>
          </w:p>
        </w:tc>
        <w:tc>
          <w:tcPr>
            <w:tcW w:w="0" w:type="auto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b/>
                <w:bCs/>
                <w:sz w:val="19"/>
                <w:szCs w:val="19"/>
              </w:rPr>
              <w:t>If 6</w:t>
            </w:r>
            <w:r w:rsidRPr="00BD6625">
              <w:rPr>
                <w:rFonts w:ascii="Arial" w:eastAsia="Times New Roman" w:hAnsi="Arial" w:cs="Arial"/>
                <w:b/>
                <w:bCs/>
                <w:sz w:val="16"/>
                <w:szCs w:val="16"/>
                <w:vertAlign w:val="superscript"/>
              </w:rPr>
              <w:t>th</w:t>
            </w:r>
            <w:r w:rsidRPr="00BD6625">
              <w:rPr>
                <w:rFonts w:ascii="Arial" w:eastAsia="Times New Roman" w:hAnsi="Arial" w:cs="Arial"/>
                <w:b/>
                <w:bCs/>
                <w:sz w:val="19"/>
                <w:szCs w:val="19"/>
              </w:rPr>
              <w:t> March, 2005 is Monday,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what was the day of the week on 6</w:t>
            </w:r>
            <w:r w:rsidRPr="00BD6625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th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March, 2004?</w:t>
            </w:r>
          </w:p>
        </w:tc>
      </w:tr>
      <w:tr w:rsidR="00BD6625" w:rsidRPr="00BD6625" w:rsidTr="00BD662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70" type="#_x0000_t75" style="width:20pt;height:16pt" o:ole="">
                        <v:imagedata r:id="rId4" o:title=""/>
                      </v:shape>
                      <w:control r:id="rId85" w:name="DefaultOcxName51" w:shapeid="_x0000_i137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45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Sunday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9" type="#_x0000_t75" style="width:20pt;height:16pt" o:ole="">
                        <v:imagedata r:id="rId4" o:title=""/>
                      </v:shape>
                      <w:control r:id="rId86" w:name="DefaultOcxName52" w:shapeid="_x0000_i136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61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Saturday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8" type="#_x0000_t75" style="width:20pt;height:16pt" o:ole="">
                        <v:imagedata r:id="rId4" o:title=""/>
                      </v:shape>
                      <w:control r:id="rId87" w:name="DefaultOcxName53" w:shapeid="_x0000_i136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29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Tuesday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7" type="#_x0000_t75" style="width:20pt;height:16pt" o:ole="">
                        <v:imagedata r:id="rId4" o:title=""/>
                      </v:shape>
                      <w:control r:id="rId88" w:name="DefaultOcxName54" w:shapeid="_x0000_i136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04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Wednesday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6625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6625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BD6625" w:rsidRPr="00BD6625" w:rsidRDefault="00BD6625" w:rsidP="00BD6625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The year 2004 is a leap year. So, it has 2 odd days.</w:t>
            </w:r>
          </w:p>
          <w:p w:rsidR="00BD6625" w:rsidRPr="00BD6625" w:rsidRDefault="00BD6625" w:rsidP="00BD6625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But, Feb 2004 not included because we are calculating from March 2004 to March 2005. So it has 1 odd day only.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56" name="Picture 56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The day on 6</w:t>
            </w:r>
            <w:r w:rsidRPr="00BD6625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th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March, 2005 will be 1 day beyond the day on 6</w:t>
            </w:r>
            <w:r w:rsidRPr="00BD6625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th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March, 2004.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Given that, 6</w:t>
            </w:r>
            <w:r w:rsidRPr="00BD6625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th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March, 2005 is Monday.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57" name="Picture 57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6</w:t>
            </w:r>
            <w:r w:rsidRPr="00BD6625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th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March, 2004 is Sunday (1 day before to 6</w:t>
            </w:r>
            <w:r w:rsidRPr="00BD6625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th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March, 2005).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89" w:tgtFrame="_blank" w:history="1">
              <w:r w:rsidRPr="00BD6625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Calendar</w:t>
              </w:r>
            </w:hyperlink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90" w:tgtFrame="_blank" w:history="1">
              <w:r w:rsidRPr="00BD6625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D6625" w:rsidRPr="00BD6625" w:rsidRDefault="00BD6625" w:rsidP="00BD6625">
      <w:pPr>
        <w:spacing w:after="0" w:line="240" w:lineRule="auto"/>
        <w:rPr>
          <w:ins w:id="16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D6625" w:rsidRPr="00BD6625" w:rsidTr="00BD6625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14.</w:t>
            </w:r>
          </w:p>
        </w:tc>
        <w:tc>
          <w:tcPr>
            <w:tcW w:w="0" w:type="auto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An accurate clock shows 8 o'clock in the morning. Through how may degrees will the hour hand rotate when the clock shows 2 o'clock in the afternoon?</w:t>
            </w:r>
          </w:p>
        </w:tc>
      </w:tr>
      <w:tr w:rsidR="00BD6625" w:rsidRPr="00BD6625" w:rsidTr="00BD662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6" type="#_x0000_t75" style="width:20pt;height:16pt" o:ole="">
                        <v:imagedata r:id="rId4" o:title=""/>
                      </v:shape>
                      <w:control r:id="rId91" w:name="DefaultOcxName55" w:shapeid="_x0000_i136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93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144°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5" type="#_x0000_t75" style="width:20pt;height:16pt" o:ole="">
                        <v:imagedata r:id="rId4" o:title=""/>
                      </v:shape>
                      <w:control r:id="rId92" w:name="DefaultOcxName56" w:shapeid="_x0000_i136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93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150°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4" type="#_x0000_t75" style="width:20pt;height:16pt" o:ole="">
                        <v:imagedata r:id="rId4" o:title=""/>
                      </v:shape>
                      <w:control r:id="rId93" w:name="DefaultOcxName57" w:shapeid="_x0000_i136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93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168°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3" type="#_x0000_t75" style="width:20pt;height:16pt" o:ole="">
                        <v:imagedata r:id="rId4" o:title=""/>
                      </v:shape>
                      <w:control r:id="rId94" w:name="DefaultOcxName58" w:shapeid="_x0000_i136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93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180°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6625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lastRenderedPageBreak/>
              <w:t>Correct Answer: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6625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690"/>
              <w:gridCol w:w="163"/>
              <w:gridCol w:w="318"/>
              <w:gridCol w:w="347"/>
              <w:gridCol w:w="150"/>
              <w:gridCol w:w="64"/>
              <w:gridCol w:w="796"/>
            </w:tblGrid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Angle traced by the hour hand in 6 hours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58" name="Picture 58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360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x 6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59" name="Picture 59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BD6625">
                    <w:rPr>
                      <w:rFonts w:ascii="Arial" w:eastAsia="Times New Roman" w:hAnsi="Arial" w:cs="Arial"/>
                      <w:sz w:val="16"/>
                      <w:szCs w:val="16"/>
                    </w:rPr>
                    <w:t>°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= 180°.</w:t>
                  </w:r>
                </w:p>
              </w:tc>
            </w:tr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95" w:tgtFrame="_blank" w:history="1">
              <w:r w:rsidRPr="00BD6625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Clock</w:t>
              </w:r>
            </w:hyperlink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96" w:tgtFrame="_blank" w:history="1">
              <w:r w:rsidRPr="00BD6625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D6625" w:rsidRPr="00BD6625" w:rsidRDefault="00BD6625" w:rsidP="00BD6625">
      <w:pPr>
        <w:spacing w:after="0" w:line="240" w:lineRule="auto"/>
        <w:rPr>
          <w:ins w:id="17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D6625" w:rsidRPr="00BD6625" w:rsidTr="00BD6625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15.</w:t>
            </w:r>
          </w:p>
        </w:tc>
        <w:tc>
          <w:tcPr>
            <w:tcW w:w="0" w:type="auto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A clock is started at noon. By 10 minutes past 5, the hour hand has turned through:</w:t>
            </w:r>
          </w:p>
        </w:tc>
      </w:tr>
      <w:tr w:rsidR="00BD6625" w:rsidRPr="00BD6625" w:rsidTr="00BD662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2" type="#_x0000_t75" style="width:20pt;height:16pt" o:ole="">
                        <v:imagedata r:id="rId4" o:title=""/>
                      </v:shape>
                      <w:control r:id="rId97" w:name="DefaultOcxName59" w:shapeid="_x0000_i136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93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145°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1" type="#_x0000_t75" style="width:20pt;height:16pt" o:ole="">
                        <v:imagedata r:id="rId4" o:title=""/>
                      </v:shape>
                      <w:control r:id="rId98" w:name="DefaultOcxName60" w:shapeid="_x0000_i136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93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150°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0" type="#_x0000_t75" style="width:20pt;height:16pt" o:ole="">
                        <v:imagedata r:id="rId4" o:title=""/>
                      </v:shape>
                      <w:control r:id="rId99" w:name="DefaultOcxName61" w:shapeid="_x0000_i136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93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155°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59" type="#_x0000_t75" style="width:20pt;height:16pt" o:ole="">
                        <v:imagedata r:id="rId4" o:title=""/>
                      </v:shape>
                      <w:control r:id="rId100" w:name="DefaultOcxName62" w:shapeid="_x0000_i135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93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160°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6625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6625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BD6625" w:rsidRPr="00BD6625" w:rsidRDefault="00BD6625" w:rsidP="00BD6625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Angle traced by hour hand in 12 hrs = 360°.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33"/>
              <w:gridCol w:w="212"/>
              <w:gridCol w:w="614"/>
              <w:gridCol w:w="163"/>
              <w:gridCol w:w="318"/>
              <w:gridCol w:w="281"/>
              <w:gridCol w:w="212"/>
              <w:gridCol w:w="150"/>
              <w:gridCol w:w="64"/>
              <w:gridCol w:w="796"/>
            </w:tblGrid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Angle traced by hour hand in 5 hrs 10 min. 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i.e.,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31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hrs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60" name="Picture 60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360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31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61" name="Picture 61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BD6625">
                    <w:rPr>
                      <w:rFonts w:ascii="Arial" w:eastAsia="Times New Roman" w:hAnsi="Arial" w:cs="Arial"/>
                      <w:sz w:val="16"/>
                      <w:szCs w:val="16"/>
                    </w:rPr>
                    <w:t>°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= 155°.</w:t>
                  </w:r>
                </w:p>
              </w:tc>
            </w:tr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01" w:tgtFrame="_blank" w:history="1">
              <w:r w:rsidRPr="00BD6625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Clock</w:t>
              </w:r>
            </w:hyperlink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02" w:tgtFrame="_blank" w:history="1">
              <w:r w:rsidRPr="00BD6625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D6625" w:rsidRPr="00BD6625" w:rsidRDefault="00BD6625" w:rsidP="00BD6625">
      <w:pPr>
        <w:spacing w:after="0" w:line="240" w:lineRule="auto"/>
        <w:rPr>
          <w:ins w:id="18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D6625" w:rsidRPr="00BD6625" w:rsidTr="00BD6625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16.</w:t>
            </w:r>
          </w:p>
        </w:tc>
        <w:tc>
          <w:tcPr>
            <w:tcW w:w="0" w:type="auto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The market value of a 10.5% stock, in which an income of Rs. 756 is derived by investing Rs. 9000, brokerage being </w:t>
            </w: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93345" cy="262255"/>
                  <wp:effectExtent l="19050" t="0" r="1905" b="0"/>
                  <wp:docPr id="62" name="Picture 62" descr="https://www.indiabix.com/_files/images/aptitude/1-div-1by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s://www.indiabix.com/_files/images/aptitude/1-div-1by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" cy="262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%, is:</w:t>
            </w:r>
          </w:p>
        </w:tc>
      </w:tr>
      <w:tr w:rsidR="00BD6625" w:rsidRPr="00BD6625" w:rsidTr="00BD662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58" type="#_x0000_t75" style="width:20pt;height:16pt" o:ole="">
                        <v:imagedata r:id="rId4" o:title=""/>
                      </v:shape>
                      <w:control r:id="rId104" w:name="DefaultOcxName63" w:shapeid="_x0000_i135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19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108.25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57" type="#_x0000_t75" style="width:20pt;height:16pt" o:ole="">
                        <v:imagedata r:id="rId4" o:title=""/>
                      </v:shape>
                      <w:control r:id="rId105" w:name="DefaultOcxName64" w:shapeid="_x0000_i135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19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112.20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56" type="#_x0000_t75" style="width:20pt;height:16pt" o:ole="">
                        <v:imagedata r:id="rId4" o:title=""/>
                      </v:shape>
                      <w:control r:id="rId106" w:name="DefaultOcxName65" w:shapeid="_x0000_i135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19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124.75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55" type="#_x0000_t75" style="width:20pt;height:16pt" o:ole="">
                        <v:imagedata r:id="rId4" o:title=""/>
                      </v:shape>
                      <w:control r:id="rId107" w:name="DefaultOcxName66" w:shapeid="_x0000_i135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19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125.25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6625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6625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BD6625" w:rsidRPr="00BD6625" w:rsidRDefault="00BD6625" w:rsidP="00BD6625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For an income of Rs. 756, investment = Rs. 9000.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857"/>
              <w:gridCol w:w="212"/>
              <w:gridCol w:w="1526"/>
              <w:gridCol w:w="163"/>
              <w:gridCol w:w="423"/>
              <w:gridCol w:w="281"/>
              <w:gridCol w:w="212"/>
              <w:gridCol w:w="150"/>
              <w:gridCol w:w="1058"/>
            </w:tblGrid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For an income of Rs.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21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, investment = Rs.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63" name="Picture 63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9000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21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64" name="Picture 64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= Rs. 125.</w:t>
                  </w:r>
                </w:p>
              </w:tc>
            </w:tr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756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65" name="Picture 65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For a Rs. 100 stock, investment = Rs. 125.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098"/>
              <w:gridCol w:w="163"/>
              <w:gridCol w:w="527"/>
              <w:gridCol w:w="106"/>
              <w:gridCol w:w="150"/>
              <w:gridCol w:w="1269"/>
            </w:tblGrid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Market value of Rs. 100 stock = Rs.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66" name="Picture 66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125 -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67" name="Picture 67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= Rs. 124.75</w:t>
                  </w:r>
                </w:p>
              </w:tc>
            </w:tr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08" w:tgtFrame="_blank" w:history="1">
              <w:r w:rsidRPr="00BD6625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Stocks and Shares</w:t>
              </w:r>
            </w:hyperlink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09" w:tgtFrame="_blank" w:history="1">
              <w:r w:rsidRPr="00BD6625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D6625" w:rsidRPr="00BD6625" w:rsidRDefault="00BD6625" w:rsidP="00BD6625">
      <w:pPr>
        <w:spacing w:after="0" w:line="240" w:lineRule="auto"/>
        <w:rPr>
          <w:ins w:id="19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D6625" w:rsidRPr="00BD6625" w:rsidTr="00BD6625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17.</w:t>
            </w:r>
          </w:p>
        </w:tc>
        <w:tc>
          <w:tcPr>
            <w:tcW w:w="0" w:type="auto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From a pack of 52 cards, two cards are drawn together at random. What is the probability of both the cards being kings?</w:t>
            </w:r>
          </w:p>
        </w:tc>
      </w:tr>
      <w:tr w:rsidR="00BD6625" w:rsidRPr="00BD6625" w:rsidTr="00BD662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54" type="#_x0000_t75" style="width:20pt;height:16pt" o:ole="">
                        <v:imagedata r:id="rId4" o:title=""/>
                      </v:shape>
                      <w:control r:id="rId110" w:name="DefaultOcxName67" w:shapeid="_x0000_i135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12"/>
                        </w:tblGrid>
                        <w:tr w:rsidR="00BD6625" w:rsidRPr="00BD662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single" w:sz="4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2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1</w:t>
                              </w:r>
                            </w:p>
                          </w:tc>
                        </w:tr>
                        <w:tr w:rsidR="00BD6625" w:rsidRPr="00BD662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2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53" type="#_x0000_t75" style="width:20pt;height:16pt" o:ole="">
                        <v:imagedata r:id="rId4" o:title=""/>
                      </v:shape>
                      <w:control r:id="rId111" w:name="DefaultOcxName68" w:shapeid="_x0000_i135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12"/>
                        </w:tblGrid>
                        <w:tr w:rsidR="00BD6625" w:rsidRPr="00BD662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single" w:sz="4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2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25</w:t>
                              </w:r>
                            </w:p>
                          </w:tc>
                        </w:tr>
                        <w:tr w:rsidR="00BD6625" w:rsidRPr="00BD662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2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57</w:t>
                              </w:r>
                            </w:p>
                          </w:tc>
                        </w:tr>
                      </w:tbl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52" type="#_x0000_t75" style="width:20pt;height:16pt" o:ole="">
                        <v:imagedata r:id="rId4" o:title=""/>
                      </v:shape>
                      <w:control r:id="rId112" w:name="DefaultOcxName69" w:shapeid="_x0000_i135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8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18"/>
                        </w:tblGrid>
                        <w:tr w:rsidR="00BD6625" w:rsidRPr="00BD662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single" w:sz="4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2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35</w:t>
                              </w:r>
                            </w:p>
                          </w:tc>
                        </w:tr>
                        <w:tr w:rsidR="00BD6625" w:rsidRPr="00BD662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2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256</w:t>
                              </w:r>
                            </w:p>
                          </w:tc>
                        </w:tr>
                      </w:tbl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51" type="#_x0000_t75" style="width:20pt;height:16pt" o:ole="">
                        <v:imagedata r:id="rId4" o:title=""/>
                      </v:shape>
                      <w:control r:id="rId113" w:name="DefaultOcxName70" w:shapeid="_x0000_i135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8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18"/>
                        </w:tblGrid>
                        <w:tr w:rsidR="00BD6625" w:rsidRPr="00BD662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single" w:sz="4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2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1</w:t>
                              </w:r>
                            </w:p>
                          </w:tc>
                        </w:tr>
                        <w:tr w:rsidR="00BD6625" w:rsidRPr="00BD662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2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221</w:t>
                              </w:r>
                            </w:p>
                          </w:tc>
                        </w:tr>
                      </w:tbl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6625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6625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BD6625" w:rsidRPr="00BD6625" w:rsidRDefault="00BD6625" w:rsidP="00BD6625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Let S be the sample space.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675"/>
              <w:gridCol w:w="750"/>
              <w:gridCol w:w="826"/>
            </w:tblGrid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Then, 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n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(S) = </w:t>
                  </w:r>
                  <w:r w:rsidRPr="00BD6625">
                    <w:rPr>
                      <w:rFonts w:ascii="Arial" w:eastAsia="Times New Roman" w:hAnsi="Arial" w:cs="Arial"/>
                      <w:sz w:val="16"/>
                      <w:szCs w:val="16"/>
                      <w:vertAlign w:val="superscript"/>
                    </w:rPr>
                    <w:t>52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C</w:t>
                  </w:r>
                  <w:r w:rsidRPr="00BD6625">
                    <w:rPr>
                      <w:rFonts w:ascii="Arial" w:eastAsia="Times New Roman" w:hAnsi="Arial" w:cs="Arial"/>
                      <w:sz w:val="16"/>
                      <w:szCs w:val="16"/>
                      <w:vertAlign w:val="subscript"/>
                    </w:rPr>
                    <w:t>2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(52 x 51)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= 1326.</w:t>
                  </w:r>
                </w:p>
              </w:tc>
            </w:tr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(2 x 1)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Let E = event of getting 2 kings out of 4.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417"/>
              <w:gridCol w:w="539"/>
              <w:gridCol w:w="509"/>
            </w:tblGrid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160655" cy="101600"/>
                        <wp:effectExtent l="19050" t="0" r="0" b="0"/>
                        <wp:docPr id="68" name="Picture 68" descr="https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 descr="https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655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n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(E) = </w:t>
                  </w:r>
                  <w:r w:rsidRPr="00BD6625">
                    <w:rPr>
                      <w:rFonts w:ascii="Arial" w:eastAsia="Times New Roman" w:hAnsi="Arial" w:cs="Arial"/>
                      <w:sz w:val="16"/>
                      <w:szCs w:val="16"/>
                      <w:vertAlign w:val="superscript"/>
                    </w:rPr>
                    <w:t>4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C</w:t>
                  </w:r>
                  <w:r w:rsidRPr="00BD6625">
                    <w:rPr>
                      <w:rFonts w:ascii="Arial" w:eastAsia="Times New Roman" w:hAnsi="Arial" w:cs="Arial"/>
                      <w:sz w:val="16"/>
                      <w:szCs w:val="16"/>
                      <w:vertAlign w:val="subscript"/>
                    </w:rPr>
                    <w:t>2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(4 x 3)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= 6.</w:t>
                  </w:r>
                </w:p>
              </w:tc>
            </w:tr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(2 x 1)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73"/>
              <w:gridCol w:w="359"/>
              <w:gridCol w:w="297"/>
              <w:gridCol w:w="423"/>
              <w:gridCol w:w="297"/>
              <w:gridCol w:w="318"/>
              <w:gridCol w:w="53"/>
            </w:tblGrid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160655" cy="101600"/>
                        <wp:effectExtent l="19050" t="0" r="0" b="0"/>
                        <wp:docPr id="69" name="Picture 69" descr="https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https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655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P(E) 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n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(E)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.</w:t>
                  </w:r>
                </w:p>
              </w:tc>
            </w:tr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n</w:t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(S)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1326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221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14" w:tgtFrame="_blank" w:history="1">
              <w:r w:rsidRPr="00BD6625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Probability</w:t>
              </w:r>
            </w:hyperlink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15" w:tgtFrame="_blank" w:history="1">
              <w:r w:rsidRPr="00BD6625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D6625" w:rsidRPr="00BD6625" w:rsidRDefault="00BD6625" w:rsidP="00BD6625">
      <w:pPr>
        <w:spacing w:after="0" w:line="240" w:lineRule="auto"/>
        <w:rPr>
          <w:ins w:id="20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D6625" w:rsidRPr="00BD6625" w:rsidTr="00BD6625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18.</w:t>
            </w:r>
          </w:p>
        </w:tc>
        <w:tc>
          <w:tcPr>
            <w:tcW w:w="0" w:type="auto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One card is drawn at random from a pack of 52 cards. What is the probability that the card drawn is a face card (Jack, Queen and King only)?</w:t>
            </w:r>
          </w:p>
        </w:tc>
      </w:tr>
      <w:tr w:rsidR="00BD6625" w:rsidRPr="00BD6625" w:rsidTr="00BD662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50" type="#_x0000_t75" style="width:20pt;height:16pt" o:ole="">
                        <v:imagedata r:id="rId4" o:title=""/>
                      </v:shape>
                      <w:control r:id="rId116" w:name="DefaultOcxName71" w:shapeid="_x0000_i135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12"/>
                        </w:tblGrid>
                        <w:tr w:rsidR="00BD6625" w:rsidRPr="00BD662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single" w:sz="4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2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1</w:t>
                              </w:r>
                            </w:p>
                          </w:tc>
                        </w:tr>
                        <w:tr w:rsidR="00BD6625" w:rsidRPr="00BD662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2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13</w:t>
                              </w:r>
                            </w:p>
                          </w:tc>
                        </w:tr>
                      </w:tbl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49" type="#_x0000_t75" style="width:20pt;height:16pt" o:ole="">
                        <v:imagedata r:id="rId4" o:title=""/>
                      </v:shape>
                      <w:control r:id="rId117" w:name="DefaultOcxName72" w:shapeid="_x0000_i134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12"/>
                        </w:tblGrid>
                        <w:tr w:rsidR="00BD6625" w:rsidRPr="00BD662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single" w:sz="4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2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3</w:t>
                              </w:r>
                            </w:p>
                          </w:tc>
                        </w:tr>
                        <w:tr w:rsidR="00BD6625" w:rsidRPr="00BD662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2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13</w:t>
                              </w:r>
                            </w:p>
                          </w:tc>
                        </w:tr>
                      </w:tbl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48" type="#_x0000_t75" style="width:20pt;height:16pt" o:ole="">
                        <v:imagedata r:id="rId4" o:title=""/>
                      </v:shape>
                      <w:control r:id="rId118" w:name="DefaultOcxName73" w:shapeid="_x0000_i134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6"/>
                        </w:tblGrid>
                        <w:tr w:rsidR="00BD6625" w:rsidRPr="00BD662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single" w:sz="4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2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1</w:t>
                              </w:r>
                            </w:p>
                          </w:tc>
                        </w:tr>
                        <w:tr w:rsidR="00BD6625" w:rsidRPr="00BD662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2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47" type="#_x0000_t75" style="width:20pt;height:16pt" o:ole="">
                        <v:imagedata r:id="rId4" o:title=""/>
                      </v:shape>
                      <w:control r:id="rId119" w:name="DefaultOcxName74" w:shapeid="_x0000_i134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12"/>
                        </w:tblGrid>
                        <w:tr w:rsidR="00BD6625" w:rsidRPr="00BD662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single" w:sz="4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2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9</w:t>
                              </w:r>
                            </w:p>
                          </w:tc>
                        </w:tr>
                        <w:tr w:rsidR="00BD6625" w:rsidRPr="00BD662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2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52</w:t>
                              </w:r>
                            </w:p>
                          </w:tc>
                        </w:tr>
                      </w:tbl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6625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6625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BD6625" w:rsidRPr="00BD6625" w:rsidRDefault="00BD6625" w:rsidP="00BD6625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Clearly, there are 52 cards, out of which there are 12 face cards.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62"/>
              <w:gridCol w:w="212"/>
              <w:gridCol w:w="297"/>
              <w:gridCol w:w="212"/>
              <w:gridCol w:w="53"/>
            </w:tblGrid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160655" cy="101600"/>
                        <wp:effectExtent l="19050" t="0" r="0" b="0"/>
                        <wp:docPr id="70" name="Picture 70" descr="https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 descr="https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655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P (getting a face card) 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12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.</w:t>
                  </w:r>
                </w:p>
              </w:tc>
            </w:tr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52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20" w:tgtFrame="_blank" w:history="1">
              <w:r w:rsidRPr="00BD6625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Probability</w:t>
              </w:r>
            </w:hyperlink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21" w:tgtFrame="_blank" w:history="1">
              <w:r w:rsidRPr="00BD6625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D6625" w:rsidRPr="00BD6625" w:rsidRDefault="00BD6625" w:rsidP="00BD6625">
      <w:pPr>
        <w:spacing w:after="0" w:line="240" w:lineRule="auto"/>
        <w:rPr>
          <w:ins w:id="21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D6625" w:rsidRPr="00BD6625" w:rsidTr="00BD6625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19.</w:t>
            </w:r>
          </w:p>
        </w:tc>
        <w:tc>
          <w:tcPr>
            <w:tcW w:w="0" w:type="auto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The true discount on Rs. 2562 due 4 months hence is Rs. 122. The rate percent is:</w:t>
            </w:r>
          </w:p>
        </w:tc>
      </w:tr>
      <w:tr w:rsidR="00BD6625" w:rsidRPr="00BD6625" w:rsidTr="00BD662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46" type="#_x0000_t75" style="width:20pt;height:16pt" o:ole="">
                        <v:imagedata r:id="rId4" o:title=""/>
                      </v:shape>
                      <w:control r:id="rId122" w:name="DefaultOcxName75" w:shapeid="_x0000_i134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81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12%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lastRenderedPageBreak/>
                    <w:object w:dxaOrig="1440" w:dyaOrig="1440">
                      <v:shape id="_x0000_i1345" type="#_x0000_t75" style="width:20pt;height:16pt" o:ole="">
                        <v:imagedata r:id="rId4" o:title=""/>
                      </v:shape>
                      <w:control r:id="rId123" w:name="DefaultOcxName76" w:shapeid="_x0000_i134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87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12"/>
                          <w:gridCol w:w="106"/>
                          <w:gridCol w:w="169"/>
                        </w:tblGrid>
                        <w:tr w:rsidR="00BD6625" w:rsidRPr="00BD662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Merge w:val="restart"/>
                              <w:noWrap/>
                              <w:vAlign w:val="center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13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bottom w:val="single" w:sz="4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2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noWrap/>
                              <w:vAlign w:val="center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%</w:t>
                              </w:r>
                            </w:p>
                          </w:tc>
                        </w:tr>
                        <w:tr w:rsidR="00BD6625" w:rsidRPr="00BD662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2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BD6625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BD6625" w:rsidRPr="00BD6625" w:rsidRDefault="00BD6625" w:rsidP="00BD6625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</w:p>
                          </w:tc>
                        </w:tr>
                      </w:tbl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44" type="#_x0000_t75" style="width:20pt;height:16pt" o:ole="">
                        <v:imagedata r:id="rId4" o:title=""/>
                      </v:shape>
                      <w:control r:id="rId124" w:name="DefaultOcxName77" w:shapeid="_x0000_i134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81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15%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43" type="#_x0000_t75" style="width:20pt;height:16pt" o:ole="">
                        <v:imagedata r:id="rId4" o:title=""/>
                      </v:shape>
                      <w:control r:id="rId125" w:name="DefaultOcxName78" w:shapeid="_x0000_i134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81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14%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6625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6625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BD6625" w:rsidRPr="00BD6625" w:rsidRDefault="00BD6625" w:rsidP="00BD6625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P.W. = Rs. (2562 - 122) = Rs. 2440.</w:t>
            </w:r>
          </w:p>
          <w:p w:rsidR="00BD6625" w:rsidRPr="00BD6625" w:rsidRDefault="00BD6625" w:rsidP="00BD6625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71" name="Picture 71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S.I. on Rs. 2440 for 4 months is Rs. 122.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94"/>
              <w:gridCol w:w="163"/>
              <w:gridCol w:w="835"/>
              <w:gridCol w:w="332"/>
              <w:gridCol w:w="783"/>
            </w:tblGrid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160655" cy="101600"/>
                        <wp:effectExtent l="19050" t="0" r="0" b="0"/>
                        <wp:docPr id="72" name="Picture 72" descr="https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https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655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 Rate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541655"/>
                        <wp:effectExtent l="19050" t="0" r="0" b="0"/>
                        <wp:docPr id="73" name="Picture 73" descr="https://www.indiabix.com/_files/images/aptitude/1-sym-obracket-h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 descr="https://www.indiabix.com/_files/images/aptitude/1-sym-obracket-h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5416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100 x 122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541655"/>
                        <wp:effectExtent l="19050" t="0" r="0" b="0"/>
                        <wp:docPr id="74" name="Picture 74" descr="https://www.indiabix.com/_files/images/aptitude/1-sym-cbracket-h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https://www.indiabix.com/_files/images/aptitude/1-sym-cbracket-h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5416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%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= 15%.</w:t>
                  </w:r>
                </w:p>
              </w:tc>
            </w:tr>
            <w:tr w:rsidR="00BD6625" w:rsidRPr="00BD6625" w:rsidTr="00BD6625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64"/>
                    <w:gridCol w:w="106"/>
                  </w:tblGrid>
                  <w:tr w:rsidR="00BD6625" w:rsidRPr="00BD662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93" w:type="dxa"/>
                        </w:tcMar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2440 x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27" w:type="dxa"/>
                          <w:right w:w="0" w:type="dxa"/>
                        </w:tcMar>
                        <w:vAlign w:val="bottom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</w:t>
                        </w:r>
                      </w:p>
                    </w:tc>
                  </w:tr>
                  <w:tr w:rsidR="00BD6625" w:rsidRPr="00BD662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2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3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28" w:tgtFrame="_blank" w:history="1">
              <w:r w:rsidRPr="00BD6625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True Discount</w:t>
              </w:r>
            </w:hyperlink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29" w:tgtFrame="_blank" w:history="1">
              <w:r w:rsidRPr="00BD6625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D6625" w:rsidRPr="00BD6625" w:rsidRDefault="00BD6625" w:rsidP="00BD6625">
      <w:pPr>
        <w:spacing w:after="0" w:line="240" w:lineRule="auto"/>
        <w:rPr>
          <w:ins w:id="22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D6625" w:rsidRPr="00BD6625" w:rsidTr="00BD662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BD6625" w:rsidRPr="00BD6625" w:rsidRDefault="00BD6625" w:rsidP="00BD6625">
            <w:pPr>
              <w:shd w:val="clear" w:color="auto" w:fill="FDFDFD"/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  <w:t>Direction (for Q.No. 20):</w:t>
            </w:r>
          </w:p>
          <w:p w:rsidR="00BD6625" w:rsidRPr="00BD6625" w:rsidRDefault="00BD6625" w:rsidP="00BD6625">
            <w:pPr>
              <w:spacing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Find out the wrong number in the given sequence of numbers.</w:t>
            </w:r>
          </w:p>
        </w:tc>
      </w:tr>
      <w:tr w:rsidR="00BD6625" w:rsidRPr="00BD6625" w:rsidTr="00BD6625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20.</w:t>
            </w:r>
          </w:p>
        </w:tc>
        <w:tc>
          <w:tcPr>
            <w:tcW w:w="0" w:type="auto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22, 33, 66, 99, 121, 279, 594</w:t>
            </w:r>
          </w:p>
        </w:tc>
      </w:tr>
      <w:tr w:rsidR="00BD6625" w:rsidRPr="00BD6625" w:rsidTr="00BD662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42" type="#_x0000_t75" style="width:20pt;height:16pt" o:ole="">
                        <v:imagedata r:id="rId4" o:title=""/>
                      </v:shape>
                      <w:control r:id="rId130" w:name="DefaultOcxName79" w:shapeid="_x0000_i134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33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41" type="#_x0000_t75" style="width:20pt;height:16pt" o:ole="">
                        <v:imagedata r:id="rId4" o:title=""/>
                      </v:shape>
                      <w:control r:id="rId131" w:name="DefaultOcxName80" w:shapeid="_x0000_i134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8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121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40" type="#_x0000_t75" style="width:20pt;height:16pt" o:ole="">
                        <v:imagedata r:id="rId4" o:title=""/>
                      </v:shape>
                      <w:control r:id="rId132" w:name="DefaultOcxName81" w:shapeid="_x0000_i134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8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279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6625" w:rsidRPr="00BD6625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39" type="#_x0000_t75" style="width:20pt;height:16pt" o:ole="">
                        <v:imagedata r:id="rId4" o:title=""/>
                      </v:shape>
                      <w:control r:id="rId133" w:name="DefaultOcxName82" w:shapeid="_x0000_i133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6625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8"/>
                  </w:tblGrid>
                  <w:tr w:rsidR="00BD6625" w:rsidRPr="00BD662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6625" w:rsidRPr="00BD6625" w:rsidRDefault="00BD6625" w:rsidP="00BD662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6625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594</w:t>
                        </w:r>
                      </w:p>
                    </w:tc>
                  </w:tr>
                </w:tbl>
                <w:p w:rsidR="00BD6625" w:rsidRPr="00BD6625" w:rsidRDefault="00BD6625" w:rsidP="00BD6625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6625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6625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sz w:val="19"/>
                <w:szCs w:val="19"/>
              </w:rPr>
              <w:t>Each of the number except 279 is a multiple of 11.</w:t>
            </w:r>
          </w:p>
          <w:p w:rsidR="00BD6625" w:rsidRPr="00BD6625" w:rsidRDefault="00BD6625" w:rsidP="00BD6625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6625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34" w:tgtFrame="_blank" w:history="1">
              <w:r w:rsidRPr="00BD6625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Odd Man Out and Series</w:t>
              </w:r>
            </w:hyperlink>
          </w:p>
        </w:tc>
      </w:tr>
    </w:tbl>
    <w:p w:rsidR="001702C9" w:rsidRDefault="001702C9"/>
    <w:sectPr w:rsidR="001702C9" w:rsidSect="001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D6625"/>
    <w:rsid w:val="000079E2"/>
    <w:rsid w:val="001702C9"/>
    <w:rsid w:val="00BD6625"/>
    <w:rsid w:val="00E44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2C9"/>
  </w:style>
  <w:style w:type="paragraph" w:styleId="Heading1">
    <w:name w:val="heading 1"/>
    <w:basedOn w:val="Normal"/>
    <w:link w:val="Heading1Char"/>
    <w:uiPriority w:val="9"/>
    <w:qFormat/>
    <w:rsid w:val="00BD662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D6625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625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D6625"/>
    <w:rPr>
      <w:rFonts w:eastAsia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D66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6625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D662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D662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D662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D6625"/>
    <w:rPr>
      <w:rFonts w:ascii="Arial" w:eastAsia="Times New Roman" w:hAnsi="Arial" w:cs="Arial"/>
      <w:vanish/>
      <w:sz w:val="16"/>
      <w:szCs w:val="16"/>
    </w:rPr>
  </w:style>
  <w:style w:type="character" w:customStyle="1" w:styleId="hide-1">
    <w:name w:val="hide-1"/>
    <w:basedOn w:val="DefaultParagraphFont"/>
    <w:rsid w:val="00BD6625"/>
  </w:style>
  <w:style w:type="character" w:customStyle="1" w:styleId="ib-green">
    <w:name w:val="ib-green"/>
    <w:basedOn w:val="DefaultParagraphFont"/>
    <w:rsid w:val="00BD6625"/>
  </w:style>
  <w:style w:type="paragraph" w:styleId="NormalWeb">
    <w:name w:val="Normal (Web)"/>
    <w:basedOn w:val="Normal"/>
    <w:uiPriority w:val="99"/>
    <w:unhideWhenUsed/>
    <w:rsid w:val="00BD662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jq-user-answer">
    <w:name w:val="jq-user-answer"/>
    <w:basedOn w:val="DefaultParagraphFont"/>
    <w:rsid w:val="00BD6625"/>
  </w:style>
  <w:style w:type="character" w:customStyle="1" w:styleId="ib-dgray">
    <w:name w:val="ib-dgray"/>
    <w:basedOn w:val="DefaultParagraphFont"/>
    <w:rsid w:val="00BD6625"/>
  </w:style>
  <w:style w:type="paragraph" w:styleId="BalloonText">
    <w:name w:val="Balloon Text"/>
    <w:basedOn w:val="Normal"/>
    <w:link w:val="BalloonTextChar"/>
    <w:uiPriority w:val="99"/>
    <w:semiHidden/>
    <w:unhideWhenUsed/>
    <w:rsid w:val="00BD6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6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6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9957">
              <w:marLeft w:val="0"/>
              <w:marRight w:val="0"/>
              <w:marTop w:val="0"/>
              <w:marBottom w:val="0"/>
              <w:divBdr>
                <w:top w:val="single" w:sz="2" w:space="1" w:color="AAAAAA"/>
                <w:left w:val="single" w:sz="2" w:space="1" w:color="AAAAAA"/>
                <w:bottom w:val="single" w:sz="2" w:space="1" w:color="AAAAAA"/>
                <w:right w:val="single" w:sz="2" w:space="1" w:color="AAAAAA"/>
              </w:divBdr>
            </w:div>
          </w:divsChild>
        </w:div>
        <w:div w:id="20570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910">
          <w:marLeft w:val="0"/>
          <w:marRight w:val="0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5453">
          <w:marLeft w:val="0"/>
          <w:marRight w:val="0"/>
          <w:marTop w:val="0"/>
          <w:marBottom w:val="0"/>
          <w:divBdr>
            <w:top w:val="single" w:sz="4" w:space="2" w:color="F0F0F0"/>
            <w:left w:val="single" w:sz="4" w:space="6" w:color="F0F0F0"/>
            <w:bottom w:val="single" w:sz="4" w:space="2" w:color="F0F0F0"/>
            <w:right w:val="single" w:sz="4" w:space="6" w:color="F0F0F0"/>
          </w:divBdr>
        </w:div>
        <w:div w:id="20104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94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506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1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4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032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1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8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39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8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31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8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2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98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73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56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9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6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4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5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899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4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22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0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1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5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91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825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50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9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8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29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56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6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4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7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3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4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9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56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76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87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0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69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674884">
                  <w:marLeft w:val="0"/>
                  <w:marRight w:val="0"/>
                  <w:marTop w:val="0"/>
                  <w:marBottom w:val="133"/>
                  <w:divBdr>
                    <w:top w:val="single" w:sz="4" w:space="0" w:color="F2F2F2"/>
                    <w:left w:val="single" w:sz="24" w:space="0" w:color="DDF8C2"/>
                    <w:bottom w:val="single" w:sz="4" w:space="0" w:color="F2F2F2"/>
                    <w:right w:val="single" w:sz="4" w:space="0" w:color="F2F2F2"/>
                  </w:divBdr>
                  <w:divsChild>
                    <w:div w:id="117749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7" w:color="F0F0F0"/>
                        <w:right w:val="none" w:sz="0" w:space="0" w:color="auto"/>
                      </w:divBdr>
                    </w:div>
                    <w:div w:id="134397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5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45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4.xml"/><Relationship Id="rId117" Type="http://schemas.openxmlformats.org/officeDocument/2006/relationships/control" Target="activeX/activeX72.xml"/><Relationship Id="rId21" Type="http://schemas.openxmlformats.org/officeDocument/2006/relationships/hyperlink" Target="https://www.indiabix.com/aptitude/problems-on-ages/discussion-274" TargetMode="External"/><Relationship Id="rId42" Type="http://schemas.openxmlformats.org/officeDocument/2006/relationships/hyperlink" Target="https://www.indiabix.com/aptitude/surds-and-indices/discussion-305" TargetMode="External"/><Relationship Id="rId47" Type="http://schemas.openxmlformats.org/officeDocument/2006/relationships/hyperlink" Target="https://www.indiabix.com/aptitude/partnership/" TargetMode="External"/><Relationship Id="rId63" Type="http://schemas.openxmlformats.org/officeDocument/2006/relationships/control" Target="activeX/activeX37.xml"/><Relationship Id="rId68" Type="http://schemas.openxmlformats.org/officeDocument/2006/relationships/control" Target="activeX/activeX40.xml"/><Relationship Id="rId84" Type="http://schemas.openxmlformats.org/officeDocument/2006/relationships/hyperlink" Target="https://www.indiabix.com/aptitude/races-and-games/discussion-621" TargetMode="External"/><Relationship Id="rId89" Type="http://schemas.openxmlformats.org/officeDocument/2006/relationships/hyperlink" Target="https://www.indiabix.com/aptitude/calendar/" TargetMode="External"/><Relationship Id="rId112" Type="http://schemas.openxmlformats.org/officeDocument/2006/relationships/control" Target="activeX/activeX69.xml"/><Relationship Id="rId133" Type="http://schemas.openxmlformats.org/officeDocument/2006/relationships/control" Target="activeX/activeX82.xml"/><Relationship Id="rId16" Type="http://schemas.openxmlformats.org/officeDocument/2006/relationships/control" Target="activeX/activeX7.xml"/><Relationship Id="rId107" Type="http://schemas.openxmlformats.org/officeDocument/2006/relationships/control" Target="activeX/activeX66.xml"/><Relationship Id="rId11" Type="http://schemas.openxmlformats.org/officeDocument/2006/relationships/image" Target="media/image4.png"/><Relationship Id="rId32" Type="http://schemas.openxmlformats.org/officeDocument/2006/relationships/control" Target="activeX/activeX18.xml"/><Relationship Id="rId37" Type="http://schemas.openxmlformats.org/officeDocument/2006/relationships/control" Target="activeX/activeX19.xml"/><Relationship Id="rId53" Type="http://schemas.openxmlformats.org/officeDocument/2006/relationships/hyperlink" Target="https://www.indiabix.com/aptitude/time-and-work/" TargetMode="External"/><Relationship Id="rId58" Type="http://schemas.openxmlformats.org/officeDocument/2006/relationships/control" Target="activeX/activeX34.xml"/><Relationship Id="rId74" Type="http://schemas.openxmlformats.org/officeDocument/2006/relationships/control" Target="activeX/activeX44.xml"/><Relationship Id="rId79" Type="http://schemas.openxmlformats.org/officeDocument/2006/relationships/control" Target="activeX/activeX47.xml"/><Relationship Id="rId102" Type="http://schemas.openxmlformats.org/officeDocument/2006/relationships/hyperlink" Target="https://www.indiabix.com/aptitude/clock/discussion-640" TargetMode="External"/><Relationship Id="rId123" Type="http://schemas.openxmlformats.org/officeDocument/2006/relationships/control" Target="activeX/activeX76.xml"/><Relationship Id="rId128" Type="http://schemas.openxmlformats.org/officeDocument/2006/relationships/hyperlink" Target="https://www.indiabix.com/aptitude/true-discount/" TargetMode="External"/><Relationship Id="rId5" Type="http://schemas.openxmlformats.org/officeDocument/2006/relationships/control" Target="activeX/activeX1.xml"/><Relationship Id="rId90" Type="http://schemas.openxmlformats.org/officeDocument/2006/relationships/hyperlink" Target="https://www.indiabix.com/aptitude/calendar/discussion-628" TargetMode="External"/><Relationship Id="rId95" Type="http://schemas.openxmlformats.org/officeDocument/2006/relationships/hyperlink" Target="https://www.indiabix.com/aptitude/clock/" TargetMode="External"/><Relationship Id="rId14" Type="http://schemas.openxmlformats.org/officeDocument/2006/relationships/control" Target="activeX/activeX5.xml"/><Relationship Id="rId22" Type="http://schemas.openxmlformats.org/officeDocument/2006/relationships/control" Target="activeX/activeX10.xml"/><Relationship Id="rId27" Type="http://schemas.openxmlformats.org/officeDocument/2006/relationships/hyperlink" Target="https://www.indiabix.com/aptitude/problems-on-ages/" TargetMode="External"/><Relationship Id="rId30" Type="http://schemas.openxmlformats.org/officeDocument/2006/relationships/control" Target="activeX/activeX16.xml"/><Relationship Id="rId35" Type="http://schemas.openxmlformats.org/officeDocument/2006/relationships/hyperlink" Target="https://www.indiabix.com/aptitude/surds-and-indices/" TargetMode="External"/><Relationship Id="rId43" Type="http://schemas.openxmlformats.org/officeDocument/2006/relationships/control" Target="activeX/activeX23.xml"/><Relationship Id="rId48" Type="http://schemas.openxmlformats.org/officeDocument/2006/relationships/hyperlink" Target="https://www.indiabix.com/aptitude/partnership/discussion-361" TargetMode="External"/><Relationship Id="rId56" Type="http://schemas.openxmlformats.org/officeDocument/2006/relationships/control" Target="activeX/activeX32.xml"/><Relationship Id="rId64" Type="http://schemas.openxmlformats.org/officeDocument/2006/relationships/control" Target="activeX/activeX38.xml"/><Relationship Id="rId69" Type="http://schemas.openxmlformats.org/officeDocument/2006/relationships/control" Target="activeX/activeX41.xml"/><Relationship Id="rId77" Type="http://schemas.openxmlformats.org/officeDocument/2006/relationships/hyperlink" Target="https://www.indiabix.com/aptitude/logarithm/" TargetMode="External"/><Relationship Id="rId100" Type="http://schemas.openxmlformats.org/officeDocument/2006/relationships/control" Target="activeX/activeX62.xml"/><Relationship Id="rId105" Type="http://schemas.openxmlformats.org/officeDocument/2006/relationships/control" Target="activeX/activeX64.xml"/><Relationship Id="rId113" Type="http://schemas.openxmlformats.org/officeDocument/2006/relationships/control" Target="activeX/activeX70.xml"/><Relationship Id="rId118" Type="http://schemas.openxmlformats.org/officeDocument/2006/relationships/control" Target="activeX/activeX73.xml"/><Relationship Id="rId126" Type="http://schemas.openxmlformats.org/officeDocument/2006/relationships/image" Target="media/image9.png"/><Relationship Id="rId134" Type="http://schemas.openxmlformats.org/officeDocument/2006/relationships/hyperlink" Target="https://www.indiabix.com/aptitude/odd-man-out-and-series/" TargetMode="External"/><Relationship Id="rId8" Type="http://schemas.openxmlformats.org/officeDocument/2006/relationships/control" Target="activeX/activeX4.xml"/><Relationship Id="rId51" Type="http://schemas.openxmlformats.org/officeDocument/2006/relationships/control" Target="activeX/activeX29.xml"/><Relationship Id="rId72" Type="http://schemas.openxmlformats.org/officeDocument/2006/relationships/hyperlink" Target="https://www.indiabix.com/aptitude/alligation-or-mixture/discussion-495" TargetMode="External"/><Relationship Id="rId80" Type="http://schemas.openxmlformats.org/officeDocument/2006/relationships/control" Target="activeX/activeX48.xml"/><Relationship Id="rId85" Type="http://schemas.openxmlformats.org/officeDocument/2006/relationships/control" Target="activeX/activeX51.xml"/><Relationship Id="rId93" Type="http://schemas.openxmlformats.org/officeDocument/2006/relationships/control" Target="activeX/activeX57.xml"/><Relationship Id="rId98" Type="http://schemas.openxmlformats.org/officeDocument/2006/relationships/control" Target="activeX/activeX60.xml"/><Relationship Id="rId121" Type="http://schemas.openxmlformats.org/officeDocument/2006/relationships/hyperlink" Target="https://www.indiabix.com/aptitude/probability/discussion-69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indiabix.com/aptitude/simplification/" TargetMode="External"/><Relationship Id="rId17" Type="http://schemas.openxmlformats.org/officeDocument/2006/relationships/control" Target="activeX/activeX8.xml"/><Relationship Id="rId25" Type="http://schemas.openxmlformats.org/officeDocument/2006/relationships/control" Target="activeX/activeX13.xml"/><Relationship Id="rId33" Type="http://schemas.openxmlformats.org/officeDocument/2006/relationships/image" Target="media/image6.png"/><Relationship Id="rId38" Type="http://schemas.openxmlformats.org/officeDocument/2006/relationships/control" Target="activeX/activeX20.xml"/><Relationship Id="rId46" Type="http://schemas.openxmlformats.org/officeDocument/2006/relationships/control" Target="activeX/activeX26.xml"/><Relationship Id="rId59" Type="http://schemas.openxmlformats.org/officeDocument/2006/relationships/hyperlink" Target="https://www.indiabix.com/aptitude/time-and-distance/" TargetMode="External"/><Relationship Id="rId67" Type="http://schemas.openxmlformats.org/officeDocument/2006/relationships/control" Target="activeX/activeX39.xml"/><Relationship Id="rId103" Type="http://schemas.openxmlformats.org/officeDocument/2006/relationships/image" Target="media/image8.png"/><Relationship Id="rId108" Type="http://schemas.openxmlformats.org/officeDocument/2006/relationships/hyperlink" Target="https://www.indiabix.com/aptitude/stocks-and-shares/" TargetMode="External"/><Relationship Id="rId116" Type="http://schemas.openxmlformats.org/officeDocument/2006/relationships/control" Target="activeX/activeX71.xml"/><Relationship Id="rId124" Type="http://schemas.openxmlformats.org/officeDocument/2006/relationships/control" Target="activeX/activeX77.xml"/><Relationship Id="rId129" Type="http://schemas.openxmlformats.org/officeDocument/2006/relationships/hyperlink" Target="https://www.indiabix.com/aptitude/true-discount/discussion-706" TargetMode="External"/><Relationship Id="rId20" Type="http://schemas.openxmlformats.org/officeDocument/2006/relationships/hyperlink" Target="https://www.indiabix.com/aptitude/problems-on-ages/" TargetMode="External"/><Relationship Id="rId41" Type="http://schemas.openxmlformats.org/officeDocument/2006/relationships/hyperlink" Target="https://www.indiabix.com/aptitude/surds-and-indices/" TargetMode="External"/><Relationship Id="rId54" Type="http://schemas.openxmlformats.org/officeDocument/2006/relationships/hyperlink" Target="https://www.indiabix.com/aptitude/time-and-work/discussion-406" TargetMode="External"/><Relationship Id="rId62" Type="http://schemas.openxmlformats.org/officeDocument/2006/relationships/control" Target="activeX/activeX36.xml"/><Relationship Id="rId70" Type="http://schemas.openxmlformats.org/officeDocument/2006/relationships/control" Target="activeX/activeX42.xml"/><Relationship Id="rId75" Type="http://schemas.openxmlformats.org/officeDocument/2006/relationships/control" Target="activeX/activeX45.xml"/><Relationship Id="rId83" Type="http://schemas.openxmlformats.org/officeDocument/2006/relationships/hyperlink" Target="https://www.indiabix.com/aptitude/races-and-games/" TargetMode="External"/><Relationship Id="rId88" Type="http://schemas.openxmlformats.org/officeDocument/2006/relationships/control" Target="activeX/activeX54.xml"/><Relationship Id="rId91" Type="http://schemas.openxmlformats.org/officeDocument/2006/relationships/control" Target="activeX/activeX55.xml"/><Relationship Id="rId96" Type="http://schemas.openxmlformats.org/officeDocument/2006/relationships/hyperlink" Target="https://www.indiabix.com/aptitude/clock/discussion-641" TargetMode="External"/><Relationship Id="rId111" Type="http://schemas.openxmlformats.org/officeDocument/2006/relationships/control" Target="activeX/activeX68.xml"/><Relationship Id="rId132" Type="http://schemas.openxmlformats.org/officeDocument/2006/relationships/control" Target="activeX/activeX8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6.xml"/><Relationship Id="rId23" Type="http://schemas.openxmlformats.org/officeDocument/2006/relationships/control" Target="activeX/activeX11.xml"/><Relationship Id="rId28" Type="http://schemas.openxmlformats.org/officeDocument/2006/relationships/hyperlink" Target="https://www.indiabix.com/aptitude/problems-on-ages/discussion-281" TargetMode="External"/><Relationship Id="rId36" Type="http://schemas.openxmlformats.org/officeDocument/2006/relationships/hyperlink" Target="https://www.indiabix.com/aptitude/surds-and-indices/discussion-306" TargetMode="External"/><Relationship Id="rId49" Type="http://schemas.openxmlformats.org/officeDocument/2006/relationships/control" Target="activeX/activeX27.xml"/><Relationship Id="rId57" Type="http://schemas.openxmlformats.org/officeDocument/2006/relationships/control" Target="activeX/activeX33.xml"/><Relationship Id="rId106" Type="http://schemas.openxmlformats.org/officeDocument/2006/relationships/control" Target="activeX/activeX65.xml"/><Relationship Id="rId114" Type="http://schemas.openxmlformats.org/officeDocument/2006/relationships/hyperlink" Target="https://www.indiabix.com/aptitude/probability/" TargetMode="External"/><Relationship Id="rId119" Type="http://schemas.openxmlformats.org/officeDocument/2006/relationships/control" Target="activeX/activeX74.xml"/><Relationship Id="rId127" Type="http://schemas.openxmlformats.org/officeDocument/2006/relationships/image" Target="media/image10.png"/><Relationship Id="rId10" Type="http://schemas.openxmlformats.org/officeDocument/2006/relationships/image" Target="media/image3.png"/><Relationship Id="rId31" Type="http://schemas.openxmlformats.org/officeDocument/2006/relationships/control" Target="activeX/activeX17.xml"/><Relationship Id="rId44" Type="http://schemas.openxmlformats.org/officeDocument/2006/relationships/control" Target="activeX/activeX24.xml"/><Relationship Id="rId52" Type="http://schemas.openxmlformats.org/officeDocument/2006/relationships/control" Target="activeX/activeX30.xml"/><Relationship Id="rId60" Type="http://schemas.openxmlformats.org/officeDocument/2006/relationships/hyperlink" Target="https://www.indiabix.com/aptitude/time-and-distance/discussion-441" TargetMode="External"/><Relationship Id="rId65" Type="http://schemas.openxmlformats.org/officeDocument/2006/relationships/hyperlink" Target="https://www.indiabix.com/aptitude/boats-and-streams/" TargetMode="External"/><Relationship Id="rId73" Type="http://schemas.openxmlformats.org/officeDocument/2006/relationships/control" Target="activeX/activeX43.xml"/><Relationship Id="rId78" Type="http://schemas.openxmlformats.org/officeDocument/2006/relationships/hyperlink" Target="https://www.indiabix.com/aptitude/logarithm/discussion-560" TargetMode="External"/><Relationship Id="rId81" Type="http://schemas.openxmlformats.org/officeDocument/2006/relationships/control" Target="activeX/activeX49.xml"/><Relationship Id="rId86" Type="http://schemas.openxmlformats.org/officeDocument/2006/relationships/control" Target="activeX/activeX52.xml"/><Relationship Id="rId94" Type="http://schemas.openxmlformats.org/officeDocument/2006/relationships/control" Target="activeX/activeX58.xml"/><Relationship Id="rId99" Type="http://schemas.openxmlformats.org/officeDocument/2006/relationships/control" Target="activeX/activeX61.xml"/><Relationship Id="rId101" Type="http://schemas.openxmlformats.org/officeDocument/2006/relationships/hyperlink" Target="https://www.indiabix.com/aptitude/clock/" TargetMode="External"/><Relationship Id="rId122" Type="http://schemas.openxmlformats.org/officeDocument/2006/relationships/control" Target="activeX/activeX75.xml"/><Relationship Id="rId130" Type="http://schemas.openxmlformats.org/officeDocument/2006/relationships/control" Target="activeX/activeX79.xml"/><Relationship Id="rId135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2.png"/><Relationship Id="rId13" Type="http://schemas.openxmlformats.org/officeDocument/2006/relationships/hyperlink" Target="https://www.indiabix.com/aptitude/simplification/discussion-204" TargetMode="External"/><Relationship Id="rId18" Type="http://schemas.openxmlformats.org/officeDocument/2006/relationships/control" Target="activeX/activeX9.xml"/><Relationship Id="rId39" Type="http://schemas.openxmlformats.org/officeDocument/2006/relationships/control" Target="activeX/activeX21.xml"/><Relationship Id="rId109" Type="http://schemas.openxmlformats.org/officeDocument/2006/relationships/hyperlink" Target="https://www.indiabix.com/aptitude/stocks-and-shares/discussion-669" TargetMode="External"/><Relationship Id="rId34" Type="http://schemas.openxmlformats.org/officeDocument/2006/relationships/image" Target="media/image7.png"/><Relationship Id="rId50" Type="http://schemas.openxmlformats.org/officeDocument/2006/relationships/control" Target="activeX/activeX28.xml"/><Relationship Id="rId55" Type="http://schemas.openxmlformats.org/officeDocument/2006/relationships/control" Target="activeX/activeX31.xml"/><Relationship Id="rId76" Type="http://schemas.openxmlformats.org/officeDocument/2006/relationships/control" Target="activeX/activeX46.xml"/><Relationship Id="rId97" Type="http://schemas.openxmlformats.org/officeDocument/2006/relationships/control" Target="activeX/activeX59.xml"/><Relationship Id="rId104" Type="http://schemas.openxmlformats.org/officeDocument/2006/relationships/control" Target="activeX/activeX63.xml"/><Relationship Id="rId120" Type="http://schemas.openxmlformats.org/officeDocument/2006/relationships/hyperlink" Target="https://www.indiabix.com/aptitude/probability/" TargetMode="External"/><Relationship Id="rId125" Type="http://schemas.openxmlformats.org/officeDocument/2006/relationships/control" Target="activeX/activeX78.xml"/><Relationship Id="rId7" Type="http://schemas.openxmlformats.org/officeDocument/2006/relationships/control" Target="activeX/activeX3.xml"/><Relationship Id="rId71" Type="http://schemas.openxmlformats.org/officeDocument/2006/relationships/hyperlink" Target="https://www.indiabix.com/aptitude/alligation-or-mixture/" TargetMode="External"/><Relationship Id="rId92" Type="http://schemas.openxmlformats.org/officeDocument/2006/relationships/control" Target="activeX/activeX56.xml"/><Relationship Id="rId2" Type="http://schemas.openxmlformats.org/officeDocument/2006/relationships/settings" Target="settings.xml"/><Relationship Id="rId29" Type="http://schemas.openxmlformats.org/officeDocument/2006/relationships/control" Target="activeX/activeX15.xml"/><Relationship Id="rId24" Type="http://schemas.openxmlformats.org/officeDocument/2006/relationships/control" Target="activeX/activeX12.xml"/><Relationship Id="rId40" Type="http://schemas.openxmlformats.org/officeDocument/2006/relationships/control" Target="activeX/activeX22.xml"/><Relationship Id="rId45" Type="http://schemas.openxmlformats.org/officeDocument/2006/relationships/control" Target="activeX/activeX25.xml"/><Relationship Id="rId66" Type="http://schemas.openxmlformats.org/officeDocument/2006/relationships/hyperlink" Target="https://www.indiabix.com/aptitude/boats-and-streams/discussion-490" TargetMode="External"/><Relationship Id="rId87" Type="http://schemas.openxmlformats.org/officeDocument/2006/relationships/control" Target="activeX/activeX53.xml"/><Relationship Id="rId110" Type="http://schemas.openxmlformats.org/officeDocument/2006/relationships/control" Target="activeX/activeX67.xml"/><Relationship Id="rId115" Type="http://schemas.openxmlformats.org/officeDocument/2006/relationships/hyperlink" Target="https://www.indiabix.com/aptitude/probability/discussion-696" TargetMode="External"/><Relationship Id="rId131" Type="http://schemas.openxmlformats.org/officeDocument/2006/relationships/control" Target="activeX/activeX80.xml"/><Relationship Id="rId136" Type="http://schemas.openxmlformats.org/officeDocument/2006/relationships/theme" Target="theme/theme1.xml"/><Relationship Id="rId61" Type="http://schemas.openxmlformats.org/officeDocument/2006/relationships/control" Target="activeX/activeX35.xml"/><Relationship Id="rId82" Type="http://schemas.openxmlformats.org/officeDocument/2006/relationships/control" Target="activeX/activeX50.xml"/><Relationship Id="rId19" Type="http://schemas.openxmlformats.org/officeDocument/2006/relationships/image" Target="media/image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2645</Words>
  <Characters>15080</Characters>
  <Application>Microsoft Office Word</Application>
  <DocSecurity>0</DocSecurity>
  <Lines>125</Lines>
  <Paragraphs>35</Paragraphs>
  <ScaleCrop>false</ScaleCrop>
  <Company>Deftones</Company>
  <LinksUpToDate>false</LinksUpToDate>
  <CharactersWithSpaces>17690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Niranjan</dc:creator>
  <cp:lastModifiedBy>Niranjan</cp:lastModifiedBy>
  <cp:revision>3</cp:revision>
  <dcterms:created xsi:type="dcterms:W3CDTF">2019-01-21T16:44:00Z</dcterms:created>
  <dcterms:modified xsi:type="dcterms:W3CDTF">2019-01-21T16:52:00Z</dcterms:modified>
</cp:coreProperties>
</file>