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Default Extension="png" ContentType="image/png"/>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B3C" w:rsidRPr="00350B3C" w:rsidRDefault="00350B3C" w:rsidP="00350B3C">
      <w:pPr>
        <w:spacing w:after="0" w:line="240" w:lineRule="auto"/>
        <w:outlineLvl w:val="2"/>
        <w:rPr>
          <w:ins w:id="0" w:author="Unknown"/>
          <w:rFonts w:ascii="Arial" w:eastAsia="Times New Roman" w:hAnsi="Arial" w:cs="Arial"/>
          <w:b/>
          <w:bCs/>
          <w:color w:val="5EAC1A"/>
          <w:sz w:val="20"/>
          <w:szCs w:val="20"/>
        </w:rPr>
      </w:pPr>
      <w:ins w:id="1" w:author="Unknown">
        <w:r w:rsidRPr="00350B3C">
          <w:rPr>
            <w:rFonts w:ascii="Arial" w:eastAsia="Times New Roman" w:hAnsi="Arial" w:cs="Arial"/>
            <w:b/>
            <w:bCs/>
            <w:color w:val="5EAC1A"/>
            <w:sz w:val="20"/>
            <w:szCs w:val="20"/>
          </w:rPr>
          <w:t>Test Review : View answers and explanation for this test.</w:t>
        </w:r>
      </w:ins>
    </w:p>
    <w:p w:rsidR="00350B3C" w:rsidRPr="00350B3C" w:rsidRDefault="00350B3C" w:rsidP="00350B3C">
      <w:pPr>
        <w:spacing w:before="133" w:after="133" w:line="240" w:lineRule="auto"/>
        <w:rPr>
          <w:ins w:id="2" w:author="Unknown"/>
          <w:rFonts w:ascii="Arial" w:eastAsia="Times New Roman" w:hAnsi="Arial" w:cs="Arial"/>
          <w:color w:val="000000"/>
          <w:sz w:val="19"/>
          <w:szCs w:val="19"/>
        </w:rPr>
      </w:pPr>
      <w:ins w:id="3" w:author="Unknown">
        <w:r w:rsidRPr="00350B3C">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least multiple of 7, which leaves a remainder of 4, when divided by 6, 9, 15 and 18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0" type="#_x0000_t75" style="width:18pt;height:15.35pt" o:ole="">
                        <v:imagedata r:id="rId5" o:title=""/>
                      </v:shape>
                      <w:control r:id="rId6" w:name="DefaultOcxName1" w:shapeid="_x0000_i148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9" type="#_x0000_t75" style="width:18pt;height:15.35pt" o:ole="">
                        <v:imagedata r:id="rId5" o:title=""/>
                      </v:shape>
                      <w:control r:id="rId7" w:name="DefaultOcxName2" w:shapeid="_x0000_i147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94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8" type="#_x0000_t75" style="width:18pt;height:15.35pt" o:ole="">
                        <v:imagedata r:id="rId5" o:title=""/>
                      </v:shape>
                      <w:control r:id="rId8" w:name="DefaultOcxName3" w:shapeid="_x0000_i147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184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7" type="#_x0000_t75" style="width:18pt;height:15.35pt" o:ole="">
                        <v:imagedata r:id="rId5" o:title=""/>
                      </v:shape>
                      <w:control r:id="rId9" w:name="DefaultOcxName4" w:shapeid="_x0000_i147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364</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L.C.M. of 6, 9, 15 and 18 is 90.</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Let required number be 90</w:t>
            </w:r>
            <w:r w:rsidRPr="00350B3C">
              <w:rPr>
                <w:rFonts w:ascii="Arial" w:eastAsia="Times New Roman" w:hAnsi="Arial" w:cs="Arial"/>
                <w:i/>
                <w:iCs/>
                <w:sz w:val="19"/>
                <w:szCs w:val="19"/>
              </w:rPr>
              <w:t>k</w:t>
            </w:r>
            <w:r w:rsidRPr="00350B3C">
              <w:rPr>
                <w:rFonts w:ascii="Arial" w:eastAsia="Times New Roman" w:hAnsi="Arial" w:cs="Arial"/>
                <w:sz w:val="19"/>
                <w:szCs w:val="19"/>
              </w:rPr>
              <w:t> + 4, which is multiple of 7.</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Least value of </w:t>
            </w:r>
            <w:r w:rsidRPr="00350B3C">
              <w:rPr>
                <w:rFonts w:ascii="Arial" w:eastAsia="Times New Roman" w:hAnsi="Arial" w:cs="Arial"/>
                <w:i/>
                <w:iCs/>
                <w:sz w:val="19"/>
                <w:szCs w:val="19"/>
              </w:rPr>
              <w:t>k</w:t>
            </w:r>
            <w:r w:rsidRPr="00350B3C">
              <w:rPr>
                <w:rFonts w:ascii="Arial" w:eastAsia="Times New Roman" w:hAnsi="Arial" w:cs="Arial"/>
                <w:sz w:val="19"/>
                <w:szCs w:val="19"/>
              </w:rPr>
              <w:t> for which (90</w:t>
            </w:r>
            <w:r w:rsidRPr="00350B3C">
              <w:rPr>
                <w:rFonts w:ascii="Arial" w:eastAsia="Times New Roman" w:hAnsi="Arial" w:cs="Arial"/>
                <w:i/>
                <w:iCs/>
                <w:sz w:val="19"/>
                <w:szCs w:val="19"/>
              </w:rPr>
              <w:t>k</w:t>
            </w:r>
            <w:r w:rsidRPr="00350B3C">
              <w:rPr>
                <w:rFonts w:ascii="Arial" w:eastAsia="Times New Roman" w:hAnsi="Arial" w:cs="Arial"/>
                <w:sz w:val="19"/>
                <w:szCs w:val="19"/>
              </w:rPr>
              <w:t> + 4) is divisible by 7 is </w:t>
            </w:r>
            <w:r w:rsidRPr="00350B3C">
              <w:rPr>
                <w:rFonts w:ascii="Arial" w:eastAsia="Times New Roman" w:hAnsi="Arial" w:cs="Arial"/>
                <w:i/>
                <w:iCs/>
                <w:sz w:val="19"/>
                <w:szCs w:val="19"/>
              </w:rPr>
              <w:t>k</w:t>
            </w:r>
            <w:r w:rsidRPr="00350B3C">
              <w:rPr>
                <w:rFonts w:ascii="Arial" w:eastAsia="Times New Roman" w:hAnsi="Arial" w:cs="Arial"/>
                <w:sz w:val="19"/>
                <w:szCs w:val="19"/>
              </w:rPr>
              <w:t> = 4.</w:t>
            </w:r>
          </w:p>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Required number = (90 x 4) + 4   = 364.</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1" w:tgtFrame="_blank" w:history="1">
              <w:r w:rsidRPr="00350B3C">
                <w:rPr>
                  <w:rFonts w:ascii="Arial" w:eastAsia="Times New Roman" w:hAnsi="Arial" w:cs="Arial"/>
                  <w:color w:val="0077CC"/>
                  <w:sz w:val="19"/>
                  <w:u w:val="single"/>
                </w:rPr>
                <w:t>Problems on H.C.F and L.C.M</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2"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greatest number which on dividing 1657 and 2037 leaves remainders 6 and 5 respectively,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6" type="#_x0000_t75" style="width:18pt;height:15.35pt" o:ole="">
                        <v:imagedata r:id="rId5" o:title=""/>
                      </v:shape>
                      <w:control r:id="rId13" w:name="DefaultOcxName5" w:shapeid="_x0000_i147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123</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5" type="#_x0000_t75" style="width:18pt;height:15.35pt" o:ole="">
                        <v:imagedata r:id="rId5" o:title=""/>
                      </v:shape>
                      <w:control r:id="rId14" w:name="DefaultOcxName6" w:shapeid="_x0000_i147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127</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4" type="#_x0000_t75" style="width:18pt;height:15.35pt" o:ole="">
                        <v:imagedata r:id="rId5" o:title=""/>
                      </v:shape>
                      <w:control r:id="rId15" w:name="DefaultOcxName7" w:shapeid="_x0000_i147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235</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3" type="#_x0000_t75" style="width:18pt;height:15.35pt" o:ole="">
                        <v:imagedata r:id="rId5" o:title=""/>
                      </v:shape>
                      <w:control r:id="rId16" w:name="DefaultOcxName8" w:shapeid="_x0000_i147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305</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Required number = H.C.F. of (1657 - 6) and (2037 - 5)</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  = H.C.F. of 1651 and 2032 = 127.</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7" w:tgtFrame="_blank" w:history="1">
              <w:r w:rsidRPr="00350B3C">
                <w:rPr>
                  <w:rFonts w:ascii="Arial" w:eastAsia="Times New Roman" w:hAnsi="Arial" w:cs="Arial"/>
                  <w:color w:val="0077CC"/>
                  <w:sz w:val="19"/>
                  <w:u w:val="single"/>
                </w:rPr>
                <w:t>Problems on H.C.F and L.C.M</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8"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100 oranges are bought at the rate of Rs. 350 and sold at the rate of Rs. 48 per dozen. The percentage of profit or loss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2" type="#_x0000_t75" style="width:18pt;height:15.35pt" o:ole="">
                        <v:imagedata r:id="rId5" o:title=""/>
                      </v:shape>
                      <w:control r:id="rId19" w:name="DefaultOcxName9" w:shapeid="_x0000_i147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99"/>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gridCol w:w="106"/>
                          <w:gridCol w:w="581"/>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14</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gain</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1" type="#_x0000_t75" style="width:18pt;height:15.35pt" o:ole="">
                        <v:imagedata r:id="rId5" o:title=""/>
                      </v:shape>
                      <w:control r:id="rId20" w:name="DefaultOcxName10" w:shapeid="_x0000_i147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93"/>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15% gain</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70" type="#_x0000_t75" style="width:18pt;height:15.35pt" o:ole="">
                        <v:imagedata r:id="rId5" o:title=""/>
                      </v:shape>
                      <w:control r:id="rId21" w:name="DefaultOcxName11" w:shapeid="_x0000_i147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78"/>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gridCol w:w="106"/>
                          <w:gridCol w:w="560"/>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14</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loss</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9" type="#_x0000_t75" style="width:18pt;height:15.35pt" o:ole="">
                        <v:imagedata r:id="rId5" o:title=""/>
                      </v:shape>
                      <w:control r:id="rId22" w:name="DefaultOcxName12" w:shapeid="_x0000_i146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2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15 % loss</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lastRenderedPageBreak/>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1979"/>
              <w:gridCol w:w="163"/>
              <w:gridCol w:w="318"/>
              <w:gridCol w:w="150"/>
              <w:gridCol w:w="1058"/>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C.P. of 1 orange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 name="Picture 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350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 name="Picture 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3.50</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968"/>
              <w:gridCol w:w="163"/>
              <w:gridCol w:w="212"/>
              <w:gridCol w:w="150"/>
              <w:gridCol w:w="794"/>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S.P. of 1 orange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 name="Picture 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48</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9" name="Picture 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4</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163"/>
              <w:gridCol w:w="163"/>
              <w:gridCol w:w="370"/>
              <w:gridCol w:w="558"/>
              <w:gridCol w:w="319"/>
              <w:gridCol w:w="297"/>
              <w:gridCol w:w="318"/>
              <w:gridCol w:w="597"/>
              <w:gridCol w:w="106"/>
              <w:gridCol w:w="169"/>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10" name="Picture 1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Gain%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1" name="Picture 1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0.50</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100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2" name="Picture 1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 14</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3.50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25" w:tgtFrame="_blank" w:history="1">
              <w:r w:rsidRPr="00350B3C">
                <w:rPr>
                  <w:rFonts w:ascii="Arial" w:eastAsia="Times New Roman" w:hAnsi="Arial" w:cs="Arial"/>
                  <w:color w:val="0077CC"/>
                  <w:sz w:val="19"/>
                  <w:u w:val="single"/>
                </w:rPr>
                <w:t>Profit and Loss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26"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Seats for Mathematics, Physics and Biology in a school are in the ratio 5 : 7 : 8. There is a proposal to increase these seats by 40%, 50% and 75% respectively. What will be the ratio of increased seats?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8" type="#_x0000_t75" style="width:18pt;height:15.35pt" o:ole="">
                        <v:imagedata r:id="rId5" o:title=""/>
                      </v:shape>
                      <w:control r:id="rId27" w:name="DefaultOcxName13" w:shapeid="_x0000_i146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 : 3 : 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7" type="#_x0000_t75" style="width:18pt;height:15.35pt" o:ole="">
                        <v:imagedata r:id="rId5" o:title=""/>
                      </v:shape>
                      <w:control r:id="rId28" w:name="DefaultOcxName14" w:shapeid="_x0000_i146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 : 7 : 8</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6" type="#_x0000_t75" style="width:18pt;height:15.35pt" o:ole="">
                        <v:imagedata r:id="rId5" o:title=""/>
                      </v:shape>
                      <w:control r:id="rId29" w:name="DefaultOcxName15" w:shapeid="_x0000_i146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3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 : 8 : 9</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5" type="#_x0000_t75" style="width:18pt;height:15.35pt" o:ole="">
                        <v:imagedata r:id="rId5" o:title=""/>
                      </v:shape>
                      <w:control r:id="rId30" w:name="DefaultOcxName16" w:shapeid="_x0000_i146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None of these</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Originally, let the number of seats for Mathematics, Physics and Biology be 5</w:t>
            </w:r>
            <w:r w:rsidRPr="00350B3C">
              <w:rPr>
                <w:rFonts w:ascii="Arial" w:eastAsia="Times New Roman" w:hAnsi="Arial" w:cs="Arial"/>
                <w:i/>
                <w:iCs/>
                <w:sz w:val="19"/>
                <w:szCs w:val="19"/>
              </w:rPr>
              <w:t>x</w:t>
            </w:r>
            <w:r w:rsidRPr="00350B3C">
              <w:rPr>
                <w:rFonts w:ascii="Arial" w:eastAsia="Times New Roman" w:hAnsi="Arial" w:cs="Arial"/>
                <w:sz w:val="19"/>
                <w:szCs w:val="19"/>
              </w:rPr>
              <w:t>, 7</w:t>
            </w:r>
            <w:r w:rsidRPr="00350B3C">
              <w:rPr>
                <w:rFonts w:ascii="Arial" w:eastAsia="Times New Roman" w:hAnsi="Arial" w:cs="Arial"/>
                <w:i/>
                <w:iCs/>
                <w:sz w:val="19"/>
                <w:szCs w:val="19"/>
              </w:rPr>
              <w:t>x</w:t>
            </w:r>
            <w:r w:rsidRPr="00350B3C">
              <w:rPr>
                <w:rFonts w:ascii="Arial" w:eastAsia="Times New Roman" w:hAnsi="Arial" w:cs="Arial"/>
                <w:sz w:val="19"/>
                <w:szCs w:val="19"/>
              </w:rPr>
              <w:t> and 8</w:t>
            </w:r>
            <w:r w:rsidRPr="00350B3C">
              <w:rPr>
                <w:rFonts w:ascii="Arial" w:eastAsia="Times New Roman" w:hAnsi="Arial" w:cs="Arial"/>
                <w:i/>
                <w:iCs/>
                <w:sz w:val="19"/>
                <w:szCs w:val="19"/>
              </w:rPr>
              <w:t>x</w:t>
            </w:r>
            <w:r w:rsidRPr="00350B3C">
              <w:rPr>
                <w:rFonts w:ascii="Arial" w:eastAsia="Times New Roman" w:hAnsi="Arial" w:cs="Arial"/>
                <w:sz w:val="19"/>
                <w:szCs w:val="19"/>
              </w:rPr>
              <w:t> respectively.</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Number of increased seats are (140% of 5</w:t>
            </w:r>
            <w:r w:rsidRPr="00350B3C">
              <w:rPr>
                <w:rFonts w:ascii="Arial" w:eastAsia="Times New Roman" w:hAnsi="Arial" w:cs="Arial"/>
                <w:i/>
                <w:iCs/>
                <w:sz w:val="19"/>
                <w:szCs w:val="19"/>
              </w:rPr>
              <w:t>x</w:t>
            </w:r>
            <w:r w:rsidRPr="00350B3C">
              <w:rPr>
                <w:rFonts w:ascii="Arial" w:eastAsia="Times New Roman" w:hAnsi="Arial" w:cs="Arial"/>
                <w:sz w:val="19"/>
                <w:szCs w:val="19"/>
              </w:rPr>
              <w:t>), (150% of 7</w:t>
            </w:r>
            <w:r w:rsidRPr="00350B3C">
              <w:rPr>
                <w:rFonts w:ascii="Arial" w:eastAsia="Times New Roman" w:hAnsi="Arial" w:cs="Arial"/>
                <w:i/>
                <w:iCs/>
                <w:sz w:val="19"/>
                <w:szCs w:val="19"/>
              </w:rPr>
              <w:t>x</w:t>
            </w:r>
            <w:r w:rsidRPr="00350B3C">
              <w:rPr>
                <w:rFonts w:ascii="Arial" w:eastAsia="Times New Roman" w:hAnsi="Arial" w:cs="Arial"/>
                <w:sz w:val="19"/>
                <w:szCs w:val="19"/>
              </w:rPr>
              <w:t>) and (175% of 8</w:t>
            </w:r>
            <w:r w:rsidRPr="00350B3C">
              <w:rPr>
                <w:rFonts w:ascii="Arial" w:eastAsia="Times New Roman" w:hAnsi="Arial" w:cs="Arial"/>
                <w:i/>
                <w:iCs/>
                <w:sz w:val="19"/>
                <w:szCs w:val="19"/>
              </w:rPr>
              <w:t>x</w:t>
            </w:r>
            <w:r w:rsidRPr="00350B3C">
              <w:rPr>
                <w:rFonts w:ascii="Arial" w:eastAsia="Times New Roman" w:hAnsi="Arial" w:cs="Arial"/>
                <w:sz w:val="19"/>
                <w:szCs w:val="19"/>
              </w:rPr>
              <w:t>).</w:t>
            </w:r>
          </w:p>
          <w:tbl>
            <w:tblPr>
              <w:tblW w:w="0" w:type="auto"/>
              <w:tblCellSpacing w:w="0" w:type="dxa"/>
              <w:tblCellMar>
                <w:left w:w="0" w:type="dxa"/>
                <w:right w:w="0" w:type="dxa"/>
              </w:tblCellMar>
              <w:tblLook w:val="04A0"/>
            </w:tblPr>
            <w:tblGrid>
              <w:gridCol w:w="376"/>
              <w:gridCol w:w="163"/>
              <w:gridCol w:w="318"/>
              <w:gridCol w:w="442"/>
              <w:gridCol w:w="150"/>
              <w:gridCol w:w="239"/>
              <w:gridCol w:w="163"/>
              <w:gridCol w:w="318"/>
              <w:gridCol w:w="442"/>
              <w:gridCol w:w="150"/>
              <w:gridCol w:w="504"/>
              <w:gridCol w:w="163"/>
              <w:gridCol w:w="318"/>
              <w:gridCol w:w="442"/>
              <w:gridCol w:w="150"/>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13" name="Picture 1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4" name="Picture 1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140</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5</w:t>
                  </w:r>
                  <w:r w:rsidRPr="00350B3C">
                    <w:rPr>
                      <w:rFonts w:ascii="Arial" w:eastAsia="Times New Roman" w:hAnsi="Arial" w:cs="Arial"/>
                      <w:i/>
                      <w:iCs/>
                      <w:sz w:val="19"/>
                      <w:szCs w:val="19"/>
                    </w:rPr>
                    <w:t>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5" name="Picture 1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6" name="Picture 1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150</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7</w:t>
                  </w:r>
                  <w:r w:rsidRPr="00350B3C">
                    <w:rPr>
                      <w:rFonts w:ascii="Arial" w:eastAsia="Times New Roman" w:hAnsi="Arial" w:cs="Arial"/>
                      <w:i/>
                      <w:iCs/>
                      <w:sz w:val="19"/>
                      <w:szCs w:val="19"/>
                    </w:rPr>
                    <w:t>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7" name="Picture 1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and</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8" name="Picture 1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175</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8</w:t>
                  </w:r>
                  <w:r w:rsidRPr="00350B3C">
                    <w:rPr>
                      <w:rFonts w:ascii="Arial" w:eastAsia="Times New Roman" w:hAnsi="Arial" w:cs="Arial"/>
                      <w:i/>
                      <w:iCs/>
                      <w:sz w:val="19"/>
                      <w:szCs w:val="19"/>
                    </w:rPr>
                    <w:t>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9" name="Picture 1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83"/>
              <w:gridCol w:w="307"/>
              <w:gridCol w:w="91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0" name="Picture 2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7</w:t>
                  </w:r>
                  <w:r w:rsidRPr="00350B3C">
                    <w:rPr>
                      <w:rFonts w:ascii="Arial" w:eastAsia="Times New Roman" w:hAnsi="Arial" w:cs="Arial"/>
                      <w:i/>
                      <w:iCs/>
                      <w:sz w:val="19"/>
                      <w:szCs w:val="19"/>
                    </w:rPr>
                    <w:t>x</w:t>
                  </w: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21</w:t>
                  </w:r>
                  <w:r w:rsidRPr="00350B3C">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and 14</w:t>
                  </w:r>
                  <w:r w:rsidRPr="00350B3C">
                    <w:rPr>
                      <w:rFonts w:ascii="Arial" w:eastAsia="Times New Roman" w:hAnsi="Arial" w:cs="Arial"/>
                      <w:i/>
                      <w:iCs/>
                      <w:sz w:val="19"/>
                      <w:szCs w:val="19"/>
                    </w:rPr>
                    <w:t>x</w:t>
                  </w:r>
                  <w:r w:rsidRPr="00350B3C">
                    <w:rPr>
                      <w:rFonts w:ascii="Arial" w:eastAsia="Times New Roman" w:hAnsi="Arial" w:cs="Arial"/>
                      <w:sz w:val="19"/>
                      <w:szCs w:val="19"/>
                    </w:rPr>
                    <w: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452"/>
              <w:gridCol w:w="307"/>
              <w:gridCol w:w="598"/>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1" name="Picture 2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The required ratio = 7</w:t>
                  </w:r>
                  <w:r w:rsidRPr="00350B3C">
                    <w:rPr>
                      <w:rFonts w:ascii="Arial" w:eastAsia="Times New Roman" w:hAnsi="Arial" w:cs="Arial"/>
                      <w:i/>
                      <w:iCs/>
                      <w:sz w:val="19"/>
                      <w:szCs w:val="19"/>
                    </w:rPr>
                    <w:t>x</w:t>
                  </w:r>
                  <w:r w:rsidRPr="00350B3C">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21</w:t>
                  </w:r>
                  <w:r w:rsidRPr="00350B3C">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14</w:t>
                  </w:r>
                  <w:r w:rsidRPr="00350B3C">
                    <w:rPr>
                      <w:rFonts w:ascii="Arial" w:eastAsia="Times New Roman" w:hAnsi="Arial" w:cs="Arial"/>
                      <w:i/>
                      <w:iCs/>
                      <w:sz w:val="19"/>
                      <w:szCs w:val="19"/>
                    </w:rPr>
                    <w:t>x</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2" name="Picture 2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14</w:t>
            </w:r>
            <w:r w:rsidRPr="00350B3C">
              <w:rPr>
                <w:rFonts w:ascii="Arial" w:eastAsia="Times New Roman" w:hAnsi="Arial" w:cs="Arial"/>
                <w:i/>
                <w:iCs/>
                <w:sz w:val="19"/>
                <w:szCs w:val="19"/>
              </w:rPr>
              <w:t>x</w:t>
            </w:r>
            <w:r w:rsidRPr="00350B3C">
              <w:rPr>
                <w:rFonts w:ascii="Arial" w:eastAsia="Times New Roman" w:hAnsi="Arial" w:cs="Arial"/>
                <w:sz w:val="19"/>
                <w:szCs w:val="19"/>
              </w:rPr>
              <w:t> : 21</w:t>
            </w:r>
            <w:r w:rsidRPr="00350B3C">
              <w:rPr>
                <w:rFonts w:ascii="Arial" w:eastAsia="Times New Roman" w:hAnsi="Arial" w:cs="Arial"/>
                <w:i/>
                <w:iCs/>
                <w:sz w:val="19"/>
                <w:szCs w:val="19"/>
              </w:rPr>
              <w:t>x</w:t>
            </w:r>
            <w:r w:rsidRPr="00350B3C">
              <w:rPr>
                <w:rFonts w:ascii="Arial" w:eastAsia="Times New Roman" w:hAnsi="Arial" w:cs="Arial"/>
                <w:sz w:val="19"/>
                <w:szCs w:val="19"/>
              </w:rPr>
              <w:t> : 28</w:t>
            </w:r>
            <w:r w:rsidRPr="00350B3C">
              <w:rPr>
                <w:rFonts w:ascii="Arial" w:eastAsia="Times New Roman" w:hAnsi="Arial" w:cs="Arial"/>
                <w:i/>
                <w:iCs/>
                <w:sz w:val="19"/>
                <w:szCs w:val="19"/>
              </w:rPr>
              <w:t>x</w:t>
            </w:r>
          </w:p>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23" name="Picture 2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2 : 3 : 4.</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32" w:tgtFrame="_blank" w:history="1">
              <w:r w:rsidRPr="00350B3C">
                <w:rPr>
                  <w:rFonts w:ascii="Arial" w:eastAsia="Times New Roman" w:hAnsi="Arial" w:cs="Arial"/>
                  <w:color w:val="0077CC"/>
                  <w:sz w:val="19"/>
                  <w:u w:val="single"/>
                </w:rPr>
                <w:t>Ratio and Proportion</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33"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0" w:type="auto"/>
            <w:gridSpan w:val="2"/>
            <w:vAlign w:val="center"/>
            <w:hideMark/>
          </w:tcPr>
          <w:p w:rsidR="00350B3C" w:rsidRPr="00350B3C" w:rsidRDefault="00350B3C" w:rsidP="00350B3C">
            <w:pPr>
              <w:shd w:val="clear" w:color="auto" w:fill="FDFDFD"/>
              <w:spacing w:after="0" w:line="240" w:lineRule="auto"/>
              <w:rPr>
                <w:rFonts w:ascii="Arial" w:eastAsia="Times New Roman" w:hAnsi="Arial" w:cs="Arial"/>
                <w:b/>
                <w:bCs/>
                <w:color w:val="808080"/>
                <w:sz w:val="19"/>
                <w:szCs w:val="19"/>
              </w:rPr>
            </w:pPr>
            <w:r w:rsidRPr="00350B3C">
              <w:rPr>
                <w:rFonts w:ascii="Arial" w:eastAsia="Times New Roman" w:hAnsi="Arial" w:cs="Arial"/>
                <w:b/>
                <w:bCs/>
                <w:color w:val="808080"/>
                <w:sz w:val="19"/>
                <w:szCs w:val="19"/>
              </w:rPr>
              <w:t>Direction (for Q.No. 5):</w:t>
            </w:r>
          </w:p>
          <w:p w:rsidR="00350B3C" w:rsidRPr="00350B3C" w:rsidRDefault="00350B3C" w:rsidP="00350B3C">
            <w:pPr>
              <w:spacing w:after="133" w:line="240" w:lineRule="auto"/>
              <w:rPr>
                <w:rFonts w:ascii="Arial" w:eastAsia="Times New Roman" w:hAnsi="Arial" w:cs="Arial"/>
                <w:sz w:val="19"/>
                <w:szCs w:val="19"/>
              </w:rPr>
            </w:pPr>
            <w:r w:rsidRPr="00350B3C">
              <w:rPr>
                <w:rFonts w:ascii="Arial" w:eastAsia="Times New Roman" w:hAnsi="Arial" w:cs="Arial"/>
                <w:sz w:val="19"/>
                <w:szCs w:val="19"/>
              </w:rPr>
              <w:t>Each of these questions is followed by three statements. You have to study the question and all the three statements given to decide whether any information provided in the statement(s) is redundant and can be dispensed with while answering the given question.</w:t>
            </w:r>
          </w:p>
        </w:tc>
      </w:tr>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w:t>
            </w:r>
          </w:p>
        </w:tc>
        <w:tc>
          <w:tcPr>
            <w:tcW w:w="0" w:type="auto"/>
            <w:hideMark/>
          </w:tcPr>
          <w:tbl>
            <w:tblPr>
              <w:tblW w:w="0" w:type="auto"/>
              <w:tblCellSpacing w:w="0" w:type="dxa"/>
              <w:tblCellMar>
                <w:left w:w="0" w:type="dxa"/>
                <w:right w:w="0" w:type="dxa"/>
              </w:tblCellMar>
              <w:tblLook w:val="04A0"/>
            </w:tblPr>
            <w:tblGrid>
              <w:gridCol w:w="625"/>
              <w:gridCol w:w="8402"/>
            </w:tblGrid>
            <w:tr w:rsidR="00350B3C" w:rsidRPr="00350B3C">
              <w:trPr>
                <w:tblCellSpacing w:w="0" w:type="dxa"/>
              </w:trPr>
              <w:tc>
                <w:tcPr>
                  <w:tcW w:w="0" w:type="auto"/>
                  <w:gridSpan w:val="2"/>
                  <w:tcMar>
                    <w:top w:w="0" w:type="dxa"/>
                    <w:left w:w="0" w:type="dxa"/>
                    <w:bottom w:w="227" w:type="dxa"/>
                    <w:right w:w="0"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Three friends, P, Q and R started a partnership business investing money in the ratio of 5 : 4 : 2 respectively for a period of 3 years. What is the amount received by P as his share profit?</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Total amount invested in the business in Rs. 22,000.</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II.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Profit earned at the end of 3 years is </w:t>
                  </w:r>
                  <w:r>
                    <w:rPr>
                      <w:rFonts w:ascii="Arial" w:eastAsia="Times New Roman" w:hAnsi="Arial" w:cs="Arial"/>
                      <w:noProof/>
                      <w:sz w:val="19"/>
                      <w:szCs w:val="19"/>
                    </w:rPr>
                    <w:drawing>
                      <wp:inline distT="0" distB="0" distL="0" distR="0">
                        <wp:extent cx="93345" cy="262255"/>
                        <wp:effectExtent l="19050" t="0" r="1905" b="0"/>
                        <wp:docPr id="24" name="Picture 24" descr="https://www.indiabix.com/_files/images/aptitude/1-div-3by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indiabix.com/_files/images/aptitude/1-div-3by8.gif"/>
                                <pic:cNvPicPr>
                                  <a:picLocks noChangeAspect="1" noChangeArrowheads="1"/>
                                </pic:cNvPicPr>
                              </pic:nvPicPr>
                              <pic:blipFill>
                                <a:blip r:embed="rId34"/>
                                <a:srcRect/>
                                <a:stretch>
                                  <a:fillRect/>
                                </a:stretch>
                              </pic:blipFill>
                              <pic:spPr bwMode="auto">
                                <a:xfrm>
                                  <a:off x="0" y="0"/>
                                  <a:ext cx="93345" cy="2622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of the total investment.</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 III.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average amount of profit earned per year is Rs. 2750.</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4" type="#_x0000_t75" style="width:18pt;height:15.35pt" o:ole="">
                        <v:imagedata r:id="rId5" o:title=""/>
                      </v:shape>
                      <w:control r:id="rId35" w:name="DefaultOcxName17" w:shapeid="_x0000_i146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66"/>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 or II or III</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3" type="#_x0000_t75" style="width:18pt;height:15.35pt" o:ole="">
                        <v:imagedata r:id="rId5" o:title=""/>
                      </v:shape>
                      <w:control r:id="rId36" w:name="DefaultOcxName18" w:shapeid="_x0000_i146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6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Either III only, or I and II together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2" type="#_x0000_t75" style="width:18pt;height:15.35pt" o:ole="">
                        <v:imagedata r:id="rId5" o:title=""/>
                      </v:shape>
                      <w:control r:id="rId37" w:name="DefaultOcxName19" w:shapeid="_x0000_i146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Any two of the three</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1" type="#_x0000_t75" style="width:18pt;height:15.35pt" o:ole="">
                        <v:imagedata r:id="rId5" o:title=""/>
                      </v:shape>
                      <w:control r:id="rId38" w:name="DefaultOcxName20" w:shapeid="_x0000_i146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23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All I, II and III are required.</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60" type="#_x0000_t75" style="width:18pt;height:15.35pt" o:ole="">
                        <v:imagedata r:id="rId5" o:title=""/>
                      </v:shape>
                      <w:control r:id="rId39" w:name="DefaultOcxName21" w:shapeid="_x0000_i146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None of these</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214"/>
              <w:gridCol w:w="163"/>
              <w:gridCol w:w="106"/>
              <w:gridCol w:w="770"/>
              <w:gridCol w:w="150"/>
              <w:gridCol w:w="116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I and II give, profit after 3 years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5" name="Picture 25"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22000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6" name="Picture 2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8250.</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From III also, profit after 3 years = Rs. (2750 x 3) = Rs. 8250.</w:t>
            </w:r>
          </w:p>
          <w:tbl>
            <w:tblPr>
              <w:tblW w:w="0" w:type="auto"/>
              <w:tblCellSpacing w:w="0" w:type="dxa"/>
              <w:tblCellMar>
                <w:left w:w="0" w:type="dxa"/>
                <w:right w:w="0" w:type="dxa"/>
              </w:tblCellMar>
              <w:tblLook w:val="04A0"/>
            </w:tblPr>
            <w:tblGrid>
              <w:gridCol w:w="1717"/>
              <w:gridCol w:w="163"/>
              <w:gridCol w:w="664"/>
              <w:gridCol w:w="212"/>
              <w:gridCol w:w="150"/>
              <w:gridCol w:w="116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27" name="Picture 27"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P's share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28" name="Picture 2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8250 x</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29" name="Picture 2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3750.</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Thus, (either III is redundant [or] I and II are redundant).</w:t>
            </w:r>
          </w:p>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0" name="Picture 3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Correct answer is (B).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40" w:tgtFrame="_blank" w:history="1">
              <w:r w:rsidRPr="00350B3C">
                <w:rPr>
                  <w:rFonts w:ascii="Arial" w:eastAsia="Times New Roman" w:hAnsi="Arial" w:cs="Arial"/>
                  <w:color w:val="0077CC"/>
                  <w:sz w:val="19"/>
                  <w:u w:val="single"/>
                </w:rPr>
                <w:t>Partnership</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41"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If a quarter kg of potato costs 60 paise, how many paise will 200 gm cost?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9" type="#_x0000_t75" style="width:18pt;height:15.35pt" o:ole="">
                        <v:imagedata r:id="rId5" o:title=""/>
                      </v:shape>
                      <w:control r:id="rId42" w:name="DefaultOcxName22" w:shapeid="_x0000_i145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48 paise</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8" type="#_x0000_t75" style="width:18pt;height:15.35pt" o:ole="">
                        <v:imagedata r:id="rId5" o:title=""/>
                      </v:shape>
                      <w:control r:id="rId43" w:name="DefaultOcxName23" w:shapeid="_x0000_i145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54 paise</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7" type="#_x0000_t75" style="width:18pt;height:15.35pt" o:ole="">
                        <v:imagedata r:id="rId5" o:title=""/>
                      </v:shape>
                      <w:control r:id="rId44" w:name="DefaultOcxName24" w:shapeid="_x0000_i145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56 paise</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6" type="#_x0000_t75" style="width:18pt;height:15.35pt" o:ole="">
                        <v:imagedata r:id="rId5" o:title=""/>
                      </v:shape>
                      <w:control r:id="rId45" w:name="DefaultOcxName25" w:shapeid="_x0000_i145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1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72 paise</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Let the required weight be </w:t>
            </w:r>
            <w:r w:rsidRPr="00350B3C">
              <w:rPr>
                <w:rFonts w:ascii="Arial" w:eastAsia="Times New Roman" w:hAnsi="Arial" w:cs="Arial"/>
                <w:i/>
                <w:iCs/>
                <w:sz w:val="19"/>
                <w:szCs w:val="19"/>
              </w:rPr>
              <w:t>x</w:t>
            </w:r>
            <w:r w:rsidRPr="00350B3C">
              <w:rPr>
                <w:rFonts w:ascii="Arial" w:eastAsia="Times New Roman" w:hAnsi="Arial" w:cs="Arial"/>
                <w:sz w:val="19"/>
                <w:szCs w:val="19"/>
              </w:rPr>
              <w:t> kg.</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i/>
                <w:iCs/>
                <w:sz w:val="19"/>
                <w:szCs w:val="19"/>
              </w:rPr>
              <w:t>Less weight, Less cost (Direct Proportion)</w:t>
            </w:r>
          </w:p>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1" name="Picture 3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250 : 200 </w:t>
            </w:r>
            <w:r w:rsidRPr="00350B3C">
              <w:rPr>
                <w:rFonts w:ascii="Arial" w:eastAsia="Times New Roman" w:hAnsi="Arial" w:cs="Arial"/>
                <w:b/>
                <w:bCs/>
                <w:sz w:val="19"/>
                <w:szCs w:val="19"/>
              </w:rPr>
              <w:t>::</w:t>
            </w:r>
            <w:r w:rsidRPr="00350B3C">
              <w:rPr>
                <w:rFonts w:ascii="Arial" w:eastAsia="Times New Roman" w:hAnsi="Arial" w:cs="Arial"/>
                <w:sz w:val="19"/>
                <w:szCs w:val="19"/>
              </w:rPr>
              <w:t> 60 : </w:t>
            </w:r>
            <w:r w:rsidRPr="00350B3C">
              <w:rPr>
                <w:rFonts w:ascii="Arial" w:eastAsia="Times New Roman" w:hAnsi="Arial" w:cs="Arial"/>
                <w:i/>
                <w:iCs/>
                <w:sz w:val="19"/>
                <w:szCs w:val="19"/>
              </w:rPr>
              <w:t>x</w:t>
            </w:r>
            <w:r w:rsidRPr="00350B3C">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32" name="Picture 32"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bim.gif"/>
                          <pic:cNvPicPr>
                            <a:picLocks noChangeAspect="1" noChangeArrowheads="1"/>
                          </pic:cNvPicPr>
                        </pic:nvPicPr>
                        <pic:blipFill>
                          <a:blip r:embed="rId4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250 x </w:t>
            </w:r>
            <w:r w:rsidRPr="00350B3C">
              <w:rPr>
                <w:rFonts w:ascii="Arial" w:eastAsia="Times New Roman" w:hAnsi="Arial" w:cs="Arial"/>
                <w:i/>
                <w:iCs/>
                <w:sz w:val="19"/>
                <w:szCs w:val="19"/>
              </w:rPr>
              <w:t>x</w:t>
            </w:r>
            <w:r w:rsidRPr="00350B3C">
              <w:rPr>
                <w:rFonts w:ascii="Arial" w:eastAsia="Times New Roman" w:hAnsi="Arial" w:cs="Arial"/>
                <w:sz w:val="19"/>
                <w:szCs w:val="19"/>
              </w:rPr>
              <w:t> = (200 x 60)</w:t>
            </w:r>
          </w:p>
          <w:tbl>
            <w:tblPr>
              <w:tblW w:w="0" w:type="auto"/>
              <w:tblCellSpacing w:w="0" w:type="dxa"/>
              <w:tblCellMar>
                <w:left w:w="0" w:type="dxa"/>
                <w:right w:w="0" w:type="dxa"/>
              </w:tblCellMar>
              <w:tblLook w:val="04A0"/>
            </w:tblPr>
            <w:tblGrid>
              <w:gridCol w:w="635"/>
              <w:gridCol w:w="856"/>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3" name="Picture 3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(200 x 60)</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250</w:t>
                  </w:r>
                </w:p>
              </w:tc>
            </w:tr>
          </w:tbl>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34" name="Picture 3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 48.</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47" w:tgtFrame="_blank" w:history="1">
              <w:r w:rsidRPr="00350B3C">
                <w:rPr>
                  <w:rFonts w:ascii="Arial" w:eastAsia="Times New Roman" w:hAnsi="Arial" w:cs="Arial"/>
                  <w:color w:val="0077CC"/>
                  <w:sz w:val="19"/>
                  <w:u w:val="single"/>
                </w:rPr>
                <w:t>Chain Rule</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48"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P can complete a work in 12 days working 8 hours a day. Q can complete the same work in 8 days working 10 hours a day. If both P and Q work together, working 8 hours a day, in how many days can they complete the work?</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5" type="#_x0000_t75" style="width:18pt;height:15.35pt" o:ole="">
                        <v:imagedata r:id="rId5" o:title=""/>
                      </v:shape>
                      <w:control r:id="rId49" w:name="DefaultOcxName26" w:shapeid="_x0000_i145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gridCol w:w="212"/>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lastRenderedPageBreak/>
                    <w:object w:dxaOrig="1440" w:dyaOrig="1440">
                      <v:shape id="_x0000_i1454" type="#_x0000_t75" style="width:18pt;height:15.35pt" o:ole="">
                        <v:imagedata r:id="rId5" o:title=""/>
                      </v:shape>
                      <w:control r:id="rId50" w:name="DefaultOcxName27" w:shapeid="_x0000_i145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gridCol w:w="212"/>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3" type="#_x0000_t75" style="width:18pt;height:15.35pt" o:ole="">
                        <v:imagedata r:id="rId5" o:title=""/>
                      </v:shape>
                      <w:control r:id="rId51" w:name="DefaultOcxName28" w:shapeid="_x0000_i145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gridCol w:w="212"/>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2" type="#_x0000_t75" style="width:18pt;height:15.35pt" o:ole="">
                        <v:imagedata r:id="rId5" o:title=""/>
                      </v:shape>
                      <w:control r:id="rId52" w:name="DefaultOcxName29" w:shapeid="_x0000_i145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gridCol w:w="212"/>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P can complete the work in (12 x 8) hrs. = 96 hrs.</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Q can complete the work in (8 x 10) hrs. = 80 hrs.</w:t>
            </w:r>
          </w:p>
          <w:tbl>
            <w:tblPr>
              <w:tblW w:w="0" w:type="auto"/>
              <w:tblCellSpacing w:w="0" w:type="dxa"/>
              <w:tblCellMar>
                <w:left w:w="0" w:type="dxa"/>
                <w:right w:w="0" w:type="dxa"/>
              </w:tblCellMar>
              <w:tblLook w:val="04A0"/>
            </w:tblPr>
            <w:tblGrid>
              <w:gridCol w:w="1975"/>
              <w:gridCol w:w="212"/>
              <w:gridCol w:w="2176"/>
              <w:gridCol w:w="212"/>
              <w:gridCol w:w="5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35" name="Picture 3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P's1 hour's work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and Q's 1 hour's work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96</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183"/>
              <w:gridCol w:w="163"/>
              <w:gridCol w:w="212"/>
              <w:gridCol w:w="297"/>
              <w:gridCol w:w="212"/>
              <w:gridCol w:w="150"/>
              <w:gridCol w:w="297"/>
              <w:gridCol w:w="318"/>
              <w:gridCol w:w="5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(P + Q)'s 1 hour's work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6" name="Picture 3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7" name="Picture 3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96</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480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336"/>
              <w:gridCol w:w="163"/>
              <w:gridCol w:w="318"/>
              <w:gridCol w:w="150"/>
              <w:gridCol w:w="50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So, both P and Q will finish the work in</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38" name="Picture 3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480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39" name="Picture 3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hrs.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297"/>
              <w:gridCol w:w="163"/>
              <w:gridCol w:w="318"/>
              <w:gridCol w:w="281"/>
              <w:gridCol w:w="106"/>
              <w:gridCol w:w="150"/>
              <w:gridCol w:w="297"/>
              <w:gridCol w:w="212"/>
              <w:gridCol w:w="817"/>
              <w:gridCol w:w="212"/>
              <w:gridCol w:w="641"/>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40" name="Picture 4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Number of days of 8 hours each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1" name="Picture 4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480</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2" name="Picture 4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60</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days = 5</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days.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53" w:tgtFrame="_blank" w:history="1">
              <w:r w:rsidRPr="00350B3C">
                <w:rPr>
                  <w:rFonts w:ascii="Arial" w:eastAsia="Times New Roman" w:hAnsi="Arial" w:cs="Arial"/>
                  <w:color w:val="0077CC"/>
                  <w:sz w:val="19"/>
                  <w:u w:val="single"/>
                </w:rPr>
                <w:t>Time and Work</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54"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8.</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Sakshi can do a piece of work in 20 days. Tanya is 25% more efficient than Sakshi. The number of days taken by Tanya to do the same piece of work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1" type="#_x0000_t75" style="width:18pt;height:15.35pt" o:ole="">
                        <v:imagedata r:id="rId5" o:title=""/>
                      </v:shape>
                      <w:control r:id="rId55" w:name="DefaultOcxName30" w:shapeid="_x0000_i145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15</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50" type="#_x0000_t75" style="width:18pt;height:15.35pt" o:ole="">
                        <v:imagedata r:id="rId5" o:title=""/>
                      </v:shape>
                      <w:control r:id="rId56" w:name="DefaultOcxName31" w:shapeid="_x0000_i145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16</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9" type="#_x0000_t75" style="width:18pt;height:15.35pt" o:ole="">
                        <v:imagedata r:id="rId5" o:title=""/>
                      </v:shape>
                      <w:control r:id="rId57" w:name="DefaultOcxName32" w:shapeid="_x0000_i144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18</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8" type="#_x0000_t75" style="width:18pt;height:15.35pt" o:ole="">
                        <v:imagedata r:id="rId5" o:title=""/>
                      </v:shape>
                      <w:control r:id="rId58" w:name="DefaultOcxName33" w:shapeid="_x0000_i144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25</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Ratio of times taken by Sakshi and Tanya = 125 : 100 = 5 : 4.</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Suppose Tanya takes </w:t>
            </w:r>
            <w:r w:rsidRPr="00350B3C">
              <w:rPr>
                <w:rFonts w:ascii="Arial" w:eastAsia="Times New Roman" w:hAnsi="Arial" w:cs="Arial"/>
                <w:i/>
                <w:iCs/>
                <w:sz w:val="19"/>
                <w:szCs w:val="19"/>
              </w:rPr>
              <w:t>x</w:t>
            </w:r>
            <w:r w:rsidRPr="00350B3C">
              <w:rPr>
                <w:rFonts w:ascii="Arial" w:eastAsia="Times New Roman" w:hAnsi="Arial" w:cs="Arial"/>
                <w:sz w:val="19"/>
                <w:szCs w:val="19"/>
              </w:rPr>
              <w:t> days to do the work.</w:t>
            </w:r>
          </w:p>
          <w:tbl>
            <w:tblPr>
              <w:tblW w:w="0" w:type="auto"/>
              <w:tblCellSpacing w:w="0" w:type="dxa"/>
              <w:tblCellMar>
                <w:left w:w="0" w:type="dxa"/>
                <w:right w:w="0" w:type="dxa"/>
              </w:tblCellMar>
              <w:tblLook w:val="04A0"/>
            </w:tblPr>
            <w:tblGrid>
              <w:gridCol w:w="1966"/>
              <w:gridCol w:w="163"/>
              <w:gridCol w:w="518"/>
              <w:gridCol w:w="150"/>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 : 4 </w:t>
                  </w:r>
                  <w:r w:rsidRPr="00350B3C">
                    <w:rPr>
                      <w:rFonts w:ascii="Arial" w:eastAsia="Times New Roman" w:hAnsi="Arial" w:cs="Arial"/>
                      <w:b/>
                      <w:bCs/>
                      <w:sz w:val="19"/>
                      <w:szCs w:val="19"/>
                    </w:rPr>
                    <w:t>::</w:t>
                  </w:r>
                  <w:r w:rsidRPr="00350B3C">
                    <w:rPr>
                      <w:rFonts w:ascii="Arial" w:eastAsia="Times New Roman" w:hAnsi="Arial" w:cs="Arial"/>
                      <w:sz w:val="19"/>
                      <w:szCs w:val="19"/>
                    </w:rPr>
                    <w:t> 20 : </w:t>
                  </w:r>
                  <w:r w:rsidRPr="00350B3C">
                    <w:rPr>
                      <w:rFonts w:ascii="Arial" w:eastAsia="Times New Roman" w:hAnsi="Arial" w:cs="Arial"/>
                      <w:i/>
                      <w:iCs/>
                      <w:sz w:val="19"/>
                      <w:szCs w:val="19"/>
                    </w:rPr>
                    <w:t>x</w:t>
                  </w:r>
                  <w:r w:rsidRPr="00350B3C">
                    <w:rPr>
                      <w:rFonts w:ascii="Arial" w:eastAsia="Times New Roman" w:hAnsi="Arial" w:cs="Arial"/>
                      <w:sz w:val="19"/>
                      <w:szCs w:val="19"/>
                    </w:rPr>
                    <w:t>    </w:t>
                  </w:r>
                  <w:r>
                    <w:rPr>
                      <w:rFonts w:ascii="Arial" w:eastAsia="Times New Roman" w:hAnsi="Arial" w:cs="Arial"/>
                      <w:noProof/>
                      <w:sz w:val="19"/>
                      <w:szCs w:val="19"/>
                    </w:rPr>
                    <w:drawing>
                      <wp:inline distT="0" distB="0" distL="0" distR="0">
                        <wp:extent cx="160655" cy="84455"/>
                        <wp:effectExtent l="19050" t="0" r="0" b="0"/>
                        <wp:docPr id="43" name="Picture 4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4" name="Picture 4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 x 20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5" name="Picture 4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46" name="Picture 4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 16 days.</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Hence, Tanya takes 16 days to complete the work.</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59" w:tgtFrame="_blank" w:history="1">
              <w:r w:rsidRPr="00350B3C">
                <w:rPr>
                  <w:rFonts w:ascii="Arial" w:eastAsia="Times New Roman" w:hAnsi="Arial" w:cs="Arial"/>
                  <w:color w:val="0077CC"/>
                  <w:sz w:val="19"/>
                  <w:u w:val="single"/>
                </w:rPr>
                <w:t>Time and Work</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60"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9.</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 train 125 m long passes a man, running at 5 km/hr in the same direction in which the train is going, in 10 seconds. The speed of the train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7" type="#_x0000_t75" style="width:18pt;height:15.35pt" o:ole="">
                        <v:imagedata r:id="rId5" o:title=""/>
                      </v:shape>
                      <w:control r:id="rId61" w:name="DefaultOcxName34" w:shapeid="_x0000_i144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45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6" type="#_x0000_t75" style="width:18pt;height:15.35pt" o:ole="">
                        <v:imagedata r:id="rId5" o:title=""/>
                      </v:shape>
                      <w:control r:id="rId62" w:name="DefaultOcxName35" w:shapeid="_x0000_i144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50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5" type="#_x0000_t75" style="width:18pt;height:15.35pt" o:ole="">
                        <v:imagedata r:id="rId5" o:title=""/>
                      </v:shape>
                      <w:control r:id="rId63" w:name="DefaultOcxName36" w:shapeid="_x0000_i144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54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4" type="#_x0000_t75" style="width:18pt;height:15.35pt" o:ole="">
                        <v:imagedata r:id="rId5" o:title=""/>
                      </v:shape>
                      <w:control r:id="rId64" w:name="DefaultOcxName37" w:shapeid="_x0000_i144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55 km/hr</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3056"/>
              <w:gridCol w:w="163"/>
              <w:gridCol w:w="318"/>
              <w:gridCol w:w="657"/>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Speed of the train relative to man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7" name="Picture 4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125</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48" name="Picture 4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m/sec</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63"/>
              <w:gridCol w:w="163"/>
              <w:gridCol w:w="212"/>
              <w:gridCol w:w="710"/>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49" name="Picture 4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25</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0" name="Picture 5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m/sec.</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63"/>
              <w:gridCol w:w="163"/>
              <w:gridCol w:w="212"/>
              <w:gridCol w:w="281"/>
              <w:gridCol w:w="212"/>
              <w:gridCol w:w="62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1" name="Picture 51"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25</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18</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2" name="Picture 5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km/hr</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   = 45 km/hr.</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Let the speed of the train be </w:t>
            </w:r>
            <w:r w:rsidRPr="00350B3C">
              <w:rPr>
                <w:rFonts w:ascii="Arial" w:eastAsia="Times New Roman" w:hAnsi="Arial" w:cs="Arial"/>
                <w:i/>
                <w:iCs/>
                <w:sz w:val="19"/>
                <w:szCs w:val="19"/>
              </w:rPr>
              <w:t>x</w:t>
            </w:r>
            <w:r w:rsidRPr="00350B3C">
              <w:rPr>
                <w:rFonts w:ascii="Arial" w:eastAsia="Times New Roman" w:hAnsi="Arial" w:cs="Arial"/>
                <w:sz w:val="19"/>
                <w:szCs w:val="19"/>
              </w:rPr>
              <w:t> km/hr. Then, relative speed = (</w:t>
            </w:r>
            <w:r w:rsidRPr="00350B3C">
              <w:rPr>
                <w:rFonts w:ascii="Arial" w:eastAsia="Times New Roman" w:hAnsi="Arial" w:cs="Arial"/>
                <w:i/>
                <w:iCs/>
                <w:sz w:val="19"/>
                <w:szCs w:val="19"/>
              </w:rPr>
              <w:t>x</w:t>
            </w:r>
            <w:r w:rsidRPr="00350B3C">
              <w:rPr>
                <w:rFonts w:ascii="Arial" w:eastAsia="Times New Roman" w:hAnsi="Arial" w:cs="Arial"/>
                <w:sz w:val="19"/>
                <w:szCs w:val="19"/>
              </w:rPr>
              <w:t> - 5) km/hr.</w:t>
            </w:r>
          </w:p>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3" name="Picture 5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- 5 = 45     </w:t>
            </w:r>
            <w:r>
              <w:rPr>
                <w:rFonts w:ascii="Arial" w:eastAsia="Times New Roman" w:hAnsi="Arial" w:cs="Arial"/>
                <w:noProof/>
                <w:sz w:val="19"/>
                <w:szCs w:val="19"/>
              </w:rPr>
              <w:drawing>
                <wp:inline distT="0" distB="0" distL="0" distR="0">
                  <wp:extent cx="160655" cy="84455"/>
                  <wp:effectExtent l="19050" t="0" r="0" b="0"/>
                  <wp:docPr id="54" name="Picture 5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 50 km/hr.</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65" w:tgtFrame="_blank" w:history="1">
              <w:r w:rsidRPr="00350B3C">
                <w:rPr>
                  <w:rFonts w:ascii="Arial" w:eastAsia="Times New Roman" w:hAnsi="Arial" w:cs="Arial"/>
                  <w:color w:val="0077CC"/>
                  <w:sz w:val="19"/>
                  <w:u w:val="single"/>
                </w:rPr>
                <w:t>Problems on Trains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66"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10.</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Two trains, each 100 m long, moving in opposite directions, cross each other in 8 seconds. If one is moving twice as fast the other, then the speed of the faster train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3" type="#_x0000_t75" style="width:18pt;height:15.35pt" o:ole="">
                        <v:imagedata r:id="rId5" o:title=""/>
                      </v:shape>
                      <w:control r:id="rId67" w:name="DefaultOcxName38" w:shapeid="_x0000_i144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30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2" type="#_x0000_t75" style="width:18pt;height:15.35pt" o:ole="">
                        <v:imagedata r:id="rId5" o:title=""/>
                      </v:shape>
                      <w:control r:id="rId68" w:name="DefaultOcxName39" w:shapeid="_x0000_i144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45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1" type="#_x0000_t75" style="width:18pt;height:15.35pt" o:ole="">
                        <v:imagedata r:id="rId5" o:title=""/>
                      </v:shape>
                      <w:control r:id="rId69" w:name="DefaultOcxName40" w:shapeid="_x0000_i144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60 km/hr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40" type="#_x0000_t75" style="width:18pt;height:15.35pt" o:ole="">
                        <v:imagedata r:id="rId5" o:title=""/>
                      </v:shape>
                      <w:control r:id="rId70" w:name="DefaultOcxName41" w:shapeid="_x0000_i144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75 km/hr</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C</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Let the speed of the slower train be </w:t>
            </w:r>
            <w:r w:rsidRPr="00350B3C">
              <w:rPr>
                <w:rFonts w:ascii="Arial" w:eastAsia="Times New Roman" w:hAnsi="Arial" w:cs="Arial"/>
                <w:i/>
                <w:iCs/>
                <w:sz w:val="19"/>
                <w:szCs w:val="19"/>
              </w:rPr>
              <w:t>x</w:t>
            </w:r>
            <w:r w:rsidRPr="00350B3C">
              <w:rPr>
                <w:rFonts w:ascii="Arial" w:eastAsia="Times New Roman" w:hAnsi="Arial" w:cs="Arial"/>
                <w:sz w:val="19"/>
                <w:szCs w:val="19"/>
              </w:rPr>
              <w:t> m/sec.</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Then, speed of the faster train = 2</w:t>
            </w:r>
            <w:r w:rsidRPr="00350B3C">
              <w:rPr>
                <w:rFonts w:ascii="Arial" w:eastAsia="Times New Roman" w:hAnsi="Arial" w:cs="Arial"/>
                <w:i/>
                <w:iCs/>
                <w:sz w:val="19"/>
                <w:szCs w:val="19"/>
              </w:rPr>
              <w:t>x</w:t>
            </w:r>
            <w:r w:rsidRPr="00350B3C">
              <w:rPr>
                <w:rFonts w:ascii="Arial" w:eastAsia="Times New Roman" w:hAnsi="Arial" w:cs="Arial"/>
                <w:sz w:val="19"/>
                <w:szCs w:val="19"/>
              </w:rPr>
              <w:t> m/sec.</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Relative speed = (</w:t>
            </w:r>
            <w:r w:rsidRPr="00350B3C">
              <w:rPr>
                <w:rFonts w:ascii="Arial" w:eastAsia="Times New Roman" w:hAnsi="Arial" w:cs="Arial"/>
                <w:i/>
                <w:iCs/>
                <w:sz w:val="19"/>
                <w:szCs w:val="19"/>
              </w:rPr>
              <w:t>x</w:t>
            </w:r>
            <w:r w:rsidRPr="00350B3C">
              <w:rPr>
                <w:rFonts w:ascii="Arial" w:eastAsia="Times New Roman" w:hAnsi="Arial" w:cs="Arial"/>
                <w:sz w:val="19"/>
                <w:szCs w:val="19"/>
              </w:rPr>
              <w:t> + 2</w:t>
            </w:r>
            <w:r w:rsidRPr="00350B3C">
              <w:rPr>
                <w:rFonts w:ascii="Arial" w:eastAsia="Times New Roman" w:hAnsi="Arial" w:cs="Arial"/>
                <w:i/>
                <w:iCs/>
                <w:sz w:val="19"/>
                <w:szCs w:val="19"/>
              </w:rPr>
              <w:t>x</w:t>
            </w:r>
            <w:r w:rsidRPr="00350B3C">
              <w:rPr>
                <w:rFonts w:ascii="Arial" w:eastAsia="Times New Roman" w:hAnsi="Arial" w:cs="Arial"/>
                <w:sz w:val="19"/>
                <w:szCs w:val="19"/>
              </w:rPr>
              <w:t>) m/sec = 3</w:t>
            </w:r>
            <w:r w:rsidRPr="00350B3C">
              <w:rPr>
                <w:rFonts w:ascii="Arial" w:eastAsia="Times New Roman" w:hAnsi="Arial" w:cs="Arial"/>
                <w:i/>
                <w:iCs/>
                <w:sz w:val="19"/>
                <w:szCs w:val="19"/>
              </w:rPr>
              <w:t>x</w:t>
            </w:r>
            <w:r w:rsidRPr="00350B3C">
              <w:rPr>
                <w:rFonts w:ascii="Arial" w:eastAsia="Times New Roman" w:hAnsi="Arial" w:cs="Arial"/>
                <w:sz w:val="19"/>
                <w:szCs w:val="19"/>
              </w:rPr>
              <w:t> m/sec.</w:t>
            </w:r>
          </w:p>
          <w:tbl>
            <w:tblPr>
              <w:tblW w:w="0" w:type="auto"/>
              <w:tblCellSpacing w:w="0" w:type="dxa"/>
              <w:tblCellMar>
                <w:left w:w="0" w:type="dxa"/>
                <w:right w:w="0" w:type="dxa"/>
              </w:tblCellMar>
              <w:tblLook w:val="04A0"/>
            </w:tblPr>
            <w:tblGrid>
              <w:gridCol w:w="283"/>
              <w:gridCol w:w="978"/>
              <w:gridCol w:w="551"/>
            </w:tblGrid>
            <w:tr w:rsidR="00350B3C" w:rsidRPr="00350B3C" w:rsidT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55" name="Picture 5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 + 100)</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3</w:t>
                  </w:r>
                  <w:r w:rsidRPr="00350B3C">
                    <w:rPr>
                      <w:rFonts w:ascii="Arial" w:eastAsia="Times New Roman" w:hAnsi="Arial" w:cs="Arial"/>
                      <w:i/>
                      <w:iCs/>
                      <w:sz w:val="19"/>
                      <w:szCs w:val="19"/>
                    </w:rPr>
                    <w:t>x</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8</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6" name="Picture 5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24</w:t>
            </w:r>
            <w:r w:rsidRPr="00350B3C">
              <w:rPr>
                <w:rFonts w:ascii="Arial" w:eastAsia="Times New Roman" w:hAnsi="Arial" w:cs="Arial"/>
                <w:i/>
                <w:iCs/>
                <w:sz w:val="19"/>
                <w:szCs w:val="19"/>
              </w:rPr>
              <w:t>x</w:t>
            </w:r>
            <w:r w:rsidRPr="00350B3C">
              <w:rPr>
                <w:rFonts w:ascii="Arial" w:eastAsia="Times New Roman" w:hAnsi="Arial" w:cs="Arial"/>
                <w:sz w:val="19"/>
                <w:szCs w:val="19"/>
              </w:rPr>
              <w:t> = 200</w:t>
            </w:r>
          </w:p>
          <w:tbl>
            <w:tblPr>
              <w:tblW w:w="0" w:type="auto"/>
              <w:tblCellSpacing w:w="0" w:type="dxa"/>
              <w:tblCellMar>
                <w:left w:w="0" w:type="dxa"/>
                <w:right w:w="0" w:type="dxa"/>
              </w:tblCellMar>
              <w:tblLook w:val="04A0"/>
            </w:tblPr>
            <w:tblGrid>
              <w:gridCol w:w="688"/>
              <w:gridCol w:w="212"/>
              <w:gridCol w:w="5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57" name="Picture 5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25</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591"/>
              <w:gridCol w:w="212"/>
              <w:gridCol w:w="600"/>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So, speed of the faster train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50</w:t>
                  </w:r>
                </w:p>
              </w:tc>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m/sec</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63"/>
              <w:gridCol w:w="163"/>
              <w:gridCol w:w="212"/>
              <w:gridCol w:w="281"/>
              <w:gridCol w:w="212"/>
              <w:gridCol w:w="62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58" name="Picture 5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50</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18</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59" name="Picture 5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km/hr</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   = 60 km/hr.</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71" w:tgtFrame="_blank" w:history="1">
              <w:r w:rsidRPr="00350B3C">
                <w:rPr>
                  <w:rFonts w:ascii="Arial" w:eastAsia="Times New Roman" w:hAnsi="Arial" w:cs="Arial"/>
                  <w:color w:val="0077CC"/>
                  <w:sz w:val="19"/>
                  <w:u w:val="single"/>
                </w:rPr>
                <w:t>Problems on Trains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lastRenderedPageBreak/>
              <w:t>Discuss about this problem : </w:t>
            </w:r>
            <w:hyperlink r:id="rId72"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11.</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 train travelling at a speed of 75 mph enters a tunnel 3</w:t>
            </w:r>
            <w:r>
              <w:rPr>
                <w:rFonts w:ascii="Arial" w:eastAsia="Times New Roman" w:hAnsi="Arial" w:cs="Arial"/>
                <w:noProof/>
                <w:sz w:val="19"/>
                <w:szCs w:val="19"/>
              </w:rPr>
              <w:drawing>
                <wp:inline distT="0" distB="0" distL="0" distR="0">
                  <wp:extent cx="93345" cy="262255"/>
                  <wp:effectExtent l="19050" t="0" r="1905" b="0"/>
                  <wp:docPr id="60" name="Picture 6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2"/>
                          <pic:cNvPicPr>
                            <a:picLocks noChangeAspect="1" noChangeArrowheads="1"/>
                          </pic:cNvPicPr>
                        </pic:nvPicPr>
                        <pic:blipFill>
                          <a:blip r:embed="rId73"/>
                          <a:srcRect/>
                          <a:stretch>
                            <a:fillRect/>
                          </a:stretch>
                        </pic:blipFill>
                        <pic:spPr bwMode="auto">
                          <a:xfrm>
                            <a:off x="0" y="0"/>
                            <a:ext cx="93345" cy="2622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miles long. The train is </w:t>
            </w:r>
            <w:r>
              <w:rPr>
                <w:rFonts w:ascii="Arial" w:eastAsia="Times New Roman" w:hAnsi="Arial" w:cs="Arial"/>
                <w:noProof/>
                <w:sz w:val="19"/>
                <w:szCs w:val="19"/>
              </w:rPr>
              <w:drawing>
                <wp:inline distT="0" distB="0" distL="0" distR="0">
                  <wp:extent cx="93345" cy="262255"/>
                  <wp:effectExtent l="19050" t="0" r="1905" b="0"/>
                  <wp:docPr id="61" name="Picture 6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4"/>
                          <pic:cNvPicPr>
                            <a:picLocks noChangeAspect="1" noChangeArrowheads="1"/>
                          </pic:cNvPicPr>
                        </pic:nvPicPr>
                        <pic:blipFill>
                          <a:blip r:embed="rId74"/>
                          <a:srcRect/>
                          <a:stretch>
                            <a:fillRect/>
                          </a:stretch>
                        </pic:blipFill>
                        <pic:spPr bwMode="auto">
                          <a:xfrm>
                            <a:off x="0" y="0"/>
                            <a:ext cx="93345" cy="2622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mile long. How long does it take for the train to pass through the tunnel from the moment the front enters to the moment the rear emerges?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9" type="#_x0000_t75" style="width:18pt;height:15.35pt" o:ole="">
                        <v:imagedata r:id="rId5" o:title=""/>
                      </v:shape>
                      <w:control r:id="rId75" w:name="DefaultOcxName42" w:shapeid="_x0000_i143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2.5 min</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8" type="#_x0000_t75" style="width:18pt;height:15.35pt" o:ole="">
                        <v:imagedata r:id="rId5" o:title=""/>
                      </v:shape>
                      <w:control r:id="rId76" w:name="DefaultOcxName43" w:shapeid="_x0000_i143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 min</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7" type="#_x0000_t75" style="width:18pt;height:15.35pt" o:ole="">
                        <v:imagedata r:id="rId5" o:title=""/>
                      </v:shape>
                      <w:control r:id="rId77" w:name="DefaultOcxName44" w:shapeid="_x0000_i143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3.2 min</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6" type="#_x0000_t75" style="width:18pt;height:15.35pt" o:ole="">
                        <v:imagedata r:id="rId5" o:title=""/>
                      </v:shape>
                      <w:control r:id="rId78" w:name="DefaultOcxName45" w:shapeid="_x0000_i143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3.5 min</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2005"/>
              <w:gridCol w:w="1749"/>
            </w:tblGrid>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Total distance covered</w:t>
                  </w: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163"/>
                    <w:gridCol w:w="106"/>
                    <w:gridCol w:w="297"/>
                    <w:gridCol w:w="106"/>
                    <w:gridCol w:w="150"/>
                    <w:gridCol w:w="630"/>
                  </w:tblGrid>
                  <w:tr w:rsidR="00350B3C" w:rsidRP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miles</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212"/>
                    <w:gridCol w:w="683"/>
                  </w:tblGrid>
                  <w:tr w:rsidR="00350B3C" w:rsidRP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15</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miles.</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369"/>
              <w:gridCol w:w="1820"/>
            </w:tblGrid>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4" name="Picture 64" descr="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refore"/>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Time taken</w:t>
                  </w: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163"/>
                    <w:gridCol w:w="518"/>
                    <w:gridCol w:w="150"/>
                    <w:gridCol w:w="264"/>
                  </w:tblGrid>
                  <w:tr w:rsidR="00350B3C" w:rsidRP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15</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hrs</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 x 75</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212"/>
                    <w:gridCol w:w="450"/>
                  </w:tblGrid>
                  <w:tr w:rsidR="00350B3C" w:rsidRP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hrs</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tbl>
                  <w:tblPr>
                    <w:tblW w:w="0" w:type="auto"/>
                    <w:tblCellSpacing w:w="0" w:type="dxa"/>
                    <w:tblCellMar>
                      <w:left w:w="0" w:type="dxa"/>
                      <w:right w:w="0" w:type="dxa"/>
                    </w:tblCellMar>
                    <w:tblLook w:val="04A0"/>
                  </w:tblPr>
                  <w:tblGrid>
                    <w:gridCol w:w="204"/>
                    <w:gridCol w:w="163"/>
                    <w:gridCol w:w="212"/>
                    <w:gridCol w:w="453"/>
                    <w:gridCol w:w="150"/>
                    <w:gridCol w:w="545"/>
                  </w:tblGrid>
                  <w:tr w:rsidR="00350B3C" w:rsidRP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60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min.</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0" w:type="dxa"/>
                    <w:left w:w="0" w:type="dxa"/>
                    <w:bottom w:w="227"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 3 min.</w:t>
                  </w: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79" w:tgtFrame="_blank" w:history="1">
              <w:r w:rsidRPr="00350B3C">
                <w:rPr>
                  <w:rFonts w:ascii="Arial" w:eastAsia="Times New Roman" w:hAnsi="Arial" w:cs="Arial"/>
                  <w:color w:val="0077CC"/>
                  <w:sz w:val="19"/>
                  <w:u w:val="single"/>
                </w:rPr>
                <w:t>Problems on Trains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80"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12.</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 man takes twice as long to row a distance against the stream as to row the same distance in favour of the stream. The ratio of the speed of the boat (in still water) and the stream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5" type="#_x0000_t75" style="width:18pt;height:15.35pt" o:ole="">
                        <v:imagedata r:id="rId5" o:title=""/>
                      </v:shape>
                      <w:control r:id="rId81" w:name="DefaultOcxName46" w:shapeid="_x0000_i143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 : 1</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4" type="#_x0000_t75" style="width:18pt;height:15.35pt" o:ole="">
                        <v:imagedata r:id="rId5" o:title=""/>
                      </v:shape>
                      <w:control r:id="rId82" w:name="DefaultOcxName47" w:shapeid="_x0000_i143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 : 1</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3" type="#_x0000_t75" style="width:18pt;height:15.35pt" o:ole="">
                        <v:imagedata r:id="rId5" o:title=""/>
                      </v:shape>
                      <w:control r:id="rId83" w:name="DefaultOcxName48" w:shapeid="_x0000_i143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 : 2</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2" type="#_x0000_t75" style="width:18pt;height:15.35pt" o:ole="">
                        <v:imagedata r:id="rId5" o:title=""/>
                      </v:shape>
                      <w:control r:id="rId84" w:name="DefaultOcxName49" w:shapeid="_x0000_i143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7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 : 3</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Let man's rate upstream be </w:t>
            </w:r>
            <w:r w:rsidRPr="00350B3C">
              <w:rPr>
                <w:rFonts w:ascii="Arial" w:eastAsia="Times New Roman" w:hAnsi="Arial" w:cs="Arial"/>
                <w:i/>
                <w:iCs/>
                <w:sz w:val="19"/>
                <w:szCs w:val="19"/>
              </w:rPr>
              <w:t>x</w:t>
            </w:r>
            <w:r w:rsidRPr="00350B3C">
              <w:rPr>
                <w:rFonts w:ascii="Arial" w:eastAsia="Times New Roman" w:hAnsi="Arial" w:cs="Arial"/>
                <w:sz w:val="19"/>
                <w:szCs w:val="19"/>
              </w:rPr>
              <w:t> kmph.</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Then, his rate downstream = 2</w:t>
            </w:r>
            <w:r w:rsidRPr="00350B3C">
              <w:rPr>
                <w:rFonts w:ascii="Arial" w:eastAsia="Times New Roman" w:hAnsi="Arial" w:cs="Arial"/>
                <w:i/>
                <w:iCs/>
                <w:sz w:val="19"/>
                <w:szCs w:val="19"/>
              </w:rPr>
              <w:t>x</w:t>
            </w:r>
            <w:r w:rsidRPr="00350B3C">
              <w:rPr>
                <w:rFonts w:ascii="Arial" w:eastAsia="Times New Roman" w:hAnsi="Arial" w:cs="Arial"/>
                <w:sz w:val="19"/>
                <w:szCs w:val="19"/>
              </w:rPr>
              <w:t> kmph.</w:t>
            </w:r>
          </w:p>
          <w:tbl>
            <w:tblPr>
              <w:tblW w:w="0" w:type="auto"/>
              <w:tblCellSpacing w:w="0" w:type="dxa"/>
              <w:tblCellMar>
                <w:left w:w="0" w:type="dxa"/>
                <w:right w:w="0" w:type="dxa"/>
              </w:tblCellMar>
              <w:tblLook w:val="04A0"/>
            </w:tblPr>
            <w:tblGrid>
              <w:gridCol w:w="3993"/>
              <w:gridCol w:w="163"/>
              <w:gridCol w:w="513"/>
              <w:gridCol w:w="150"/>
              <w:gridCol w:w="239"/>
              <w:gridCol w:w="163"/>
              <w:gridCol w:w="465"/>
              <w:gridCol w:w="150"/>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69" name="Picture 6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(Speed in still water) : (Speed of stream)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0" name="Picture 7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r w:rsidRPr="00350B3C">
                    <w:rPr>
                      <w:rFonts w:ascii="Arial" w:eastAsia="Times New Roman" w:hAnsi="Arial" w:cs="Arial"/>
                      <w:i/>
                      <w:iCs/>
                      <w:sz w:val="19"/>
                      <w:szCs w:val="19"/>
                    </w:rPr>
                    <w:t>x</w:t>
                  </w:r>
                  <w:r w:rsidRPr="00350B3C">
                    <w:rPr>
                      <w:rFonts w:ascii="Arial" w:eastAsia="Times New Roman" w:hAnsi="Arial" w:cs="Arial"/>
                      <w:sz w:val="19"/>
                      <w:szCs w:val="19"/>
                    </w:rPr>
                    <w:t> + </w:t>
                  </w:r>
                  <w:r w:rsidRPr="00350B3C">
                    <w:rPr>
                      <w:rFonts w:ascii="Arial" w:eastAsia="Times New Roman" w:hAnsi="Arial" w:cs="Arial"/>
                      <w:i/>
                      <w:iCs/>
                      <w:sz w:val="19"/>
                      <w:szCs w:val="19"/>
                    </w:rPr>
                    <w:t>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1" name="Picture 7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2" name="Picture 7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r w:rsidRPr="00350B3C">
                    <w:rPr>
                      <w:rFonts w:ascii="Arial" w:eastAsia="Times New Roman" w:hAnsi="Arial" w:cs="Arial"/>
                      <w:i/>
                      <w:iCs/>
                      <w:sz w:val="19"/>
                      <w:szCs w:val="19"/>
                    </w:rPr>
                    <w:t>x</w:t>
                  </w:r>
                  <w:r w:rsidRPr="00350B3C">
                    <w:rPr>
                      <w:rFonts w:ascii="Arial" w:eastAsia="Times New Roman" w:hAnsi="Arial" w:cs="Arial"/>
                      <w:sz w:val="19"/>
                      <w:szCs w:val="19"/>
                    </w:rPr>
                    <w:t> - </w:t>
                  </w:r>
                  <w:r w:rsidRPr="00350B3C">
                    <w:rPr>
                      <w:rFonts w:ascii="Arial" w:eastAsia="Times New Roman" w:hAnsi="Arial" w:cs="Arial"/>
                      <w:i/>
                      <w:iCs/>
                      <w:sz w:val="19"/>
                      <w:szCs w:val="19"/>
                    </w:rPr>
                    <w:t>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3" name="Picture 7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63"/>
              <w:gridCol w:w="201"/>
              <w:gridCol w:w="239"/>
              <w:gridCol w:w="106"/>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r w:rsidRPr="00350B3C">
                    <w:rPr>
                      <w:rFonts w:ascii="Arial" w:eastAsia="Times New Roman" w:hAnsi="Arial" w:cs="Arial"/>
                      <w:i/>
                      <w:iCs/>
                      <w:sz w:val="19"/>
                      <w:szCs w:val="19"/>
                    </w:rPr>
                    <w:t>x</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i/>
                      <w:iCs/>
                      <w:sz w:val="19"/>
                      <w:szCs w:val="19"/>
                    </w:rPr>
                    <w:t>x</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2</w:t>
                  </w:r>
                </w:p>
              </w:tc>
            </w:tr>
          </w:tbl>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   = 3 : 1.</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85" w:tgtFrame="_blank" w:history="1">
              <w:r w:rsidRPr="00350B3C">
                <w:rPr>
                  <w:rFonts w:ascii="Arial" w:eastAsia="Times New Roman" w:hAnsi="Arial" w:cs="Arial"/>
                  <w:color w:val="0077CC"/>
                  <w:sz w:val="19"/>
                  <w:u w:val="single"/>
                </w:rPr>
                <w:t>Boats and Streams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86"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13.</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 sum of Rs. 12,500 amounts to Rs. 15,500 in 4 years at the rate of simple interest. What is the rate of interest?</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1" type="#_x0000_t75" style="width:18pt;height:15.35pt" o:ole="">
                        <v:imagedata r:id="rId5" o:title=""/>
                      </v:shape>
                      <w:control r:id="rId87" w:name="DefaultOcxName50" w:shapeid="_x0000_i143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30" type="#_x0000_t75" style="width:18pt;height:15.35pt" o:ole="">
                        <v:imagedata r:id="rId5" o:title=""/>
                      </v:shape>
                      <w:control r:id="rId88" w:name="DefaultOcxName51" w:shapeid="_x0000_i143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9" type="#_x0000_t75" style="width:18pt;height:15.35pt" o:ole="">
                        <v:imagedata r:id="rId5" o:title=""/>
                      </v:shape>
                      <w:control r:id="rId89" w:name="DefaultOcxName52" w:shapeid="_x0000_i142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5%</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8" type="#_x0000_t75" style="width:18pt;height:15.35pt" o:ole="">
                        <v:imagedata r:id="rId5" o:title=""/>
                      </v:shape>
                      <w:control r:id="rId90" w:name="DefaultOcxName53" w:shapeid="_x0000_i142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7" type="#_x0000_t75" style="width:18pt;height:15.35pt" o:ole="">
                        <v:imagedata r:id="rId5" o:title=""/>
                      </v:shape>
                      <w:control r:id="rId91" w:name="DefaultOcxName54" w:shapeid="_x0000_i142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None of these</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S.I. = Rs. (15500 - 12500) = Rs. 3000.</w:t>
            </w:r>
          </w:p>
          <w:tbl>
            <w:tblPr>
              <w:tblW w:w="0" w:type="auto"/>
              <w:tblCellSpacing w:w="0" w:type="dxa"/>
              <w:tblCellMar>
                <w:left w:w="0" w:type="dxa"/>
                <w:right w:w="0" w:type="dxa"/>
              </w:tblCellMar>
              <w:tblLook w:val="04A0"/>
            </w:tblPr>
            <w:tblGrid>
              <w:gridCol w:w="659"/>
              <w:gridCol w:w="163"/>
              <w:gridCol w:w="941"/>
              <w:gridCol w:w="319"/>
              <w:gridCol w:w="62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Rate =</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4" name="Picture 7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 x 3000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5" name="Picture 7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6%</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12500 x 4</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92" w:tgtFrame="_blank" w:history="1">
              <w:r w:rsidRPr="00350B3C">
                <w:rPr>
                  <w:rFonts w:ascii="Arial" w:eastAsia="Times New Roman" w:hAnsi="Arial" w:cs="Arial"/>
                  <w:color w:val="0077CC"/>
                  <w:sz w:val="19"/>
                  <w:u w:val="single"/>
                </w:rPr>
                <w:t>Simple Interest</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93"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14.</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At what rate of compound interest per annum will a sum of Rs. 1200 become Rs. 1348.32 in 2 years?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6" type="#_x0000_t75" style="width:18pt;height:15.35pt" o:ole="">
                        <v:imagedata r:id="rId5" o:title=""/>
                      </v:shape>
                      <w:control r:id="rId94" w:name="DefaultOcxName55" w:shapeid="_x0000_i142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5" type="#_x0000_t75" style="width:18pt;height:15.35pt" o:ole="">
                        <v:imagedata r:id="rId5" o:title=""/>
                      </v:shape>
                      <w:control r:id="rId95" w:name="DefaultOcxName56" w:shapeid="_x0000_i142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6.5%</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4" type="#_x0000_t75" style="width:18pt;height:15.35pt" o:ole="">
                        <v:imagedata r:id="rId5" o:title=""/>
                      </v:shape>
                      <w:control r:id="rId96" w:name="DefaultOcxName57" w:shapeid="_x0000_i142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3" type="#_x0000_t75" style="width:18pt;height:15.35pt" o:ole="">
                        <v:imagedata r:id="rId5" o:title=""/>
                      </v:shape>
                      <w:control r:id="rId97" w:name="DefaultOcxName58" w:shapeid="_x0000_i142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7.5%</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Let the rate be R% p.a.</w:t>
            </w:r>
          </w:p>
          <w:tbl>
            <w:tblPr>
              <w:tblW w:w="0" w:type="auto"/>
              <w:tblCellSpacing w:w="0" w:type="dxa"/>
              <w:tblCellMar>
                <w:left w:w="0" w:type="dxa"/>
                <w:right w:w="0" w:type="dxa"/>
              </w:tblCellMar>
              <w:tblLook w:val="04A0"/>
            </w:tblPr>
            <w:tblGrid>
              <w:gridCol w:w="1203"/>
              <w:gridCol w:w="163"/>
              <w:gridCol w:w="363"/>
              <w:gridCol w:w="318"/>
              <w:gridCol w:w="150"/>
              <w:gridCol w:w="89"/>
              <w:gridCol w:w="1037"/>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Then, 1200 x</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6" name="Picture 7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77" name="Picture 7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350B3C" w:rsidRPr="00350B3C" w:rsidRDefault="00350B3C" w:rsidP="00350B3C">
                  <w:pPr>
                    <w:spacing w:after="0" w:line="240" w:lineRule="auto"/>
                    <w:jc w:val="center"/>
                    <w:rPr>
                      <w:rFonts w:ascii="Arial" w:eastAsia="Times New Roman" w:hAnsi="Arial" w:cs="Arial"/>
                      <w:sz w:val="16"/>
                      <w:szCs w:val="16"/>
                    </w:rPr>
                  </w:pPr>
                  <w:r w:rsidRPr="00350B3C">
                    <w:rPr>
                      <w:rFonts w:ascii="Arial" w:eastAsia="Times New Roman" w:hAnsi="Arial" w:cs="Arial"/>
                      <w:sz w:val="16"/>
                      <w:szCs w:val="16"/>
                    </w:rPr>
                    <w:t>2</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1348.32</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6"/>
                      <w:szCs w:val="16"/>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63"/>
              <w:gridCol w:w="363"/>
              <w:gridCol w:w="318"/>
              <w:gridCol w:w="150"/>
              <w:gridCol w:w="89"/>
              <w:gridCol w:w="297"/>
              <w:gridCol w:w="635"/>
              <w:gridCol w:w="297"/>
              <w:gridCol w:w="529"/>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78" name="Picture 7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79" name="Picture 7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0" name="Picture 80"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350B3C" w:rsidRPr="00350B3C" w:rsidRDefault="00350B3C" w:rsidP="00350B3C">
                  <w:pPr>
                    <w:spacing w:after="0" w:line="240" w:lineRule="auto"/>
                    <w:jc w:val="center"/>
                    <w:rPr>
                      <w:rFonts w:ascii="Arial" w:eastAsia="Times New Roman" w:hAnsi="Arial" w:cs="Arial"/>
                      <w:sz w:val="16"/>
                      <w:szCs w:val="16"/>
                    </w:rPr>
                  </w:pPr>
                  <w:r w:rsidRPr="00350B3C">
                    <w:rPr>
                      <w:rFonts w:ascii="Arial" w:eastAsia="Times New Roman" w:hAnsi="Arial" w:cs="Arial"/>
                      <w:sz w:val="16"/>
                      <w:szCs w:val="16"/>
                    </w:rPr>
                    <w:t>2</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134832</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11236</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6"/>
                      <w:szCs w:val="16"/>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120000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10000</w:t>
                  </w: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376"/>
              <w:gridCol w:w="163"/>
              <w:gridCol w:w="363"/>
              <w:gridCol w:w="318"/>
              <w:gridCol w:w="150"/>
              <w:gridCol w:w="89"/>
              <w:gridCol w:w="297"/>
              <w:gridCol w:w="163"/>
              <w:gridCol w:w="318"/>
              <w:gridCol w:w="150"/>
              <w:gridCol w:w="89"/>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81" name="Picture 8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2" name="Picture 8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3" name="Picture 8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350B3C" w:rsidRPr="00350B3C" w:rsidRDefault="00350B3C" w:rsidP="00350B3C">
                  <w:pPr>
                    <w:spacing w:after="0" w:line="240" w:lineRule="auto"/>
                    <w:jc w:val="center"/>
                    <w:rPr>
                      <w:rFonts w:ascii="Arial" w:eastAsia="Times New Roman" w:hAnsi="Arial" w:cs="Arial"/>
                      <w:sz w:val="16"/>
                      <w:szCs w:val="16"/>
                    </w:rPr>
                  </w:pPr>
                  <w:r w:rsidRPr="00350B3C">
                    <w:rPr>
                      <w:rFonts w:ascii="Arial" w:eastAsia="Times New Roman" w:hAnsi="Arial" w:cs="Arial"/>
                      <w:sz w:val="16"/>
                      <w:szCs w:val="16"/>
                    </w:rPr>
                    <w:t>2</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84" name="Picture 8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106</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85" name="Picture 8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hideMark/>
                </w:tcPr>
                <w:p w:rsidR="00350B3C" w:rsidRPr="00350B3C" w:rsidRDefault="00350B3C" w:rsidP="00350B3C">
                  <w:pPr>
                    <w:spacing w:after="0" w:line="240" w:lineRule="auto"/>
                    <w:jc w:val="center"/>
                    <w:rPr>
                      <w:rFonts w:ascii="Arial" w:eastAsia="Times New Roman" w:hAnsi="Arial" w:cs="Arial"/>
                      <w:sz w:val="16"/>
                      <w:szCs w:val="16"/>
                    </w:rPr>
                  </w:pPr>
                  <w:r w:rsidRPr="00350B3C">
                    <w:rPr>
                      <w:rFonts w:ascii="Arial" w:eastAsia="Times New Roman" w:hAnsi="Arial" w:cs="Arial"/>
                      <w:sz w:val="16"/>
                      <w:szCs w:val="16"/>
                    </w:rPr>
                    <w:t>2</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6"/>
                      <w:szCs w:val="16"/>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6"/>
                      <w:szCs w:val="16"/>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699"/>
              <w:gridCol w:w="318"/>
              <w:gridCol w:w="297"/>
              <w:gridCol w:w="318"/>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84455"/>
                        <wp:effectExtent l="19050" t="0" r="0" b="0"/>
                        <wp:docPr id="86" name="Picture 8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1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106</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100</w:t>
                  </w:r>
                </w:p>
              </w:tc>
            </w:tr>
          </w:tbl>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lastRenderedPageBreak/>
              <w:drawing>
                <wp:inline distT="0" distB="0" distL="0" distR="0">
                  <wp:extent cx="160655" cy="84455"/>
                  <wp:effectExtent l="19050" t="0" r="0" b="0"/>
                  <wp:docPr id="87" name="Picture 8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indiabix.com/_files/images/aptitude/1-sym-imp.gif"/>
                          <pic:cNvPicPr>
                            <a:picLocks noChangeAspect="1" noChangeArrowheads="1"/>
                          </pic:cNvPicPr>
                        </pic:nvPicPr>
                        <pic:blipFill>
                          <a:blip r:embed="rId31"/>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R = 6%</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98" w:tgtFrame="_blank" w:history="1">
              <w:r w:rsidRPr="00350B3C">
                <w:rPr>
                  <w:rFonts w:ascii="Arial" w:eastAsia="Times New Roman" w:hAnsi="Arial" w:cs="Arial"/>
                  <w:color w:val="0077CC"/>
                  <w:sz w:val="19"/>
                  <w:u w:val="single"/>
                </w:rPr>
                <w:t>Compound Interest</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99"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0" w:type="auto"/>
            <w:gridSpan w:val="2"/>
            <w:vAlign w:val="center"/>
            <w:hideMark/>
          </w:tcPr>
          <w:p w:rsidR="00350B3C" w:rsidRPr="00350B3C" w:rsidRDefault="00350B3C" w:rsidP="00350B3C">
            <w:pPr>
              <w:shd w:val="clear" w:color="auto" w:fill="FDFDFD"/>
              <w:spacing w:after="0" w:line="240" w:lineRule="auto"/>
              <w:rPr>
                <w:rFonts w:ascii="Arial" w:eastAsia="Times New Roman" w:hAnsi="Arial" w:cs="Arial"/>
                <w:b/>
                <w:bCs/>
                <w:color w:val="808080"/>
                <w:sz w:val="19"/>
                <w:szCs w:val="19"/>
              </w:rPr>
            </w:pPr>
            <w:r w:rsidRPr="00350B3C">
              <w:rPr>
                <w:rFonts w:ascii="Arial" w:eastAsia="Times New Roman" w:hAnsi="Arial" w:cs="Arial"/>
                <w:b/>
                <w:bCs/>
                <w:color w:val="808080"/>
                <w:sz w:val="19"/>
                <w:szCs w:val="19"/>
              </w:rPr>
              <w:t>Direction (for Q.No. 15):</w:t>
            </w:r>
          </w:p>
          <w:p w:rsidR="00350B3C" w:rsidRPr="00350B3C" w:rsidRDefault="00350B3C" w:rsidP="00350B3C">
            <w:pPr>
              <w:spacing w:after="133" w:line="240" w:lineRule="auto"/>
              <w:rPr>
                <w:rFonts w:ascii="Arial" w:eastAsia="Times New Roman" w:hAnsi="Arial" w:cs="Arial"/>
                <w:sz w:val="19"/>
                <w:szCs w:val="19"/>
              </w:rPr>
            </w:pPr>
            <w:r w:rsidRPr="00350B3C">
              <w:rPr>
                <w:rFonts w:ascii="Arial" w:eastAsia="Times New Roman" w:hAnsi="Arial" w:cs="Arial"/>
                <w:sz w:val="19"/>
                <w:szCs w:val="19"/>
              </w:rPr>
              <w:t>Each of these questions is followed by three statements. You have to study the question and all the three statements given to decide whether any information provided in the statement(s) is redundant and can be dispensed with while answering the given question.</w:t>
            </w:r>
          </w:p>
        </w:tc>
      </w:tr>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15.</w:t>
            </w:r>
          </w:p>
        </w:tc>
        <w:tc>
          <w:tcPr>
            <w:tcW w:w="0" w:type="auto"/>
            <w:hideMark/>
          </w:tcPr>
          <w:tbl>
            <w:tblPr>
              <w:tblW w:w="0" w:type="auto"/>
              <w:tblCellSpacing w:w="0" w:type="dxa"/>
              <w:tblCellMar>
                <w:left w:w="0" w:type="dxa"/>
                <w:right w:w="0" w:type="dxa"/>
              </w:tblCellMar>
              <w:tblLook w:val="04A0"/>
            </w:tblPr>
            <w:tblGrid>
              <w:gridCol w:w="395"/>
              <w:gridCol w:w="8406"/>
            </w:tblGrid>
            <w:tr w:rsidR="00350B3C" w:rsidRPr="00350B3C">
              <w:trPr>
                <w:tblCellSpacing w:w="0" w:type="dxa"/>
              </w:trPr>
              <w:tc>
                <w:tcPr>
                  <w:tcW w:w="0" w:type="auto"/>
                  <w:gridSpan w:val="2"/>
                  <w:tcMar>
                    <w:top w:w="0" w:type="dxa"/>
                    <w:left w:w="0" w:type="dxa"/>
                    <w:bottom w:w="227" w:type="dxa"/>
                    <w:right w:w="0"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What is the cost painting the two adjacent walls of a hall at Rs. 5 per m</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 which has no windows or doors?</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area of the hall is 24 sq. m.</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II.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breadth, length and height of the hall are in the ratio of 4 : 6 : 5 respectively.</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 III.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Area of one wall is 30 sq. m.</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2" type="#_x0000_t75" style="width:18pt;height:15.35pt" o:ole="">
                        <v:imagedata r:id="rId5" o:title=""/>
                      </v:shape>
                      <w:control r:id="rId100" w:name="DefaultOcxName59" w:shapeid="_x0000_i142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 only</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1" type="#_x0000_t75" style="width:18pt;height:15.35pt" o:ole="">
                        <v:imagedata r:id="rId5" o:title=""/>
                      </v:shape>
                      <w:control r:id="rId101" w:name="DefaultOcxName60" w:shapeid="_x0000_i142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07"/>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II only</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20" type="#_x0000_t75" style="width:18pt;height:15.35pt" o:ole="">
                        <v:imagedata r:id="rId5" o:title=""/>
                      </v:shape>
                      <w:control r:id="rId102" w:name="DefaultOcxName61" w:shapeid="_x0000_i142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6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III only</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9" type="#_x0000_t75" style="width:18pt;height:15.35pt" o:ole="">
                        <v:imagedata r:id="rId5" o:title=""/>
                      </v:shape>
                      <w:control r:id="rId103" w:name="DefaultOcxName62" w:shapeid="_x0000_i141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35"/>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Either I or III</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8" type="#_x0000_t75" style="width:18pt;height:15.35pt" o:ole="">
                        <v:imagedata r:id="rId5" o:title=""/>
                      </v:shape>
                      <w:control r:id="rId104" w:name="DefaultOcxName63" w:shapeid="_x0000_i141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23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All I, II and III are required.</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C</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b/>
                <w:bCs/>
                <w:sz w:val="19"/>
                <w:szCs w:val="19"/>
              </w:rPr>
              <w:t>From II,</w:t>
            </w:r>
            <w:r w:rsidRPr="00350B3C">
              <w:rPr>
                <w:rFonts w:ascii="Arial" w:eastAsia="Times New Roman" w:hAnsi="Arial" w:cs="Arial"/>
                <w:sz w:val="19"/>
                <w:szCs w:val="19"/>
              </w:rPr>
              <w:t> let </w:t>
            </w:r>
            <w:r w:rsidRPr="00350B3C">
              <w:rPr>
                <w:rFonts w:ascii="Arial" w:eastAsia="Times New Roman" w:hAnsi="Arial" w:cs="Arial"/>
                <w:i/>
                <w:iCs/>
                <w:sz w:val="19"/>
                <w:szCs w:val="19"/>
              </w:rPr>
              <w:t>l</w:t>
            </w:r>
            <w:r w:rsidRPr="00350B3C">
              <w:rPr>
                <w:rFonts w:ascii="Arial" w:eastAsia="Times New Roman" w:hAnsi="Arial" w:cs="Arial"/>
                <w:sz w:val="19"/>
                <w:szCs w:val="19"/>
              </w:rPr>
              <w:t> = 4</w:t>
            </w:r>
            <w:r w:rsidRPr="00350B3C">
              <w:rPr>
                <w:rFonts w:ascii="Arial" w:eastAsia="Times New Roman" w:hAnsi="Arial" w:cs="Arial"/>
                <w:i/>
                <w:iCs/>
                <w:sz w:val="19"/>
                <w:szCs w:val="19"/>
              </w:rPr>
              <w:t>x</w:t>
            </w:r>
            <w:r w:rsidRPr="00350B3C">
              <w:rPr>
                <w:rFonts w:ascii="Arial" w:eastAsia="Times New Roman" w:hAnsi="Arial" w:cs="Arial"/>
                <w:sz w:val="19"/>
                <w:szCs w:val="19"/>
              </w:rPr>
              <w:t>, </w:t>
            </w:r>
            <w:r w:rsidRPr="00350B3C">
              <w:rPr>
                <w:rFonts w:ascii="Arial" w:eastAsia="Times New Roman" w:hAnsi="Arial" w:cs="Arial"/>
                <w:i/>
                <w:iCs/>
                <w:sz w:val="19"/>
                <w:szCs w:val="19"/>
              </w:rPr>
              <w:t>b</w:t>
            </w:r>
            <w:r w:rsidRPr="00350B3C">
              <w:rPr>
                <w:rFonts w:ascii="Arial" w:eastAsia="Times New Roman" w:hAnsi="Arial" w:cs="Arial"/>
                <w:sz w:val="19"/>
                <w:szCs w:val="19"/>
              </w:rPr>
              <w:t> = 6</w:t>
            </w:r>
            <w:r w:rsidRPr="00350B3C">
              <w:rPr>
                <w:rFonts w:ascii="Arial" w:eastAsia="Times New Roman" w:hAnsi="Arial" w:cs="Arial"/>
                <w:i/>
                <w:iCs/>
                <w:sz w:val="19"/>
                <w:szCs w:val="19"/>
              </w:rPr>
              <w:t>x</w:t>
            </w:r>
            <w:r w:rsidRPr="00350B3C">
              <w:rPr>
                <w:rFonts w:ascii="Arial" w:eastAsia="Times New Roman" w:hAnsi="Arial" w:cs="Arial"/>
                <w:sz w:val="19"/>
                <w:szCs w:val="19"/>
              </w:rPr>
              <w:t> and </w:t>
            </w:r>
            <w:r w:rsidRPr="00350B3C">
              <w:rPr>
                <w:rFonts w:ascii="Arial" w:eastAsia="Times New Roman" w:hAnsi="Arial" w:cs="Arial"/>
                <w:i/>
                <w:iCs/>
                <w:sz w:val="19"/>
                <w:szCs w:val="19"/>
              </w:rPr>
              <w:t>h</w:t>
            </w:r>
            <w:r w:rsidRPr="00350B3C">
              <w:rPr>
                <w:rFonts w:ascii="Arial" w:eastAsia="Times New Roman" w:hAnsi="Arial" w:cs="Arial"/>
                <w:sz w:val="19"/>
                <w:szCs w:val="19"/>
              </w:rPr>
              <w:t> = 5</w:t>
            </w:r>
            <w:r w:rsidRPr="00350B3C">
              <w:rPr>
                <w:rFonts w:ascii="Arial" w:eastAsia="Times New Roman" w:hAnsi="Arial" w:cs="Arial"/>
                <w:i/>
                <w:iCs/>
                <w:sz w:val="19"/>
                <w:szCs w:val="19"/>
              </w:rPr>
              <w:t>x</w:t>
            </w:r>
            <w:r w:rsidRPr="00350B3C">
              <w:rPr>
                <w:rFonts w:ascii="Arial" w:eastAsia="Times New Roman" w:hAnsi="Arial" w:cs="Arial"/>
                <w:sz w:val="19"/>
                <w:szCs w:val="19"/>
              </w:rPr>
              <w:t>.</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Then, area of the hall = (24</w:t>
            </w:r>
            <w:r w:rsidRPr="00350B3C">
              <w:rPr>
                <w:rFonts w:ascii="Arial" w:eastAsia="Times New Roman" w:hAnsi="Arial" w:cs="Arial"/>
                <w:i/>
                <w:iCs/>
                <w:sz w:val="19"/>
                <w:szCs w:val="19"/>
              </w:rPr>
              <w:t>x</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 m</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b/>
                <w:bCs/>
                <w:sz w:val="19"/>
                <w:szCs w:val="19"/>
              </w:rPr>
              <w:t>From I.</w:t>
            </w:r>
            <w:r w:rsidRPr="00350B3C">
              <w:rPr>
                <w:rFonts w:ascii="Arial" w:eastAsia="Times New Roman" w:hAnsi="Arial" w:cs="Arial"/>
                <w:sz w:val="19"/>
                <w:szCs w:val="19"/>
              </w:rPr>
              <w:t> Area of the hall = 24 m</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From II and I, we get 24</w:t>
            </w:r>
            <w:r w:rsidRPr="00350B3C">
              <w:rPr>
                <w:rFonts w:ascii="Arial" w:eastAsia="Times New Roman" w:hAnsi="Arial" w:cs="Arial"/>
                <w:i/>
                <w:iCs/>
                <w:sz w:val="19"/>
                <w:szCs w:val="19"/>
              </w:rPr>
              <w:t>x</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 = 24    </w:t>
            </w:r>
            <w:r>
              <w:rPr>
                <w:rFonts w:ascii="Arial" w:eastAsia="Times New Roman" w:hAnsi="Arial" w:cs="Arial"/>
                <w:noProof/>
                <w:sz w:val="19"/>
                <w:szCs w:val="19"/>
              </w:rPr>
              <w:drawing>
                <wp:inline distT="0" distB="0" distL="0" distR="0">
                  <wp:extent cx="160655" cy="84455"/>
                  <wp:effectExtent l="19050" t="0" r="0" b="0"/>
                  <wp:docPr id="88" name="Picture 88" descr="https://www.indiabix.com/_files/images/aptitude/1-sym-b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indiabix.com/_files/images/aptitude/1-sym-bim.gif"/>
                          <pic:cNvPicPr>
                            <a:picLocks noChangeAspect="1" noChangeArrowheads="1"/>
                          </pic:cNvPicPr>
                        </pic:nvPicPr>
                        <pic:blipFill>
                          <a:blip r:embed="rId46"/>
                          <a:srcRect/>
                          <a:stretch>
                            <a:fillRect/>
                          </a:stretch>
                        </pic:blipFill>
                        <pic:spPr bwMode="auto">
                          <a:xfrm>
                            <a:off x="0" y="0"/>
                            <a:ext cx="160655" cy="844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x</w:t>
            </w:r>
            <w:r w:rsidRPr="00350B3C">
              <w:rPr>
                <w:rFonts w:ascii="Arial" w:eastAsia="Times New Roman" w:hAnsi="Arial" w:cs="Arial"/>
                <w:sz w:val="19"/>
                <w:szCs w:val="19"/>
              </w:rPr>
              <w:t> = 1.</w:t>
            </w:r>
          </w:p>
          <w:p w:rsidR="00350B3C" w:rsidRPr="00350B3C" w:rsidRDefault="00350B3C" w:rsidP="00350B3C">
            <w:pPr>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89" name="Picture 89"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w:t>
            </w:r>
            <w:r w:rsidRPr="00350B3C">
              <w:rPr>
                <w:rFonts w:ascii="Arial" w:eastAsia="Times New Roman" w:hAnsi="Arial" w:cs="Arial"/>
                <w:i/>
                <w:iCs/>
                <w:sz w:val="19"/>
                <w:szCs w:val="19"/>
              </w:rPr>
              <w:t>l</w:t>
            </w:r>
            <w:r w:rsidRPr="00350B3C">
              <w:rPr>
                <w:rFonts w:ascii="Arial" w:eastAsia="Times New Roman" w:hAnsi="Arial" w:cs="Arial"/>
                <w:sz w:val="19"/>
                <w:szCs w:val="19"/>
              </w:rPr>
              <w:t> = 4 m, </w:t>
            </w:r>
            <w:r w:rsidRPr="00350B3C">
              <w:rPr>
                <w:rFonts w:ascii="Arial" w:eastAsia="Times New Roman" w:hAnsi="Arial" w:cs="Arial"/>
                <w:i/>
                <w:iCs/>
                <w:sz w:val="19"/>
                <w:szCs w:val="19"/>
              </w:rPr>
              <w:t>b</w:t>
            </w:r>
            <w:r w:rsidRPr="00350B3C">
              <w:rPr>
                <w:rFonts w:ascii="Arial" w:eastAsia="Times New Roman" w:hAnsi="Arial" w:cs="Arial"/>
                <w:sz w:val="19"/>
                <w:szCs w:val="19"/>
              </w:rPr>
              <w:t> = 6 and </w:t>
            </w:r>
            <w:r w:rsidRPr="00350B3C">
              <w:rPr>
                <w:rFonts w:ascii="Arial" w:eastAsia="Times New Roman" w:hAnsi="Arial" w:cs="Arial"/>
                <w:i/>
                <w:iCs/>
                <w:sz w:val="19"/>
                <w:szCs w:val="19"/>
              </w:rPr>
              <w:t>h</w:t>
            </w:r>
            <w:r w:rsidRPr="00350B3C">
              <w:rPr>
                <w:rFonts w:ascii="Arial" w:eastAsia="Times New Roman" w:hAnsi="Arial" w:cs="Arial"/>
                <w:sz w:val="19"/>
                <w:szCs w:val="19"/>
              </w:rPr>
              <w:t> = 5 m.</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Thus, area of two adjacent walls = [(</w:t>
            </w:r>
            <w:r w:rsidRPr="00350B3C">
              <w:rPr>
                <w:rFonts w:ascii="Arial" w:eastAsia="Times New Roman" w:hAnsi="Arial" w:cs="Arial"/>
                <w:i/>
                <w:iCs/>
                <w:sz w:val="19"/>
                <w:szCs w:val="19"/>
              </w:rPr>
              <w:t>l</w:t>
            </w:r>
            <w:r w:rsidRPr="00350B3C">
              <w:rPr>
                <w:rFonts w:ascii="Arial" w:eastAsia="Times New Roman" w:hAnsi="Arial" w:cs="Arial"/>
                <w:sz w:val="19"/>
                <w:szCs w:val="19"/>
              </w:rPr>
              <w:t> x </w:t>
            </w:r>
            <w:r w:rsidRPr="00350B3C">
              <w:rPr>
                <w:rFonts w:ascii="Arial" w:eastAsia="Times New Roman" w:hAnsi="Arial" w:cs="Arial"/>
                <w:i/>
                <w:iCs/>
                <w:sz w:val="19"/>
                <w:szCs w:val="19"/>
              </w:rPr>
              <w:t>h</w:t>
            </w:r>
            <w:r w:rsidRPr="00350B3C">
              <w:rPr>
                <w:rFonts w:ascii="Arial" w:eastAsia="Times New Roman" w:hAnsi="Arial" w:cs="Arial"/>
                <w:sz w:val="19"/>
                <w:szCs w:val="19"/>
              </w:rPr>
              <w:t>) + (</w:t>
            </w:r>
            <w:r w:rsidRPr="00350B3C">
              <w:rPr>
                <w:rFonts w:ascii="Arial" w:eastAsia="Times New Roman" w:hAnsi="Arial" w:cs="Arial"/>
                <w:i/>
                <w:iCs/>
                <w:sz w:val="19"/>
                <w:szCs w:val="19"/>
              </w:rPr>
              <w:t>b</w:t>
            </w:r>
            <w:r w:rsidRPr="00350B3C">
              <w:rPr>
                <w:rFonts w:ascii="Arial" w:eastAsia="Times New Roman" w:hAnsi="Arial" w:cs="Arial"/>
                <w:sz w:val="19"/>
                <w:szCs w:val="19"/>
              </w:rPr>
              <w:t> x </w:t>
            </w:r>
            <w:r w:rsidRPr="00350B3C">
              <w:rPr>
                <w:rFonts w:ascii="Arial" w:eastAsia="Times New Roman" w:hAnsi="Arial" w:cs="Arial"/>
                <w:i/>
                <w:iCs/>
                <w:sz w:val="19"/>
                <w:szCs w:val="19"/>
              </w:rPr>
              <w:t>h</w:t>
            </w:r>
            <w:r w:rsidRPr="00350B3C">
              <w:rPr>
                <w:rFonts w:ascii="Arial" w:eastAsia="Times New Roman" w:hAnsi="Arial" w:cs="Arial"/>
                <w:sz w:val="19"/>
                <w:szCs w:val="19"/>
              </w:rPr>
              <w:t>)] m</w:t>
            </w:r>
            <w:r w:rsidRPr="00350B3C">
              <w:rPr>
                <w:rFonts w:ascii="Arial" w:eastAsia="Times New Roman" w:hAnsi="Arial" w:cs="Arial"/>
                <w:sz w:val="16"/>
                <w:szCs w:val="16"/>
                <w:vertAlign w:val="superscript"/>
              </w:rPr>
              <w:t>2</w:t>
            </w:r>
            <w:r w:rsidRPr="00350B3C">
              <w:rPr>
                <w:rFonts w:ascii="Arial" w:eastAsia="Times New Roman" w:hAnsi="Arial" w:cs="Arial"/>
                <w:sz w:val="19"/>
                <w:szCs w:val="19"/>
              </w:rPr>
              <w:t> can be found out and so the cost of painting two adjacent walls may be found out.</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Thus, III is redundant.</w:t>
            </w:r>
          </w:p>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90" name="Picture 90"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Correct answer is (C).</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05" w:tgtFrame="_blank" w:history="1">
              <w:r w:rsidRPr="00350B3C">
                <w:rPr>
                  <w:rFonts w:ascii="Arial" w:eastAsia="Times New Roman" w:hAnsi="Arial" w:cs="Arial"/>
                  <w:color w:val="0077CC"/>
                  <w:sz w:val="19"/>
                  <w:u w:val="single"/>
                </w:rPr>
                <w:t>Area</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06"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0" w:type="auto"/>
            <w:gridSpan w:val="2"/>
            <w:vAlign w:val="center"/>
            <w:hideMark/>
          </w:tcPr>
          <w:p w:rsidR="00350B3C" w:rsidRPr="00350B3C" w:rsidRDefault="00350B3C" w:rsidP="00350B3C">
            <w:pPr>
              <w:shd w:val="clear" w:color="auto" w:fill="FDFDFD"/>
              <w:spacing w:after="0" w:line="240" w:lineRule="auto"/>
              <w:rPr>
                <w:rFonts w:ascii="Arial" w:eastAsia="Times New Roman" w:hAnsi="Arial" w:cs="Arial"/>
                <w:b/>
                <w:bCs/>
                <w:color w:val="808080"/>
                <w:sz w:val="19"/>
                <w:szCs w:val="19"/>
              </w:rPr>
            </w:pPr>
            <w:r w:rsidRPr="00350B3C">
              <w:rPr>
                <w:rFonts w:ascii="Arial" w:eastAsia="Times New Roman" w:hAnsi="Arial" w:cs="Arial"/>
                <w:b/>
                <w:bCs/>
                <w:color w:val="808080"/>
                <w:sz w:val="19"/>
                <w:szCs w:val="19"/>
              </w:rPr>
              <w:t>Direction (for Q.No. 16):</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Each of the questions given below consists of a statement and / or a question and two statements numbered I and II given below it. You have to decide whether the data provided in the statement(s) is / are sufficient to answer the given question. Read the both statements and</w:t>
            </w:r>
          </w:p>
          <w:p w:rsidR="00350B3C" w:rsidRPr="00350B3C" w:rsidRDefault="00350B3C" w:rsidP="00350B3C">
            <w:pPr>
              <w:numPr>
                <w:ilvl w:val="0"/>
                <w:numId w:val="1"/>
              </w:numPr>
              <w:spacing w:before="133" w:after="0" w:line="240" w:lineRule="auto"/>
              <w:ind w:left="0"/>
              <w:rPr>
                <w:rFonts w:ascii="Arial" w:eastAsia="Times New Roman" w:hAnsi="Arial" w:cs="Arial"/>
                <w:sz w:val="19"/>
                <w:szCs w:val="19"/>
              </w:rPr>
            </w:pPr>
            <w:r w:rsidRPr="00350B3C">
              <w:rPr>
                <w:rFonts w:ascii="Arial" w:eastAsia="Times New Roman" w:hAnsi="Arial" w:cs="Arial"/>
                <w:sz w:val="19"/>
                <w:szCs w:val="19"/>
              </w:rPr>
              <w:t>Give answer (A) if the data in Statement I alone are sufficient to answer the question, while the data in Statement II alone are not sufficient to answer the question.</w:t>
            </w:r>
          </w:p>
          <w:p w:rsidR="00350B3C" w:rsidRPr="00350B3C" w:rsidRDefault="00350B3C" w:rsidP="00350B3C">
            <w:pPr>
              <w:numPr>
                <w:ilvl w:val="0"/>
                <w:numId w:val="1"/>
              </w:numPr>
              <w:spacing w:before="133" w:after="0" w:line="240" w:lineRule="auto"/>
              <w:ind w:left="0"/>
              <w:rPr>
                <w:rFonts w:ascii="Arial" w:eastAsia="Times New Roman" w:hAnsi="Arial" w:cs="Arial"/>
                <w:sz w:val="19"/>
                <w:szCs w:val="19"/>
              </w:rPr>
            </w:pPr>
            <w:r w:rsidRPr="00350B3C">
              <w:rPr>
                <w:rFonts w:ascii="Arial" w:eastAsia="Times New Roman" w:hAnsi="Arial" w:cs="Arial"/>
                <w:sz w:val="19"/>
                <w:szCs w:val="19"/>
              </w:rPr>
              <w:t>Give answer (B) if the data in Statement II alone are sufficient to answer the question, while the data in Statement I alone are not sufficient to answer the question.</w:t>
            </w:r>
          </w:p>
          <w:p w:rsidR="00350B3C" w:rsidRPr="00350B3C" w:rsidRDefault="00350B3C" w:rsidP="00350B3C">
            <w:pPr>
              <w:numPr>
                <w:ilvl w:val="0"/>
                <w:numId w:val="1"/>
              </w:numPr>
              <w:spacing w:before="133" w:after="0" w:line="240" w:lineRule="auto"/>
              <w:ind w:left="0"/>
              <w:rPr>
                <w:rFonts w:ascii="Arial" w:eastAsia="Times New Roman" w:hAnsi="Arial" w:cs="Arial"/>
                <w:sz w:val="19"/>
                <w:szCs w:val="19"/>
              </w:rPr>
            </w:pPr>
            <w:r w:rsidRPr="00350B3C">
              <w:rPr>
                <w:rFonts w:ascii="Arial" w:eastAsia="Times New Roman" w:hAnsi="Arial" w:cs="Arial"/>
                <w:sz w:val="19"/>
                <w:szCs w:val="19"/>
              </w:rPr>
              <w:t>Give answer (C) if the data either in Statement I or in Statement II alone are sufficient to answer the question.</w:t>
            </w:r>
          </w:p>
          <w:p w:rsidR="00350B3C" w:rsidRPr="00350B3C" w:rsidRDefault="00350B3C" w:rsidP="00350B3C">
            <w:pPr>
              <w:numPr>
                <w:ilvl w:val="0"/>
                <w:numId w:val="1"/>
              </w:numPr>
              <w:spacing w:before="133" w:after="0" w:line="240" w:lineRule="auto"/>
              <w:ind w:left="0"/>
              <w:rPr>
                <w:rFonts w:ascii="Arial" w:eastAsia="Times New Roman" w:hAnsi="Arial" w:cs="Arial"/>
                <w:sz w:val="19"/>
                <w:szCs w:val="19"/>
              </w:rPr>
            </w:pPr>
            <w:r w:rsidRPr="00350B3C">
              <w:rPr>
                <w:rFonts w:ascii="Arial" w:eastAsia="Times New Roman" w:hAnsi="Arial" w:cs="Arial"/>
                <w:sz w:val="19"/>
                <w:szCs w:val="19"/>
              </w:rPr>
              <w:t>Give answer (D) if the data even in both Statements I and II together are not sufficient to answer the question.</w:t>
            </w:r>
          </w:p>
          <w:p w:rsidR="00350B3C" w:rsidRPr="00350B3C" w:rsidRDefault="00350B3C" w:rsidP="00350B3C">
            <w:pPr>
              <w:numPr>
                <w:ilvl w:val="0"/>
                <w:numId w:val="1"/>
              </w:numPr>
              <w:spacing w:before="133" w:after="133" w:line="240" w:lineRule="auto"/>
              <w:ind w:left="0"/>
              <w:rPr>
                <w:rFonts w:ascii="Arial" w:eastAsia="Times New Roman" w:hAnsi="Arial" w:cs="Arial"/>
                <w:sz w:val="19"/>
                <w:szCs w:val="19"/>
              </w:rPr>
            </w:pPr>
            <w:r w:rsidRPr="00350B3C">
              <w:rPr>
                <w:rFonts w:ascii="Arial" w:eastAsia="Times New Roman" w:hAnsi="Arial" w:cs="Arial"/>
                <w:sz w:val="19"/>
                <w:szCs w:val="19"/>
              </w:rPr>
              <w:lastRenderedPageBreak/>
              <w:t>Give answer(E) if the data in both Statements I and II together are necessary to answer the question.</w:t>
            </w:r>
          </w:p>
        </w:tc>
      </w:tr>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lastRenderedPageBreak/>
              <w:t>16.</w:t>
            </w:r>
          </w:p>
        </w:tc>
        <w:tc>
          <w:tcPr>
            <w:tcW w:w="0" w:type="auto"/>
            <w:hideMark/>
          </w:tcPr>
          <w:tbl>
            <w:tblPr>
              <w:tblW w:w="0" w:type="auto"/>
              <w:tblCellSpacing w:w="0" w:type="dxa"/>
              <w:tblCellMar>
                <w:left w:w="0" w:type="dxa"/>
                <w:right w:w="0" w:type="dxa"/>
              </w:tblCellMar>
              <w:tblLook w:val="04A0"/>
            </w:tblPr>
            <w:tblGrid>
              <w:gridCol w:w="264"/>
              <w:gridCol w:w="6665"/>
            </w:tblGrid>
            <w:tr w:rsidR="00350B3C" w:rsidRPr="00350B3C">
              <w:trPr>
                <w:tblCellSpacing w:w="0" w:type="dxa"/>
              </w:trPr>
              <w:tc>
                <w:tcPr>
                  <w:tcW w:w="0" w:type="auto"/>
                  <w:gridSpan w:val="2"/>
                  <w:tcMar>
                    <w:top w:w="0" w:type="dxa"/>
                    <w:left w:w="0" w:type="dxa"/>
                    <w:bottom w:w="227" w:type="dxa"/>
                    <w:right w:w="0"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What is the height of a circular cone?</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area of that cone is equal to the area of a rectangle whose length is 33 cm.</w:t>
                  </w:r>
                </w:p>
              </w:tc>
            </w:tr>
            <w:tr w:rsidR="00350B3C" w:rsidRPr="00350B3C">
              <w:trPr>
                <w:tblCellSpacing w:w="0" w:type="dxa"/>
              </w:trPr>
              <w:tc>
                <w:tcPr>
                  <w:tcW w:w="0" w:type="auto"/>
                  <w:tcMar>
                    <w:top w:w="0" w:type="dxa"/>
                    <w:left w:w="0" w:type="dxa"/>
                    <w:bottom w:w="227" w:type="dxa"/>
                    <w:right w:w="0" w:type="dxa"/>
                  </w:tcMar>
                  <w:hideMark/>
                </w:tcPr>
                <w:p w:rsidR="00350B3C" w:rsidRPr="00350B3C" w:rsidRDefault="00350B3C" w:rsidP="00350B3C">
                  <w:pPr>
                    <w:spacing w:after="0" w:line="240" w:lineRule="auto"/>
                    <w:jc w:val="right"/>
                    <w:rPr>
                      <w:rFonts w:ascii="Arial" w:eastAsia="Times New Roman" w:hAnsi="Arial" w:cs="Arial"/>
                      <w:sz w:val="19"/>
                      <w:szCs w:val="19"/>
                    </w:rPr>
                  </w:pPr>
                  <w:r w:rsidRPr="00350B3C">
                    <w:rPr>
                      <w:rFonts w:ascii="Arial" w:eastAsia="Times New Roman" w:hAnsi="Arial" w:cs="Arial"/>
                      <w:sz w:val="19"/>
                      <w:szCs w:val="19"/>
                    </w:rPr>
                    <w:t> II. </w:t>
                  </w:r>
                </w:p>
              </w:tc>
              <w:tc>
                <w:tcPr>
                  <w:tcW w:w="0" w:type="auto"/>
                  <w:tcMar>
                    <w:top w:w="0" w:type="dxa"/>
                    <w:left w:w="0" w:type="dxa"/>
                    <w:bottom w:w="227" w:type="dxa"/>
                    <w:right w:w="0" w:type="dxa"/>
                  </w:tcMa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area of the base of that cone is 154 sq. cm.</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7" type="#_x0000_t75" style="width:18pt;height:15.35pt" o:ole="">
                        <v:imagedata r:id="rId5" o:title=""/>
                      </v:shape>
                      <w:control r:id="rId107" w:name="DefaultOcxName64" w:shapeid="_x0000_i141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 alone sufficient while II alone not sufficient to answer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6" type="#_x0000_t75" style="width:18pt;height:15.35pt" o:ole="">
                        <v:imagedata r:id="rId5" o:title=""/>
                      </v:shape>
                      <w:control r:id="rId108" w:name="DefaultOcxName65" w:shapeid="_x0000_i141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31"/>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II alone sufficient while I alone not sufficient to answer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5" type="#_x0000_t75" style="width:18pt;height:15.35pt" o:ole="">
                        <v:imagedata r:id="rId5" o:title=""/>
                      </v:shape>
                      <w:control r:id="rId109" w:name="DefaultOcxName66" w:shapeid="_x0000_i141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Either I or II alone sufficient to answer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4" type="#_x0000_t75" style="width:18pt;height:15.35pt" o:ole="">
                        <v:imagedata r:id="rId5" o:title=""/>
                      </v:shape>
                      <w:control r:id="rId110" w:name="DefaultOcxName67" w:shapeid="_x0000_i141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34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Both I and II are not sufficient to answer</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3" type="#_x0000_t75" style="width:18pt;height:15.35pt" o:ole="">
                        <v:imagedata r:id="rId5" o:title=""/>
                      </v:shape>
                      <w:control r:id="rId111" w:name="DefaultOcxName68" w:shapeid="_x0000_i141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E.</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4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Both I and II are necessary to answer</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II gives the value of </w:t>
            </w:r>
            <w:r w:rsidRPr="00350B3C">
              <w:rPr>
                <w:rFonts w:ascii="Arial" w:eastAsia="Times New Roman" w:hAnsi="Arial" w:cs="Arial"/>
                <w:i/>
                <w:iCs/>
                <w:sz w:val="19"/>
                <w:szCs w:val="19"/>
              </w:rPr>
              <w:t>r</w:t>
            </w:r>
            <w:r w:rsidRPr="00350B3C">
              <w:rPr>
                <w:rFonts w:ascii="Arial" w:eastAsia="Times New Roman" w:hAnsi="Arial" w:cs="Arial"/>
                <w:sz w:val="19"/>
                <w:szCs w:val="19"/>
              </w:rPr>
              <w:t>.</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But, in I, the breadth of rectangle is not given.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So, we cannot find the surface area of the cone.</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Hence, the height of the cone cannot be determined.</w:t>
            </w:r>
          </w:p>
          <w:p w:rsidR="00350B3C" w:rsidRPr="00350B3C" w:rsidRDefault="00350B3C" w:rsidP="00350B3C">
            <w:pPr>
              <w:spacing w:before="133" w:after="133"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91" name="Picture 9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Correct answer is (D).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12" w:tgtFrame="_blank" w:history="1">
              <w:r w:rsidRPr="00350B3C">
                <w:rPr>
                  <w:rFonts w:ascii="Arial" w:eastAsia="Times New Roman" w:hAnsi="Arial" w:cs="Arial"/>
                  <w:color w:val="0077CC"/>
                  <w:sz w:val="19"/>
                  <w:u w:val="single"/>
                </w:rPr>
                <w:t>Volume and Surface Area</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13"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17.</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At what time between 5.30 and 6 will the hands of a clock be at right angles?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2" type="#_x0000_t75" style="width:18pt;height:15.35pt" o:ole="">
                        <v:imagedata r:id="rId5" o:title=""/>
                      </v:shape>
                      <w:control r:id="rId114" w:name="DefaultOcxName69" w:shapeid="_x0000_i141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47"/>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gridCol w:w="212"/>
                          <w:gridCol w:w="1023"/>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43</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min. past 5</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1" type="#_x0000_t75" style="width:18pt;height:15.35pt" o:ole="">
                        <v:imagedata r:id="rId5" o:title=""/>
                      </v:shape>
                      <w:control r:id="rId115" w:name="DefaultOcxName70" w:shapeid="_x0000_i141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47"/>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212"/>
                          <w:gridCol w:w="212"/>
                          <w:gridCol w:w="1023"/>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43</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min. past 5</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10" type="#_x0000_t75" style="width:18pt;height:15.35pt" o:ole="">
                        <v:imagedata r:id="rId5" o:title=""/>
                      </v:shape>
                      <w:control r:id="rId116" w:name="DefaultOcxName71" w:shapeid="_x0000_i141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9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40 min. past 5</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9" type="#_x0000_t75" style="width:18pt;height:15.35pt" o:ole="">
                        <v:imagedata r:id="rId5" o:title=""/>
                      </v:shape>
                      <w:control r:id="rId117" w:name="DefaultOcxName72" w:shapeid="_x0000_i140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94"/>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45 min. past 5</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At 5 o'clock, the hands are 25 min. spaces apart.</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To be at right angles and that too between 5.30 and 6, the minute hand has to gain (25 + 15) = 40 min. spaces.</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55 min. spaces are gained in 60 min.</w:t>
            </w:r>
          </w:p>
          <w:tbl>
            <w:tblPr>
              <w:tblW w:w="0" w:type="auto"/>
              <w:tblCellSpacing w:w="0" w:type="dxa"/>
              <w:tblCellMar>
                <w:left w:w="0" w:type="dxa"/>
                <w:right w:w="0" w:type="dxa"/>
              </w:tblCellMar>
              <w:tblLook w:val="04A0"/>
            </w:tblPr>
            <w:tblGrid>
              <w:gridCol w:w="2523"/>
              <w:gridCol w:w="163"/>
              <w:gridCol w:w="212"/>
              <w:gridCol w:w="453"/>
              <w:gridCol w:w="457"/>
              <w:gridCol w:w="297"/>
              <w:gridCol w:w="212"/>
              <w:gridCol w:w="212"/>
              <w:gridCol w:w="54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40 min. spaces are gained in</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92" name="Picture 92"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60</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40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93" name="Picture 9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min</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43</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min.</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55</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1947"/>
              <w:gridCol w:w="212"/>
              <w:gridCol w:w="1169"/>
            </w:tblGrid>
            <w:tr w:rsidR="00350B3C" w:rsidRPr="00350B3C" w:rsidT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160655" cy="101600"/>
                        <wp:effectExtent l="19050" t="0" r="0" b="0"/>
                        <wp:docPr id="94" name="Picture 9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indiabix.com/_files/images/aptitude/1-sym-tfr.gif"/>
                                <pic:cNvPicPr>
                                  <a:picLocks noChangeAspect="1" noChangeArrowheads="1"/>
                                </pic:cNvPicPr>
                              </pic:nvPicPr>
                              <pic:blipFill>
                                <a:blip r:embed="rId10"/>
                                <a:srcRect/>
                                <a:stretch>
                                  <a:fillRect/>
                                </a:stretch>
                              </pic:blipFill>
                              <pic:spPr bwMode="auto">
                                <a:xfrm>
                                  <a:off x="0" y="0"/>
                                  <a:ext cx="160655" cy="101600"/>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Required time = 43</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7</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min. past 5.</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18" w:tgtFrame="_blank" w:history="1">
              <w:r w:rsidRPr="00350B3C">
                <w:rPr>
                  <w:rFonts w:ascii="Arial" w:eastAsia="Times New Roman" w:hAnsi="Arial" w:cs="Arial"/>
                  <w:color w:val="0077CC"/>
                  <w:sz w:val="19"/>
                  <w:u w:val="single"/>
                </w:rPr>
                <w:t>Clock</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19"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18.</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Which is better investment: 11% stock at 143  or  9</w:t>
            </w:r>
            <w:r>
              <w:rPr>
                <w:rFonts w:ascii="Arial" w:eastAsia="Times New Roman" w:hAnsi="Arial" w:cs="Arial"/>
                <w:noProof/>
                <w:sz w:val="19"/>
                <w:szCs w:val="19"/>
              </w:rPr>
              <w:drawing>
                <wp:inline distT="0" distB="0" distL="0" distR="0">
                  <wp:extent cx="93345" cy="262255"/>
                  <wp:effectExtent l="19050" t="0" r="1905" b="0"/>
                  <wp:docPr id="95" name="Picture 95" descr="https://www.indiabix.com/_files/images/aptitude/1-div-3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indiabix.com/_files/images/aptitude/1-div-3by4.gif"/>
                          <pic:cNvPicPr>
                            <a:picLocks noChangeAspect="1" noChangeArrowheads="1"/>
                          </pic:cNvPicPr>
                        </pic:nvPicPr>
                        <pic:blipFill>
                          <a:blip r:embed="rId120"/>
                          <a:srcRect/>
                          <a:stretch>
                            <a:fillRect/>
                          </a:stretch>
                        </pic:blipFill>
                        <pic:spPr bwMode="auto">
                          <a:xfrm>
                            <a:off x="0" y="0"/>
                            <a:ext cx="93345" cy="262255"/>
                          </a:xfrm>
                          <a:prstGeom prst="rect">
                            <a:avLst/>
                          </a:prstGeom>
                          <a:noFill/>
                          <a:ln w="9525">
                            <a:noFill/>
                            <a:miter lim="800000"/>
                            <a:headEnd/>
                            <a:tailEnd/>
                          </a:ln>
                        </pic:spPr>
                      </pic:pic>
                    </a:graphicData>
                  </a:graphic>
                </wp:inline>
              </w:drawing>
            </w:r>
            <w:r w:rsidRPr="00350B3C">
              <w:rPr>
                <w:rFonts w:ascii="Arial" w:eastAsia="Times New Roman" w:hAnsi="Arial" w:cs="Arial"/>
                <w:sz w:val="19"/>
                <w:szCs w:val="19"/>
              </w:rPr>
              <w:t>% stock at 117?</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8" type="#_x0000_t75" style="width:18pt;height:15.35pt" o:ole="">
                        <v:imagedata r:id="rId5" o:title=""/>
                      </v:shape>
                      <w:control r:id="rId121" w:name="DefaultOcxName73" w:shapeid="_x0000_i140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5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11% stock at 143</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7" type="#_x0000_t75" style="width:18pt;height:15.35pt" o:ole="">
                        <v:imagedata r:id="rId5" o:title=""/>
                      </v:shape>
                      <w:control r:id="rId122" w:name="DefaultOcxName74" w:shapeid="_x0000_i140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59"/>
                  </w:tblGrid>
                  <w:tr w:rsidR="00350B3C" w:rsidRPr="00350B3C">
                    <w:trPr>
                      <w:tblCellSpacing w:w="0" w:type="dxa"/>
                    </w:trPr>
                    <w:tc>
                      <w:tcPr>
                        <w:tcW w:w="0" w:type="auto"/>
                        <w:vAlign w:val="center"/>
                        <w:hideMark/>
                      </w:tcPr>
                      <w:tbl>
                        <w:tblPr>
                          <w:tblW w:w="0" w:type="auto"/>
                          <w:tblCellSpacing w:w="0" w:type="dxa"/>
                          <w:tblCellMar>
                            <w:left w:w="0" w:type="dxa"/>
                            <w:right w:w="0" w:type="dxa"/>
                          </w:tblCellMar>
                          <w:tblLook w:val="04A0"/>
                        </w:tblPr>
                        <w:tblGrid>
                          <w:gridCol w:w="106"/>
                          <w:gridCol w:w="106"/>
                          <w:gridCol w:w="1247"/>
                        </w:tblGrid>
                        <w:tr w:rsidR="00350B3C" w:rsidRPr="00350B3C">
                          <w:trPr>
                            <w:tblCellSpacing w:w="0" w:type="dxa"/>
                          </w:trPr>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9</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stock at 117</w:t>
                              </w:r>
                            </w:p>
                          </w:tc>
                        </w:tr>
                        <w:tr w:rsidR="00350B3C" w:rsidRP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6" type="#_x0000_t75" style="width:18pt;height:15.35pt" o:ole="">
                        <v:imagedata r:id="rId5" o:title=""/>
                      </v:shape>
                      <w:control r:id="rId123" w:name="DefaultOcxName75" w:shapeid="_x0000_i1406"/>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849"/>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Both are equally good</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5" type="#_x0000_t75" style="width:18pt;height:15.35pt" o:ole="">
                        <v:imagedata r:id="rId5" o:title=""/>
                      </v:shape>
                      <w:control r:id="rId124" w:name="DefaultOcxName76" w:shapeid="_x0000_i1405"/>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746"/>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Cannot be compared, as the total amount of investment is not given.</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B</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Let investment in each case be Rs. (143 x 117).</w:t>
            </w:r>
          </w:p>
          <w:tbl>
            <w:tblPr>
              <w:tblW w:w="0" w:type="auto"/>
              <w:tblCellSpacing w:w="0" w:type="dxa"/>
              <w:tblCellMar>
                <w:left w:w="0" w:type="dxa"/>
                <w:right w:w="0" w:type="dxa"/>
              </w:tblCellMar>
              <w:tblLook w:val="04A0"/>
            </w:tblPr>
            <w:tblGrid>
              <w:gridCol w:w="2109"/>
              <w:gridCol w:w="163"/>
              <w:gridCol w:w="318"/>
              <w:gridCol w:w="1076"/>
              <w:gridCol w:w="150"/>
              <w:gridCol w:w="1163"/>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Income in 1</w:t>
                  </w:r>
                  <w:r w:rsidRPr="00350B3C">
                    <w:rPr>
                      <w:rFonts w:ascii="Arial" w:eastAsia="Times New Roman" w:hAnsi="Arial" w:cs="Arial"/>
                      <w:sz w:val="16"/>
                      <w:szCs w:val="16"/>
                      <w:vertAlign w:val="superscript"/>
                    </w:rPr>
                    <w:t>st</w:t>
                  </w:r>
                  <w:r w:rsidRPr="00350B3C">
                    <w:rPr>
                      <w:rFonts w:ascii="Arial" w:eastAsia="Times New Roman" w:hAnsi="Arial" w:cs="Arial"/>
                      <w:sz w:val="19"/>
                      <w:szCs w:val="19"/>
                    </w:rPr>
                    <w:t> case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96" name="Picture 9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11</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143 x 117</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97" name="Picture 9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1287.</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143</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2143"/>
              <w:gridCol w:w="163"/>
              <w:gridCol w:w="624"/>
              <w:gridCol w:w="1076"/>
              <w:gridCol w:w="150"/>
              <w:gridCol w:w="1375"/>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Income in 2</w:t>
                  </w:r>
                  <w:r w:rsidRPr="00350B3C">
                    <w:rPr>
                      <w:rFonts w:ascii="Arial" w:eastAsia="Times New Roman" w:hAnsi="Arial" w:cs="Arial"/>
                      <w:sz w:val="16"/>
                      <w:szCs w:val="16"/>
                      <w:vertAlign w:val="superscript"/>
                    </w:rPr>
                    <w:t>nd</w:t>
                  </w:r>
                  <w:r w:rsidRPr="00350B3C">
                    <w:rPr>
                      <w:rFonts w:ascii="Arial" w:eastAsia="Times New Roman" w:hAnsi="Arial" w:cs="Arial"/>
                      <w:sz w:val="19"/>
                      <w:szCs w:val="19"/>
                    </w:rPr>
                    <w:t> case =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98" name="Picture 9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39</w:t>
                  </w:r>
                </w:p>
              </w:tc>
              <w:tc>
                <w:tcPr>
                  <w:tcW w:w="0" w:type="auto"/>
                  <w:vMerge w:val="restart"/>
                  <w:tcMar>
                    <w:top w:w="0" w:type="dxa"/>
                    <w:left w:w="93" w:type="dxa"/>
                    <w:bottom w:w="0" w:type="dxa"/>
                    <w:right w:w="0"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x 143 x 117</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99" name="Picture 9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1394.25</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 x 117</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vanish/>
                <w:sz w:val="19"/>
                <w:szCs w:val="19"/>
              </w:rPr>
            </w:pPr>
          </w:p>
          <w:tbl>
            <w:tblPr>
              <w:tblW w:w="0" w:type="auto"/>
              <w:tblCellSpacing w:w="0" w:type="dxa"/>
              <w:tblCellMar>
                <w:left w:w="0" w:type="dxa"/>
                <w:right w:w="0" w:type="dxa"/>
              </w:tblCellMar>
              <w:tblLook w:val="04A0"/>
            </w:tblPr>
            <w:tblGrid>
              <w:gridCol w:w="803"/>
              <w:gridCol w:w="106"/>
              <w:gridCol w:w="2028"/>
            </w:tblGrid>
            <w:tr w:rsidR="00350B3C" w:rsidRPr="00350B3C" w:rsidTr="00350B3C">
              <w:trPr>
                <w:tblCellSpacing w:w="0" w:type="dxa"/>
              </w:trPr>
              <w:tc>
                <w:tcPr>
                  <w:tcW w:w="0" w:type="auto"/>
                  <w:vMerge w:val="restart"/>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Clearly, 9</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3</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stock at 117 is better.</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4</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25" w:tgtFrame="_blank" w:history="1">
              <w:r w:rsidRPr="00350B3C">
                <w:rPr>
                  <w:rFonts w:ascii="Arial" w:eastAsia="Times New Roman" w:hAnsi="Arial" w:cs="Arial"/>
                  <w:color w:val="0077CC"/>
                  <w:sz w:val="19"/>
                  <w:u w:val="single"/>
                </w:rPr>
                <w:t>Stocks and Shares</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26"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19.</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The banker's gain on a bill due 1 year hence at 12% per annum is Rs. 6. The true discount is:</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4" type="#_x0000_t75" style="width:18pt;height:15.35pt" o:ole="">
                        <v:imagedata r:id="rId5" o:title=""/>
                      </v:shape>
                      <w:control r:id="rId127" w:name="DefaultOcxName77" w:shapeid="_x0000_i1404"/>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Rs. 72</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3" type="#_x0000_t75" style="width:18pt;height:15.35pt" o:ole="">
                        <v:imagedata r:id="rId5" o:title=""/>
                      </v:shape>
                      <w:control r:id="rId128" w:name="DefaultOcxName78" w:shapeid="_x0000_i1403"/>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Rs. 36</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2" type="#_x0000_t75" style="width:18pt;height:15.35pt" o:ole="">
                        <v:imagedata r:id="rId5" o:title=""/>
                      </v:shape>
                      <w:control r:id="rId129" w:name="DefaultOcxName79" w:shapeid="_x0000_i1402"/>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Rs. 54</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1" type="#_x0000_t75" style="width:18pt;height:15.35pt" o:ole="">
                        <v:imagedata r:id="rId5" o:title=""/>
                      </v:shape>
                      <w:control r:id="rId130" w:name="DefaultOcxName80" w:shapeid="_x0000_i1401"/>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50"/>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Rs. 50</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tbl>
            <w:tblPr>
              <w:tblW w:w="0" w:type="auto"/>
              <w:tblCellSpacing w:w="0" w:type="dxa"/>
              <w:tblCellMar>
                <w:left w:w="0" w:type="dxa"/>
                <w:right w:w="0" w:type="dxa"/>
              </w:tblCellMar>
              <w:tblLook w:val="04A0"/>
            </w:tblPr>
            <w:tblGrid>
              <w:gridCol w:w="616"/>
              <w:gridCol w:w="898"/>
              <w:gridCol w:w="635"/>
              <w:gridCol w:w="163"/>
              <w:gridCol w:w="624"/>
              <w:gridCol w:w="150"/>
              <w:gridCol w:w="952"/>
            </w:tblGrid>
            <w:tr w:rsidR="00350B3C" w:rsidRPr="00350B3C" w:rsidTr="00350B3C">
              <w:trPr>
                <w:tblCellSpacing w:w="0" w:type="dxa"/>
              </w:trPr>
              <w:tc>
                <w:tcPr>
                  <w:tcW w:w="0" w:type="auto"/>
                  <w:vMerge w:val="restart"/>
                  <w:tcMar>
                    <w:top w:w="0" w:type="dxa"/>
                    <w:left w:w="0"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T.D. =</w:t>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B.G. x 100</w:t>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84455" cy="363855"/>
                        <wp:effectExtent l="19050" t="0" r="0" b="0"/>
                        <wp:docPr id="100" name="Picture 10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indiabix.com/_files/images/aptitude/1-sym-oparen-h1.gif"/>
                                <pic:cNvPicPr>
                                  <a:picLocks noChangeAspect="1" noChangeArrowheads="1"/>
                                </pic:cNvPicPr>
                              </pic:nvPicPr>
                              <pic:blipFill>
                                <a:blip r:embed="rId23"/>
                                <a:srcRect/>
                                <a:stretch>
                                  <a:fillRect/>
                                </a:stretch>
                              </pic:blipFill>
                              <pic:spPr bwMode="auto">
                                <a:xfrm>
                                  <a:off x="0" y="0"/>
                                  <a:ext cx="84455" cy="363855"/>
                                </a:xfrm>
                                <a:prstGeom prst="rect">
                                  <a:avLst/>
                                </a:prstGeom>
                                <a:noFill/>
                                <a:ln w="9525">
                                  <a:noFill/>
                                  <a:miter lim="800000"/>
                                  <a:headEnd/>
                                  <a:tailEnd/>
                                </a:ln>
                              </pic:spPr>
                            </pic:pic>
                          </a:graphicData>
                        </a:graphic>
                      </wp:inline>
                    </w:drawing>
                  </w:r>
                </w:p>
              </w:tc>
              <w:tc>
                <w:tcPr>
                  <w:tcW w:w="0" w:type="auto"/>
                  <w:tcBorders>
                    <w:bottom w:val="single" w:sz="4" w:space="0" w:color="000000"/>
                  </w:tcBorders>
                  <w:tcMar>
                    <w:top w:w="0" w:type="dxa"/>
                    <w:left w:w="0" w:type="dxa"/>
                    <w:bottom w:w="27" w:type="dxa"/>
                    <w:right w:w="0" w:type="dxa"/>
                  </w:tcMar>
                  <w:vAlign w:val="bottom"/>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6 x 100</w:t>
                  </w:r>
                </w:p>
              </w:tc>
              <w:tc>
                <w:tcPr>
                  <w:tcW w:w="0" w:type="auto"/>
                  <w:vMerge w:val="restart"/>
                  <w:noWrap/>
                  <w:vAlign w:val="center"/>
                  <w:hideMark/>
                </w:tcPr>
                <w:p w:rsidR="00350B3C" w:rsidRPr="00350B3C" w:rsidRDefault="00350B3C" w:rsidP="00350B3C">
                  <w:pPr>
                    <w:spacing w:after="0" w:line="240" w:lineRule="auto"/>
                    <w:jc w:val="center"/>
                    <w:rPr>
                      <w:rFonts w:ascii="Arial" w:eastAsia="Times New Roman" w:hAnsi="Arial" w:cs="Arial"/>
                      <w:sz w:val="19"/>
                      <w:szCs w:val="19"/>
                    </w:rPr>
                  </w:pPr>
                  <w:r>
                    <w:rPr>
                      <w:rFonts w:ascii="Arial" w:eastAsia="Times New Roman" w:hAnsi="Arial" w:cs="Arial"/>
                      <w:noProof/>
                      <w:sz w:val="19"/>
                      <w:szCs w:val="19"/>
                    </w:rPr>
                    <w:drawing>
                      <wp:inline distT="0" distB="0" distL="0" distR="0">
                        <wp:extent cx="76200" cy="363855"/>
                        <wp:effectExtent l="19050" t="0" r="0" b="0"/>
                        <wp:docPr id="101" name="Picture 10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indiabix.com/_files/images/aptitude/1-sym-cparen-h1.gif"/>
                                <pic:cNvPicPr>
                                  <a:picLocks noChangeAspect="1" noChangeArrowheads="1"/>
                                </pic:cNvPicPr>
                              </pic:nvPicPr>
                              <pic:blipFill>
                                <a:blip r:embed="rId24"/>
                                <a:srcRect/>
                                <a:stretch>
                                  <a:fillRect/>
                                </a:stretch>
                              </pic:blipFill>
                              <pic:spPr bwMode="auto">
                                <a:xfrm>
                                  <a:off x="0" y="0"/>
                                  <a:ext cx="76200" cy="363855"/>
                                </a:xfrm>
                                <a:prstGeom prst="rect">
                                  <a:avLst/>
                                </a:prstGeom>
                                <a:noFill/>
                                <a:ln w="9525">
                                  <a:noFill/>
                                  <a:miter lim="800000"/>
                                  <a:headEnd/>
                                  <a:tailEnd/>
                                </a:ln>
                              </pic:spPr>
                            </pic:pic>
                          </a:graphicData>
                        </a:graphic>
                      </wp:inline>
                    </w:drawing>
                  </w:r>
                </w:p>
              </w:tc>
              <w:tc>
                <w:tcPr>
                  <w:tcW w:w="0" w:type="auto"/>
                  <w:vMerge w:val="restart"/>
                  <w:tcMar>
                    <w:top w:w="0" w:type="dxa"/>
                    <w:left w:w="93" w:type="dxa"/>
                    <w:bottom w:w="0" w:type="dxa"/>
                    <w:right w:w="93" w:type="dxa"/>
                  </w:tcMar>
                  <w:vAlign w:val="cente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 Rs. 50.</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R x T</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tcMar>
                    <w:top w:w="27" w:type="dxa"/>
                    <w:left w:w="0" w:type="dxa"/>
                    <w:bottom w:w="0" w:type="dxa"/>
                    <w:right w:w="0" w:type="dxa"/>
                  </w:tcMar>
                  <w:hideMark/>
                </w:tcPr>
                <w:p w:rsidR="00350B3C" w:rsidRPr="00350B3C" w:rsidRDefault="00350B3C" w:rsidP="00350B3C">
                  <w:pPr>
                    <w:spacing w:after="0" w:line="240" w:lineRule="auto"/>
                    <w:jc w:val="center"/>
                    <w:rPr>
                      <w:rFonts w:ascii="Arial" w:eastAsia="Times New Roman" w:hAnsi="Arial" w:cs="Arial"/>
                      <w:sz w:val="19"/>
                      <w:szCs w:val="19"/>
                    </w:rPr>
                  </w:pPr>
                  <w:r w:rsidRPr="00350B3C">
                    <w:rPr>
                      <w:rFonts w:ascii="Arial" w:eastAsia="Times New Roman" w:hAnsi="Arial" w:cs="Arial"/>
                      <w:sz w:val="19"/>
                      <w:szCs w:val="19"/>
                    </w:rPr>
                    <w:t>12 x 1</w:t>
                  </w: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Learn more problems on : </w:t>
            </w:r>
            <w:hyperlink r:id="rId131" w:tgtFrame="_blank" w:history="1">
              <w:r w:rsidRPr="00350B3C">
                <w:rPr>
                  <w:rFonts w:ascii="Arial" w:eastAsia="Times New Roman" w:hAnsi="Arial" w:cs="Arial"/>
                  <w:color w:val="0077CC"/>
                  <w:sz w:val="19"/>
                  <w:u w:val="single"/>
                </w:rPr>
                <w:t>Banker's Discount</w:t>
              </w:r>
            </w:hyperlink>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Discuss about this problem : </w:t>
            </w:r>
            <w:hyperlink r:id="rId132" w:tgtFrame="_blank" w:history="1">
              <w:r w:rsidRPr="00350B3C">
                <w:rPr>
                  <w:rFonts w:ascii="Arial" w:eastAsia="Times New Roman" w:hAnsi="Arial" w:cs="Arial"/>
                  <w:color w:val="0077CC"/>
                  <w:sz w:val="19"/>
                  <w:u w:val="single"/>
                </w:rPr>
                <w:t>Discuss in Forum</w:t>
              </w:r>
            </w:hyperlink>
          </w:p>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350B3C" w:rsidRPr="00350B3C" w:rsidTr="00350B3C">
        <w:trPr>
          <w:tblCellSpacing w:w="0" w:type="dxa"/>
        </w:trPr>
        <w:tc>
          <w:tcPr>
            <w:tcW w:w="0" w:type="auto"/>
            <w:gridSpan w:val="2"/>
            <w:vAlign w:val="center"/>
            <w:hideMark/>
          </w:tcPr>
          <w:p w:rsidR="00350B3C" w:rsidRPr="00350B3C" w:rsidRDefault="00350B3C" w:rsidP="00350B3C">
            <w:pPr>
              <w:shd w:val="clear" w:color="auto" w:fill="FDFDFD"/>
              <w:spacing w:after="0" w:line="240" w:lineRule="auto"/>
              <w:rPr>
                <w:rFonts w:ascii="Arial" w:eastAsia="Times New Roman" w:hAnsi="Arial" w:cs="Arial"/>
                <w:b/>
                <w:bCs/>
                <w:color w:val="808080"/>
                <w:sz w:val="19"/>
                <w:szCs w:val="19"/>
              </w:rPr>
            </w:pPr>
            <w:r w:rsidRPr="00350B3C">
              <w:rPr>
                <w:rFonts w:ascii="Arial" w:eastAsia="Times New Roman" w:hAnsi="Arial" w:cs="Arial"/>
                <w:b/>
                <w:bCs/>
                <w:color w:val="808080"/>
                <w:sz w:val="19"/>
                <w:szCs w:val="19"/>
              </w:rPr>
              <w:t>Direction (for Q.No. 20):</w:t>
            </w:r>
          </w:p>
          <w:p w:rsidR="00350B3C" w:rsidRPr="00350B3C" w:rsidRDefault="00350B3C" w:rsidP="00350B3C">
            <w:pPr>
              <w:spacing w:after="133" w:line="240" w:lineRule="auto"/>
              <w:rPr>
                <w:rFonts w:ascii="Arial" w:eastAsia="Times New Roman" w:hAnsi="Arial" w:cs="Arial"/>
                <w:sz w:val="19"/>
                <w:szCs w:val="19"/>
              </w:rPr>
            </w:pPr>
            <w:r w:rsidRPr="00350B3C">
              <w:rPr>
                <w:rFonts w:ascii="Arial" w:eastAsia="Times New Roman" w:hAnsi="Arial" w:cs="Arial"/>
                <w:sz w:val="19"/>
                <w:szCs w:val="19"/>
              </w:rPr>
              <w:t>Find out the wrong number in the given sequence of numbers.</w:t>
            </w:r>
          </w:p>
        </w:tc>
      </w:tr>
      <w:tr w:rsidR="00350B3C" w:rsidRPr="00350B3C" w:rsidTr="00350B3C">
        <w:trPr>
          <w:tblCellSpacing w:w="0" w:type="dxa"/>
        </w:trPr>
        <w:tc>
          <w:tcPr>
            <w:tcW w:w="333" w:type="dxa"/>
            <w:vMerge w:val="restart"/>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20.</w:t>
            </w:r>
          </w:p>
        </w:tc>
        <w:tc>
          <w:tcPr>
            <w:tcW w:w="0" w:type="auto"/>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25, 36, 49, 81, 121, 169, 225</w:t>
            </w:r>
          </w:p>
        </w:tc>
      </w:tr>
      <w:tr w:rsidR="00350B3C" w:rsidRPr="00350B3C" w:rsidTr="00350B3C">
        <w:trPr>
          <w:tblCellSpacing w:w="0" w:type="dxa"/>
        </w:trPr>
        <w:tc>
          <w:tcPr>
            <w:tcW w:w="0" w:type="auto"/>
            <w:vMerge/>
            <w:vAlign w:val="center"/>
            <w:hideMark/>
          </w:tcPr>
          <w:p w:rsidR="00350B3C" w:rsidRPr="00350B3C" w:rsidRDefault="00350B3C" w:rsidP="00350B3C">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400" type="#_x0000_t75" style="width:18pt;height:15.35pt" o:ole="">
                        <v:imagedata r:id="rId5" o:title=""/>
                      </v:shape>
                      <w:control r:id="rId133" w:name="DefaultOcxName81" w:shapeid="_x0000_i1400"/>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36</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399" type="#_x0000_t75" style="width:18pt;height:15.35pt" o:ole="">
                        <v:imagedata r:id="rId5" o:title=""/>
                      </v:shape>
                      <w:control r:id="rId134" w:name="DefaultOcxName82" w:shapeid="_x0000_i1399"/>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49</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lastRenderedPageBreak/>
                    <w:object w:dxaOrig="1440" w:dyaOrig="1440">
                      <v:shape id="_x0000_i1398" type="#_x0000_t75" style="width:18pt;height:15.35pt" o:ole="">
                        <v:imagedata r:id="rId5" o:title=""/>
                      </v:shape>
                      <w:control r:id="rId135" w:name="DefaultOcxName83" w:shapeid="_x0000_i1398"/>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121</w:t>
                        </w:r>
                      </w:p>
                    </w:tc>
                  </w:tr>
                </w:tbl>
                <w:p w:rsidR="00350B3C" w:rsidRPr="00350B3C" w:rsidRDefault="00350B3C" w:rsidP="00350B3C">
                  <w:pPr>
                    <w:spacing w:after="0" w:line="240" w:lineRule="auto"/>
                    <w:rPr>
                      <w:rFonts w:ascii="Arial" w:eastAsia="Times New Roman" w:hAnsi="Arial" w:cs="Arial"/>
                      <w:sz w:val="19"/>
                      <w:szCs w:val="19"/>
                    </w:rPr>
                  </w:pPr>
                </w:p>
              </w:tc>
            </w:tr>
            <w:tr w:rsidR="00350B3C" w:rsidRPr="00350B3C">
              <w:trPr>
                <w:tblCellSpacing w:w="0" w:type="dxa"/>
              </w:trPr>
              <w:tc>
                <w:tcPr>
                  <w:tcW w:w="50" w:type="pct"/>
                  <w:noWrap/>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object w:dxaOrig="1440" w:dyaOrig="1440">
                      <v:shape id="_x0000_i1397" type="#_x0000_t75" style="width:18pt;height:15.35pt" o:ole="">
                        <v:imagedata r:id="rId5" o:title=""/>
                      </v:shape>
                      <w:control r:id="rId136" w:name="DefaultOcxName84" w:shapeid="_x0000_i1397"/>
                    </w:object>
                  </w:r>
                </w:p>
              </w:tc>
              <w:tc>
                <w:tcPr>
                  <w:tcW w:w="50" w:type="pct"/>
                  <w:tcMar>
                    <w:top w:w="93" w:type="dxa"/>
                    <w:left w:w="93" w:type="dxa"/>
                    <w:bottom w:w="93" w:type="dxa"/>
                    <w:right w:w="93" w:type="dxa"/>
                  </w:tcMar>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8"/>
                  </w:tblGrid>
                  <w:tr w:rsidR="00350B3C" w:rsidRPr="00350B3C">
                    <w:trPr>
                      <w:tblCellSpacing w:w="0" w:type="dxa"/>
                    </w:trPr>
                    <w:tc>
                      <w:tcPr>
                        <w:tcW w:w="0" w:type="auto"/>
                        <w:vAlign w:val="center"/>
                        <w:hideMark/>
                      </w:tcPr>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sz w:val="19"/>
                            <w:szCs w:val="19"/>
                          </w:rPr>
                          <w:t>169</w:t>
                        </w:r>
                      </w:p>
                    </w:tc>
                  </w:tr>
                </w:tbl>
                <w:p w:rsidR="00350B3C" w:rsidRPr="00350B3C" w:rsidRDefault="00350B3C" w:rsidP="00350B3C">
                  <w:pPr>
                    <w:spacing w:after="0" w:line="240" w:lineRule="auto"/>
                    <w:rPr>
                      <w:rFonts w:ascii="Arial" w:eastAsia="Times New Roman" w:hAnsi="Arial" w:cs="Arial"/>
                      <w:sz w:val="19"/>
                      <w:szCs w:val="19"/>
                    </w:rPr>
                  </w:pPr>
                </w:p>
              </w:tc>
            </w:tr>
          </w:tbl>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Your Answer:</w:t>
            </w:r>
            <w:r w:rsidRPr="00350B3C">
              <w:rPr>
                <w:rFonts w:ascii="Arial" w:eastAsia="Times New Roman" w:hAnsi="Arial" w:cs="Arial"/>
                <w:sz w:val="19"/>
                <w:szCs w:val="19"/>
              </w:rPr>
              <w:t> Option </w:t>
            </w:r>
            <w:r w:rsidRPr="00350B3C">
              <w:rPr>
                <w:rFonts w:ascii="Arial" w:eastAsia="Times New Roman" w:hAnsi="Arial" w:cs="Arial"/>
                <w:b/>
                <w:bCs/>
                <w:sz w:val="19"/>
              </w:rPr>
              <w:t>(Not Answered)</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rPr>
              <w:t>Correct Answer:</w:t>
            </w:r>
            <w:r w:rsidRPr="00350B3C">
              <w:rPr>
                <w:rFonts w:ascii="Arial" w:eastAsia="Times New Roman" w:hAnsi="Arial" w:cs="Arial"/>
                <w:sz w:val="19"/>
                <w:szCs w:val="19"/>
              </w:rPr>
              <w:t> Option </w:t>
            </w:r>
            <w:r w:rsidRPr="00350B3C">
              <w:rPr>
                <w:rFonts w:ascii="Arial" w:eastAsia="Times New Roman" w:hAnsi="Arial" w:cs="Arial"/>
                <w:b/>
                <w:bCs/>
                <w:sz w:val="19"/>
              </w:rPr>
              <w:t>A</w:t>
            </w:r>
          </w:p>
          <w:p w:rsidR="00350B3C" w:rsidRPr="00350B3C" w:rsidRDefault="00350B3C" w:rsidP="00350B3C">
            <w:pPr>
              <w:spacing w:after="0" w:line="240" w:lineRule="auto"/>
              <w:rPr>
                <w:rFonts w:ascii="Arial" w:eastAsia="Times New Roman" w:hAnsi="Arial" w:cs="Arial"/>
                <w:sz w:val="19"/>
                <w:szCs w:val="19"/>
              </w:rPr>
            </w:pPr>
            <w:r w:rsidRPr="00350B3C">
              <w:rPr>
                <w:rFonts w:ascii="Arial" w:eastAsia="Times New Roman" w:hAnsi="Arial" w:cs="Arial"/>
                <w:color w:val="5EAC1A"/>
                <w:sz w:val="19"/>
                <w:u w:val="single"/>
              </w:rPr>
              <w:t>Explanation:</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The numbers are squares of odd natural numbers, starting from 5 up to 15.</w:t>
            </w:r>
          </w:p>
          <w:p w:rsidR="00350B3C" w:rsidRPr="00350B3C" w:rsidRDefault="00350B3C" w:rsidP="00350B3C">
            <w:pPr>
              <w:spacing w:before="133" w:after="133" w:line="240" w:lineRule="auto"/>
              <w:rPr>
                <w:rFonts w:ascii="Arial" w:eastAsia="Times New Roman" w:hAnsi="Arial" w:cs="Arial"/>
                <w:sz w:val="19"/>
                <w:szCs w:val="19"/>
              </w:rPr>
            </w:pPr>
            <w:r w:rsidRPr="00350B3C">
              <w:rPr>
                <w:rFonts w:ascii="Arial" w:eastAsia="Times New Roman" w:hAnsi="Arial" w:cs="Arial"/>
                <w:sz w:val="19"/>
                <w:szCs w:val="19"/>
              </w:rPr>
              <w:t>So, 36 is wrong.</w:t>
            </w:r>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178A3"/>
    <w:multiLevelType w:val="multilevel"/>
    <w:tmpl w:val="898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50B3C"/>
    <w:rsid w:val="000079E2"/>
    <w:rsid w:val="001702C9"/>
    <w:rsid w:val="00350B3C"/>
    <w:rsid w:val="00E24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350B3C"/>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350B3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3C"/>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350B3C"/>
    <w:rPr>
      <w:rFonts w:eastAsia="Times New Roman" w:cs="Times New Roman"/>
      <w:b/>
      <w:bCs/>
      <w:sz w:val="27"/>
      <w:szCs w:val="27"/>
    </w:rPr>
  </w:style>
  <w:style w:type="character" w:styleId="Hyperlink">
    <w:name w:val="Hyperlink"/>
    <w:basedOn w:val="DefaultParagraphFont"/>
    <w:uiPriority w:val="99"/>
    <w:semiHidden/>
    <w:unhideWhenUsed/>
    <w:rsid w:val="00350B3C"/>
    <w:rPr>
      <w:color w:val="0000FF"/>
      <w:u w:val="single"/>
    </w:rPr>
  </w:style>
  <w:style w:type="character" w:styleId="FollowedHyperlink">
    <w:name w:val="FollowedHyperlink"/>
    <w:basedOn w:val="DefaultParagraphFont"/>
    <w:uiPriority w:val="99"/>
    <w:semiHidden/>
    <w:unhideWhenUsed/>
    <w:rsid w:val="00350B3C"/>
    <w:rPr>
      <w:color w:val="800080"/>
      <w:u w:val="single"/>
    </w:rPr>
  </w:style>
  <w:style w:type="paragraph" w:styleId="z-TopofForm">
    <w:name w:val="HTML Top of Form"/>
    <w:basedOn w:val="Normal"/>
    <w:next w:val="Normal"/>
    <w:link w:val="z-TopofFormChar"/>
    <w:hidden/>
    <w:uiPriority w:val="99"/>
    <w:semiHidden/>
    <w:unhideWhenUsed/>
    <w:rsid w:val="00350B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0B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0B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0B3C"/>
    <w:rPr>
      <w:rFonts w:ascii="Arial" w:eastAsia="Times New Roman" w:hAnsi="Arial" w:cs="Arial"/>
      <w:vanish/>
      <w:sz w:val="16"/>
      <w:szCs w:val="16"/>
    </w:rPr>
  </w:style>
  <w:style w:type="character" w:customStyle="1" w:styleId="hide-1">
    <w:name w:val="hide-1"/>
    <w:basedOn w:val="DefaultParagraphFont"/>
    <w:rsid w:val="00350B3C"/>
  </w:style>
  <w:style w:type="character" w:customStyle="1" w:styleId="ib-green">
    <w:name w:val="ib-green"/>
    <w:basedOn w:val="DefaultParagraphFont"/>
    <w:rsid w:val="00350B3C"/>
  </w:style>
  <w:style w:type="paragraph" w:styleId="NormalWeb">
    <w:name w:val="Normal (Web)"/>
    <w:basedOn w:val="Normal"/>
    <w:uiPriority w:val="99"/>
    <w:unhideWhenUsed/>
    <w:rsid w:val="00350B3C"/>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350B3C"/>
  </w:style>
  <w:style w:type="character" w:customStyle="1" w:styleId="ib-dgray">
    <w:name w:val="ib-dgray"/>
    <w:basedOn w:val="DefaultParagraphFont"/>
    <w:rsid w:val="00350B3C"/>
  </w:style>
  <w:style w:type="paragraph" w:styleId="BalloonText">
    <w:name w:val="Balloon Text"/>
    <w:basedOn w:val="Normal"/>
    <w:link w:val="BalloonTextChar"/>
    <w:uiPriority w:val="99"/>
    <w:semiHidden/>
    <w:unhideWhenUsed/>
    <w:rsid w:val="0035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7718505">
      <w:bodyDiv w:val="1"/>
      <w:marLeft w:val="0"/>
      <w:marRight w:val="0"/>
      <w:marTop w:val="0"/>
      <w:marBottom w:val="0"/>
      <w:divBdr>
        <w:top w:val="none" w:sz="0" w:space="0" w:color="auto"/>
        <w:left w:val="none" w:sz="0" w:space="0" w:color="auto"/>
        <w:bottom w:val="none" w:sz="0" w:space="0" w:color="auto"/>
        <w:right w:val="none" w:sz="0" w:space="0" w:color="auto"/>
      </w:divBdr>
      <w:divsChild>
        <w:div w:id="1404793177">
          <w:marLeft w:val="0"/>
          <w:marRight w:val="0"/>
          <w:marTop w:val="0"/>
          <w:marBottom w:val="0"/>
          <w:divBdr>
            <w:top w:val="none" w:sz="0" w:space="0" w:color="auto"/>
            <w:left w:val="none" w:sz="0" w:space="0" w:color="auto"/>
            <w:bottom w:val="none" w:sz="0" w:space="0" w:color="auto"/>
            <w:right w:val="none" w:sz="0" w:space="0" w:color="auto"/>
          </w:divBdr>
        </w:div>
        <w:div w:id="1809395029">
          <w:marLeft w:val="0"/>
          <w:marRight w:val="0"/>
          <w:marTop w:val="0"/>
          <w:marBottom w:val="0"/>
          <w:divBdr>
            <w:top w:val="none" w:sz="0" w:space="0" w:color="auto"/>
            <w:left w:val="none" w:sz="0" w:space="0" w:color="auto"/>
            <w:bottom w:val="none" w:sz="0" w:space="0" w:color="auto"/>
            <w:right w:val="none" w:sz="0" w:space="0" w:color="auto"/>
          </w:divBdr>
          <w:divsChild>
            <w:div w:id="323356785">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960262525">
          <w:marLeft w:val="0"/>
          <w:marRight w:val="0"/>
          <w:marTop w:val="0"/>
          <w:marBottom w:val="0"/>
          <w:divBdr>
            <w:top w:val="none" w:sz="0" w:space="0" w:color="auto"/>
            <w:left w:val="none" w:sz="0" w:space="0" w:color="auto"/>
            <w:bottom w:val="none" w:sz="0" w:space="0" w:color="auto"/>
            <w:right w:val="none" w:sz="0" w:space="0" w:color="auto"/>
          </w:divBdr>
        </w:div>
        <w:div w:id="2018265411">
          <w:marLeft w:val="0"/>
          <w:marRight w:val="0"/>
          <w:marTop w:val="27"/>
          <w:marBottom w:val="0"/>
          <w:divBdr>
            <w:top w:val="none" w:sz="0" w:space="0" w:color="auto"/>
            <w:left w:val="none" w:sz="0" w:space="0" w:color="auto"/>
            <w:bottom w:val="none" w:sz="0" w:space="0" w:color="auto"/>
            <w:right w:val="none" w:sz="0" w:space="0" w:color="auto"/>
          </w:divBdr>
        </w:div>
        <w:div w:id="471486828">
          <w:marLeft w:val="0"/>
          <w:marRight w:val="0"/>
          <w:marTop w:val="0"/>
          <w:marBottom w:val="0"/>
          <w:divBdr>
            <w:top w:val="single" w:sz="4" w:space="2" w:color="F0F0F0"/>
            <w:left w:val="single" w:sz="4" w:space="6" w:color="F0F0F0"/>
            <w:bottom w:val="single" w:sz="4" w:space="2" w:color="F0F0F0"/>
            <w:right w:val="single" w:sz="4" w:space="6" w:color="F0F0F0"/>
          </w:divBdr>
        </w:div>
        <w:div w:id="1180008087">
          <w:marLeft w:val="0"/>
          <w:marRight w:val="0"/>
          <w:marTop w:val="0"/>
          <w:marBottom w:val="0"/>
          <w:divBdr>
            <w:top w:val="none" w:sz="0" w:space="0" w:color="auto"/>
            <w:left w:val="none" w:sz="0" w:space="0" w:color="auto"/>
            <w:bottom w:val="none" w:sz="0" w:space="0" w:color="auto"/>
            <w:right w:val="none" w:sz="0" w:space="0" w:color="auto"/>
          </w:divBdr>
        </w:div>
        <w:div w:id="519779046">
          <w:marLeft w:val="0"/>
          <w:marRight w:val="0"/>
          <w:marTop w:val="0"/>
          <w:marBottom w:val="0"/>
          <w:divBdr>
            <w:top w:val="none" w:sz="0" w:space="0" w:color="auto"/>
            <w:left w:val="none" w:sz="0" w:space="0" w:color="auto"/>
            <w:bottom w:val="none" w:sz="0" w:space="0" w:color="auto"/>
            <w:right w:val="none" w:sz="0" w:space="0" w:color="auto"/>
          </w:divBdr>
          <w:divsChild>
            <w:div w:id="471169370">
              <w:marLeft w:val="0"/>
              <w:marRight w:val="0"/>
              <w:marTop w:val="0"/>
              <w:marBottom w:val="0"/>
              <w:divBdr>
                <w:top w:val="none" w:sz="0" w:space="0" w:color="auto"/>
                <w:left w:val="none" w:sz="0" w:space="0" w:color="auto"/>
                <w:bottom w:val="none" w:sz="0" w:space="0" w:color="auto"/>
                <w:right w:val="none" w:sz="0" w:space="0" w:color="auto"/>
              </w:divBdr>
              <w:divsChild>
                <w:div w:id="1404839492">
                  <w:marLeft w:val="0"/>
                  <w:marRight w:val="0"/>
                  <w:marTop w:val="0"/>
                  <w:marBottom w:val="0"/>
                  <w:divBdr>
                    <w:top w:val="none" w:sz="0" w:space="0" w:color="auto"/>
                    <w:left w:val="none" w:sz="0" w:space="0" w:color="auto"/>
                    <w:bottom w:val="none" w:sz="0" w:space="0" w:color="auto"/>
                    <w:right w:val="none" w:sz="0" w:space="0" w:color="auto"/>
                  </w:divBdr>
                  <w:divsChild>
                    <w:div w:id="1448771191">
                      <w:marLeft w:val="0"/>
                      <w:marRight w:val="0"/>
                      <w:marTop w:val="0"/>
                      <w:marBottom w:val="0"/>
                      <w:divBdr>
                        <w:top w:val="none" w:sz="0" w:space="0" w:color="auto"/>
                        <w:left w:val="single" w:sz="18" w:space="10" w:color="CCCCCC"/>
                        <w:bottom w:val="none" w:sz="0" w:space="0" w:color="auto"/>
                        <w:right w:val="none" w:sz="0" w:space="0" w:color="auto"/>
                      </w:divBdr>
                      <w:divsChild>
                        <w:div w:id="511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462">
                  <w:marLeft w:val="0"/>
                  <w:marRight w:val="0"/>
                  <w:marTop w:val="0"/>
                  <w:marBottom w:val="0"/>
                  <w:divBdr>
                    <w:top w:val="none" w:sz="0" w:space="0" w:color="auto"/>
                    <w:left w:val="none" w:sz="0" w:space="0" w:color="auto"/>
                    <w:bottom w:val="none" w:sz="0" w:space="0" w:color="auto"/>
                    <w:right w:val="none" w:sz="0" w:space="0" w:color="auto"/>
                  </w:divBdr>
                  <w:divsChild>
                    <w:div w:id="1333752597">
                      <w:marLeft w:val="0"/>
                      <w:marRight w:val="0"/>
                      <w:marTop w:val="0"/>
                      <w:marBottom w:val="0"/>
                      <w:divBdr>
                        <w:top w:val="none" w:sz="0" w:space="0" w:color="auto"/>
                        <w:left w:val="single" w:sz="18" w:space="10" w:color="CCCCCC"/>
                        <w:bottom w:val="none" w:sz="0" w:space="0" w:color="auto"/>
                        <w:right w:val="none" w:sz="0" w:space="0" w:color="auto"/>
                      </w:divBdr>
                      <w:divsChild>
                        <w:div w:id="4917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034">
                  <w:marLeft w:val="0"/>
                  <w:marRight w:val="0"/>
                  <w:marTop w:val="0"/>
                  <w:marBottom w:val="0"/>
                  <w:divBdr>
                    <w:top w:val="none" w:sz="0" w:space="0" w:color="auto"/>
                    <w:left w:val="none" w:sz="0" w:space="0" w:color="auto"/>
                    <w:bottom w:val="none" w:sz="0" w:space="0" w:color="auto"/>
                    <w:right w:val="none" w:sz="0" w:space="0" w:color="auto"/>
                  </w:divBdr>
                  <w:divsChild>
                    <w:div w:id="1247498870">
                      <w:marLeft w:val="0"/>
                      <w:marRight w:val="0"/>
                      <w:marTop w:val="0"/>
                      <w:marBottom w:val="0"/>
                      <w:divBdr>
                        <w:top w:val="none" w:sz="0" w:space="0" w:color="auto"/>
                        <w:left w:val="single" w:sz="18" w:space="10" w:color="CCCCCC"/>
                        <w:bottom w:val="none" w:sz="0" w:space="0" w:color="auto"/>
                        <w:right w:val="none" w:sz="0" w:space="0" w:color="auto"/>
                      </w:divBdr>
                      <w:divsChild>
                        <w:div w:id="5705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9778">
                  <w:marLeft w:val="0"/>
                  <w:marRight w:val="0"/>
                  <w:marTop w:val="0"/>
                  <w:marBottom w:val="0"/>
                  <w:divBdr>
                    <w:top w:val="none" w:sz="0" w:space="0" w:color="auto"/>
                    <w:left w:val="none" w:sz="0" w:space="0" w:color="auto"/>
                    <w:bottom w:val="none" w:sz="0" w:space="0" w:color="auto"/>
                    <w:right w:val="none" w:sz="0" w:space="0" w:color="auto"/>
                  </w:divBdr>
                  <w:divsChild>
                    <w:div w:id="1335065131">
                      <w:marLeft w:val="0"/>
                      <w:marRight w:val="0"/>
                      <w:marTop w:val="0"/>
                      <w:marBottom w:val="0"/>
                      <w:divBdr>
                        <w:top w:val="none" w:sz="0" w:space="0" w:color="auto"/>
                        <w:left w:val="single" w:sz="18" w:space="10" w:color="CCCCCC"/>
                        <w:bottom w:val="none" w:sz="0" w:space="0" w:color="auto"/>
                        <w:right w:val="none" w:sz="0" w:space="0" w:color="auto"/>
                      </w:divBdr>
                      <w:divsChild>
                        <w:div w:id="8867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1763">
                  <w:marLeft w:val="0"/>
                  <w:marRight w:val="0"/>
                  <w:marTop w:val="0"/>
                  <w:marBottom w:val="133"/>
                  <w:divBdr>
                    <w:top w:val="single" w:sz="4" w:space="0" w:color="F2F2F2"/>
                    <w:left w:val="single" w:sz="24" w:space="0" w:color="DDF8C2"/>
                    <w:bottom w:val="single" w:sz="4" w:space="0" w:color="F2F2F2"/>
                    <w:right w:val="single" w:sz="4" w:space="0" w:color="F2F2F2"/>
                  </w:divBdr>
                  <w:divsChild>
                    <w:div w:id="174347640">
                      <w:marLeft w:val="0"/>
                      <w:marRight w:val="0"/>
                      <w:marTop w:val="0"/>
                      <w:marBottom w:val="0"/>
                      <w:divBdr>
                        <w:top w:val="none" w:sz="0" w:space="0" w:color="auto"/>
                        <w:left w:val="none" w:sz="0" w:space="0" w:color="auto"/>
                        <w:bottom w:val="single" w:sz="4" w:space="7" w:color="F0F0F0"/>
                        <w:right w:val="none" w:sz="0" w:space="0" w:color="auto"/>
                      </w:divBdr>
                    </w:div>
                    <w:div w:id="127208929">
                      <w:marLeft w:val="0"/>
                      <w:marRight w:val="0"/>
                      <w:marTop w:val="0"/>
                      <w:marBottom w:val="0"/>
                      <w:divBdr>
                        <w:top w:val="none" w:sz="0" w:space="0" w:color="auto"/>
                        <w:left w:val="none" w:sz="0" w:space="0" w:color="auto"/>
                        <w:bottom w:val="none" w:sz="0" w:space="0" w:color="auto"/>
                        <w:right w:val="none" w:sz="0" w:space="0" w:color="auto"/>
                      </w:divBdr>
                    </w:div>
                  </w:divsChild>
                </w:div>
                <w:div w:id="1113014744">
                  <w:marLeft w:val="0"/>
                  <w:marRight w:val="0"/>
                  <w:marTop w:val="0"/>
                  <w:marBottom w:val="0"/>
                  <w:divBdr>
                    <w:top w:val="none" w:sz="0" w:space="0" w:color="auto"/>
                    <w:left w:val="none" w:sz="0" w:space="0" w:color="auto"/>
                    <w:bottom w:val="none" w:sz="0" w:space="0" w:color="auto"/>
                    <w:right w:val="none" w:sz="0" w:space="0" w:color="auto"/>
                  </w:divBdr>
                  <w:divsChild>
                    <w:div w:id="513961840">
                      <w:marLeft w:val="0"/>
                      <w:marRight w:val="0"/>
                      <w:marTop w:val="0"/>
                      <w:marBottom w:val="0"/>
                      <w:divBdr>
                        <w:top w:val="none" w:sz="0" w:space="0" w:color="auto"/>
                        <w:left w:val="single" w:sz="18" w:space="10" w:color="CCCCCC"/>
                        <w:bottom w:val="none" w:sz="0" w:space="0" w:color="auto"/>
                        <w:right w:val="none" w:sz="0" w:space="0" w:color="auto"/>
                      </w:divBdr>
                      <w:divsChild>
                        <w:div w:id="18909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644">
                  <w:marLeft w:val="0"/>
                  <w:marRight w:val="0"/>
                  <w:marTop w:val="0"/>
                  <w:marBottom w:val="0"/>
                  <w:divBdr>
                    <w:top w:val="none" w:sz="0" w:space="0" w:color="auto"/>
                    <w:left w:val="none" w:sz="0" w:space="0" w:color="auto"/>
                    <w:bottom w:val="none" w:sz="0" w:space="0" w:color="auto"/>
                    <w:right w:val="none" w:sz="0" w:space="0" w:color="auto"/>
                  </w:divBdr>
                  <w:divsChild>
                    <w:div w:id="1305696433">
                      <w:marLeft w:val="0"/>
                      <w:marRight w:val="0"/>
                      <w:marTop w:val="0"/>
                      <w:marBottom w:val="0"/>
                      <w:divBdr>
                        <w:top w:val="none" w:sz="0" w:space="0" w:color="auto"/>
                        <w:left w:val="single" w:sz="18" w:space="10" w:color="CCCCCC"/>
                        <w:bottom w:val="none" w:sz="0" w:space="0" w:color="auto"/>
                        <w:right w:val="none" w:sz="0" w:space="0" w:color="auto"/>
                      </w:divBdr>
                      <w:divsChild>
                        <w:div w:id="1036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822">
                  <w:marLeft w:val="0"/>
                  <w:marRight w:val="0"/>
                  <w:marTop w:val="0"/>
                  <w:marBottom w:val="0"/>
                  <w:divBdr>
                    <w:top w:val="none" w:sz="0" w:space="0" w:color="auto"/>
                    <w:left w:val="none" w:sz="0" w:space="0" w:color="auto"/>
                    <w:bottom w:val="none" w:sz="0" w:space="0" w:color="auto"/>
                    <w:right w:val="none" w:sz="0" w:space="0" w:color="auto"/>
                  </w:divBdr>
                  <w:divsChild>
                    <w:div w:id="980188605">
                      <w:marLeft w:val="0"/>
                      <w:marRight w:val="0"/>
                      <w:marTop w:val="0"/>
                      <w:marBottom w:val="0"/>
                      <w:divBdr>
                        <w:top w:val="none" w:sz="0" w:space="0" w:color="auto"/>
                        <w:left w:val="single" w:sz="18" w:space="10" w:color="CCCCCC"/>
                        <w:bottom w:val="none" w:sz="0" w:space="0" w:color="auto"/>
                        <w:right w:val="none" w:sz="0" w:space="0" w:color="auto"/>
                      </w:divBdr>
                      <w:divsChild>
                        <w:div w:id="20180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803">
                  <w:marLeft w:val="0"/>
                  <w:marRight w:val="0"/>
                  <w:marTop w:val="0"/>
                  <w:marBottom w:val="0"/>
                  <w:divBdr>
                    <w:top w:val="none" w:sz="0" w:space="0" w:color="auto"/>
                    <w:left w:val="none" w:sz="0" w:space="0" w:color="auto"/>
                    <w:bottom w:val="none" w:sz="0" w:space="0" w:color="auto"/>
                    <w:right w:val="none" w:sz="0" w:space="0" w:color="auto"/>
                  </w:divBdr>
                  <w:divsChild>
                    <w:div w:id="1892375694">
                      <w:marLeft w:val="0"/>
                      <w:marRight w:val="0"/>
                      <w:marTop w:val="0"/>
                      <w:marBottom w:val="0"/>
                      <w:divBdr>
                        <w:top w:val="none" w:sz="0" w:space="0" w:color="auto"/>
                        <w:left w:val="single" w:sz="18" w:space="10" w:color="CCCCCC"/>
                        <w:bottom w:val="none" w:sz="0" w:space="0" w:color="auto"/>
                        <w:right w:val="none" w:sz="0" w:space="0" w:color="auto"/>
                      </w:divBdr>
                      <w:divsChild>
                        <w:div w:id="18049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3574">
                  <w:marLeft w:val="0"/>
                  <w:marRight w:val="0"/>
                  <w:marTop w:val="0"/>
                  <w:marBottom w:val="0"/>
                  <w:divBdr>
                    <w:top w:val="none" w:sz="0" w:space="0" w:color="auto"/>
                    <w:left w:val="none" w:sz="0" w:space="0" w:color="auto"/>
                    <w:bottom w:val="none" w:sz="0" w:space="0" w:color="auto"/>
                    <w:right w:val="none" w:sz="0" w:space="0" w:color="auto"/>
                  </w:divBdr>
                  <w:divsChild>
                    <w:div w:id="1236940340">
                      <w:marLeft w:val="0"/>
                      <w:marRight w:val="0"/>
                      <w:marTop w:val="0"/>
                      <w:marBottom w:val="0"/>
                      <w:divBdr>
                        <w:top w:val="none" w:sz="0" w:space="0" w:color="auto"/>
                        <w:left w:val="single" w:sz="18" w:space="10" w:color="CCCCCC"/>
                        <w:bottom w:val="none" w:sz="0" w:space="0" w:color="auto"/>
                        <w:right w:val="none" w:sz="0" w:space="0" w:color="auto"/>
                      </w:divBdr>
                      <w:divsChild>
                        <w:div w:id="714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4227">
                  <w:marLeft w:val="0"/>
                  <w:marRight w:val="0"/>
                  <w:marTop w:val="0"/>
                  <w:marBottom w:val="0"/>
                  <w:divBdr>
                    <w:top w:val="none" w:sz="0" w:space="0" w:color="auto"/>
                    <w:left w:val="none" w:sz="0" w:space="0" w:color="auto"/>
                    <w:bottom w:val="none" w:sz="0" w:space="0" w:color="auto"/>
                    <w:right w:val="none" w:sz="0" w:space="0" w:color="auto"/>
                  </w:divBdr>
                  <w:divsChild>
                    <w:div w:id="1986079988">
                      <w:marLeft w:val="0"/>
                      <w:marRight w:val="0"/>
                      <w:marTop w:val="0"/>
                      <w:marBottom w:val="0"/>
                      <w:divBdr>
                        <w:top w:val="none" w:sz="0" w:space="0" w:color="auto"/>
                        <w:left w:val="single" w:sz="18" w:space="10" w:color="CCCCCC"/>
                        <w:bottom w:val="none" w:sz="0" w:space="0" w:color="auto"/>
                        <w:right w:val="none" w:sz="0" w:space="0" w:color="auto"/>
                      </w:divBdr>
                      <w:divsChild>
                        <w:div w:id="4980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7297">
                  <w:marLeft w:val="0"/>
                  <w:marRight w:val="0"/>
                  <w:marTop w:val="0"/>
                  <w:marBottom w:val="0"/>
                  <w:divBdr>
                    <w:top w:val="none" w:sz="0" w:space="0" w:color="auto"/>
                    <w:left w:val="none" w:sz="0" w:space="0" w:color="auto"/>
                    <w:bottom w:val="none" w:sz="0" w:space="0" w:color="auto"/>
                    <w:right w:val="none" w:sz="0" w:space="0" w:color="auto"/>
                  </w:divBdr>
                  <w:divsChild>
                    <w:div w:id="2017462820">
                      <w:marLeft w:val="0"/>
                      <w:marRight w:val="0"/>
                      <w:marTop w:val="0"/>
                      <w:marBottom w:val="0"/>
                      <w:divBdr>
                        <w:top w:val="none" w:sz="0" w:space="0" w:color="auto"/>
                        <w:left w:val="single" w:sz="18" w:space="10" w:color="CCCCCC"/>
                        <w:bottom w:val="none" w:sz="0" w:space="0" w:color="auto"/>
                        <w:right w:val="none" w:sz="0" w:space="0" w:color="auto"/>
                      </w:divBdr>
                      <w:divsChild>
                        <w:div w:id="16114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6196">
                  <w:marLeft w:val="0"/>
                  <w:marRight w:val="0"/>
                  <w:marTop w:val="0"/>
                  <w:marBottom w:val="0"/>
                  <w:divBdr>
                    <w:top w:val="none" w:sz="0" w:space="0" w:color="auto"/>
                    <w:left w:val="none" w:sz="0" w:space="0" w:color="auto"/>
                    <w:bottom w:val="none" w:sz="0" w:space="0" w:color="auto"/>
                    <w:right w:val="none" w:sz="0" w:space="0" w:color="auto"/>
                  </w:divBdr>
                  <w:divsChild>
                    <w:div w:id="1039475321">
                      <w:marLeft w:val="0"/>
                      <w:marRight w:val="0"/>
                      <w:marTop w:val="0"/>
                      <w:marBottom w:val="0"/>
                      <w:divBdr>
                        <w:top w:val="none" w:sz="0" w:space="0" w:color="auto"/>
                        <w:left w:val="single" w:sz="18" w:space="10" w:color="CCCCCC"/>
                        <w:bottom w:val="none" w:sz="0" w:space="0" w:color="auto"/>
                        <w:right w:val="none" w:sz="0" w:space="0" w:color="auto"/>
                      </w:divBdr>
                      <w:divsChild>
                        <w:div w:id="1521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001">
                  <w:marLeft w:val="0"/>
                  <w:marRight w:val="0"/>
                  <w:marTop w:val="0"/>
                  <w:marBottom w:val="0"/>
                  <w:divBdr>
                    <w:top w:val="none" w:sz="0" w:space="0" w:color="auto"/>
                    <w:left w:val="none" w:sz="0" w:space="0" w:color="auto"/>
                    <w:bottom w:val="none" w:sz="0" w:space="0" w:color="auto"/>
                    <w:right w:val="none" w:sz="0" w:space="0" w:color="auto"/>
                  </w:divBdr>
                  <w:divsChild>
                    <w:div w:id="1045369681">
                      <w:marLeft w:val="0"/>
                      <w:marRight w:val="0"/>
                      <w:marTop w:val="0"/>
                      <w:marBottom w:val="0"/>
                      <w:divBdr>
                        <w:top w:val="none" w:sz="0" w:space="0" w:color="auto"/>
                        <w:left w:val="single" w:sz="18" w:space="10" w:color="CCCCCC"/>
                        <w:bottom w:val="none" w:sz="0" w:space="0" w:color="auto"/>
                        <w:right w:val="none" w:sz="0" w:space="0" w:color="auto"/>
                      </w:divBdr>
                      <w:divsChild>
                        <w:div w:id="13384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047">
                  <w:marLeft w:val="0"/>
                  <w:marRight w:val="0"/>
                  <w:marTop w:val="0"/>
                  <w:marBottom w:val="0"/>
                  <w:divBdr>
                    <w:top w:val="none" w:sz="0" w:space="0" w:color="auto"/>
                    <w:left w:val="none" w:sz="0" w:space="0" w:color="auto"/>
                    <w:bottom w:val="none" w:sz="0" w:space="0" w:color="auto"/>
                    <w:right w:val="none" w:sz="0" w:space="0" w:color="auto"/>
                  </w:divBdr>
                  <w:divsChild>
                    <w:div w:id="1461344368">
                      <w:marLeft w:val="0"/>
                      <w:marRight w:val="0"/>
                      <w:marTop w:val="0"/>
                      <w:marBottom w:val="0"/>
                      <w:divBdr>
                        <w:top w:val="none" w:sz="0" w:space="0" w:color="auto"/>
                        <w:left w:val="single" w:sz="18" w:space="10" w:color="CCCCCC"/>
                        <w:bottom w:val="none" w:sz="0" w:space="0" w:color="auto"/>
                        <w:right w:val="none" w:sz="0" w:space="0" w:color="auto"/>
                      </w:divBdr>
                      <w:divsChild>
                        <w:div w:id="195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145">
                  <w:marLeft w:val="0"/>
                  <w:marRight w:val="0"/>
                  <w:marTop w:val="0"/>
                  <w:marBottom w:val="133"/>
                  <w:divBdr>
                    <w:top w:val="single" w:sz="4" w:space="0" w:color="F2F2F2"/>
                    <w:left w:val="single" w:sz="24" w:space="0" w:color="DDF8C2"/>
                    <w:bottom w:val="single" w:sz="4" w:space="0" w:color="F2F2F2"/>
                    <w:right w:val="single" w:sz="4" w:space="0" w:color="F2F2F2"/>
                  </w:divBdr>
                  <w:divsChild>
                    <w:div w:id="239411432">
                      <w:marLeft w:val="0"/>
                      <w:marRight w:val="0"/>
                      <w:marTop w:val="0"/>
                      <w:marBottom w:val="0"/>
                      <w:divBdr>
                        <w:top w:val="none" w:sz="0" w:space="0" w:color="auto"/>
                        <w:left w:val="none" w:sz="0" w:space="0" w:color="auto"/>
                        <w:bottom w:val="single" w:sz="4" w:space="7" w:color="F0F0F0"/>
                        <w:right w:val="none" w:sz="0" w:space="0" w:color="auto"/>
                      </w:divBdr>
                    </w:div>
                    <w:div w:id="1925215856">
                      <w:marLeft w:val="0"/>
                      <w:marRight w:val="0"/>
                      <w:marTop w:val="0"/>
                      <w:marBottom w:val="0"/>
                      <w:divBdr>
                        <w:top w:val="none" w:sz="0" w:space="0" w:color="auto"/>
                        <w:left w:val="none" w:sz="0" w:space="0" w:color="auto"/>
                        <w:bottom w:val="none" w:sz="0" w:space="0" w:color="auto"/>
                        <w:right w:val="none" w:sz="0" w:space="0" w:color="auto"/>
                      </w:divBdr>
                    </w:div>
                  </w:divsChild>
                </w:div>
                <w:div w:id="35929850">
                  <w:marLeft w:val="0"/>
                  <w:marRight w:val="0"/>
                  <w:marTop w:val="0"/>
                  <w:marBottom w:val="0"/>
                  <w:divBdr>
                    <w:top w:val="none" w:sz="0" w:space="0" w:color="auto"/>
                    <w:left w:val="none" w:sz="0" w:space="0" w:color="auto"/>
                    <w:bottom w:val="none" w:sz="0" w:space="0" w:color="auto"/>
                    <w:right w:val="none" w:sz="0" w:space="0" w:color="auto"/>
                  </w:divBdr>
                  <w:divsChild>
                    <w:div w:id="3631605">
                      <w:marLeft w:val="0"/>
                      <w:marRight w:val="0"/>
                      <w:marTop w:val="0"/>
                      <w:marBottom w:val="0"/>
                      <w:divBdr>
                        <w:top w:val="none" w:sz="0" w:space="0" w:color="auto"/>
                        <w:left w:val="single" w:sz="18" w:space="10" w:color="CCCCCC"/>
                        <w:bottom w:val="none" w:sz="0" w:space="0" w:color="auto"/>
                        <w:right w:val="none" w:sz="0" w:space="0" w:color="auto"/>
                      </w:divBdr>
                      <w:divsChild>
                        <w:div w:id="3331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9684">
                  <w:marLeft w:val="0"/>
                  <w:marRight w:val="0"/>
                  <w:marTop w:val="0"/>
                  <w:marBottom w:val="133"/>
                  <w:divBdr>
                    <w:top w:val="single" w:sz="4" w:space="0" w:color="F2F2F2"/>
                    <w:left w:val="single" w:sz="24" w:space="0" w:color="DDF8C2"/>
                    <w:bottom w:val="single" w:sz="4" w:space="0" w:color="F2F2F2"/>
                    <w:right w:val="single" w:sz="4" w:space="0" w:color="F2F2F2"/>
                  </w:divBdr>
                  <w:divsChild>
                    <w:div w:id="690909979">
                      <w:marLeft w:val="0"/>
                      <w:marRight w:val="0"/>
                      <w:marTop w:val="0"/>
                      <w:marBottom w:val="0"/>
                      <w:divBdr>
                        <w:top w:val="none" w:sz="0" w:space="0" w:color="auto"/>
                        <w:left w:val="none" w:sz="0" w:space="0" w:color="auto"/>
                        <w:bottom w:val="single" w:sz="4" w:space="7" w:color="F0F0F0"/>
                        <w:right w:val="none" w:sz="0" w:space="0" w:color="auto"/>
                      </w:divBdr>
                    </w:div>
                    <w:div w:id="861867331">
                      <w:marLeft w:val="0"/>
                      <w:marRight w:val="0"/>
                      <w:marTop w:val="0"/>
                      <w:marBottom w:val="0"/>
                      <w:divBdr>
                        <w:top w:val="none" w:sz="0" w:space="0" w:color="auto"/>
                        <w:left w:val="none" w:sz="0" w:space="0" w:color="auto"/>
                        <w:bottom w:val="none" w:sz="0" w:space="0" w:color="auto"/>
                        <w:right w:val="none" w:sz="0" w:space="0" w:color="auto"/>
                      </w:divBdr>
                    </w:div>
                  </w:divsChild>
                </w:div>
                <w:div w:id="1651398891">
                  <w:marLeft w:val="0"/>
                  <w:marRight w:val="0"/>
                  <w:marTop w:val="0"/>
                  <w:marBottom w:val="0"/>
                  <w:divBdr>
                    <w:top w:val="none" w:sz="0" w:space="0" w:color="auto"/>
                    <w:left w:val="none" w:sz="0" w:space="0" w:color="auto"/>
                    <w:bottom w:val="none" w:sz="0" w:space="0" w:color="auto"/>
                    <w:right w:val="none" w:sz="0" w:space="0" w:color="auto"/>
                  </w:divBdr>
                  <w:divsChild>
                    <w:div w:id="1504080716">
                      <w:marLeft w:val="0"/>
                      <w:marRight w:val="0"/>
                      <w:marTop w:val="0"/>
                      <w:marBottom w:val="0"/>
                      <w:divBdr>
                        <w:top w:val="none" w:sz="0" w:space="0" w:color="auto"/>
                        <w:left w:val="single" w:sz="18" w:space="10" w:color="CCCCCC"/>
                        <w:bottom w:val="none" w:sz="0" w:space="0" w:color="auto"/>
                        <w:right w:val="none" w:sz="0" w:space="0" w:color="auto"/>
                      </w:divBdr>
                      <w:divsChild>
                        <w:div w:id="2951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7094">
                  <w:marLeft w:val="0"/>
                  <w:marRight w:val="0"/>
                  <w:marTop w:val="0"/>
                  <w:marBottom w:val="0"/>
                  <w:divBdr>
                    <w:top w:val="none" w:sz="0" w:space="0" w:color="auto"/>
                    <w:left w:val="none" w:sz="0" w:space="0" w:color="auto"/>
                    <w:bottom w:val="none" w:sz="0" w:space="0" w:color="auto"/>
                    <w:right w:val="none" w:sz="0" w:space="0" w:color="auto"/>
                  </w:divBdr>
                  <w:divsChild>
                    <w:div w:id="670260594">
                      <w:marLeft w:val="0"/>
                      <w:marRight w:val="0"/>
                      <w:marTop w:val="0"/>
                      <w:marBottom w:val="0"/>
                      <w:divBdr>
                        <w:top w:val="none" w:sz="0" w:space="0" w:color="auto"/>
                        <w:left w:val="single" w:sz="18" w:space="10" w:color="CCCCCC"/>
                        <w:bottom w:val="none" w:sz="0" w:space="0" w:color="auto"/>
                        <w:right w:val="none" w:sz="0" w:space="0" w:color="auto"/>
                      </w:divBdr>
                      <w:divsChild>
                        <w:div w:id="14010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439">
                  <w:marLeft w:val="0"/>
                  <w:marRight w:val="0"/>
                  <w:marTop w:val="0"/>
                  <w:marBottom w:val="0"/>
                  <w:divBdr>
                    <w:top w:val="none" w:sz="0" w:space="0" w:color="auto"/>
                    <w:left w:val="none" w:sz="0" w:space="0" w:color="auto"/>
                    <w:bottom w:val="none" w:sz="0" w:space="0" w:color="auto"/>
                    <w:right w:val="none" w:sz="0" w:space="0" w:color="auto"/>
                  </w:divBdr>
                  <w:divsChild>
                    <w:div w:id="415245792">
                      <w:marLeft w:val="0"/>
                      <w:marRight w:val="0"/>
                      <w:marTop w:val="0"/>
                      <w:marBottom w:val="0"/>
                      <w:divBdr>
                        <w:top w:val="none" w:sz="0" w:space="0" w:color="auto"/>
                        <w:left w:val="single" w:sz="18" w:space="10" w:color="CCCCCC"/>
                        <w:bottom w:val="none" w:sz="0" w:space="0" w:color="auto"/>
                        <w:right w:val="none" w:sz="0" w:space="0" w:color="auto"/>
                      </w:divBdr>
                      <w:divsChild>
                        <w:div w:id="810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9541">
                  <w:marLeft w:val="0"/>
                  <w:marRight w:val="0"/>
                  <w:marTop w:val="0"/>
                  <w:marBottom w:val="0"/>
                  <w:divBdr>
                    <w:top w:val="none" w:sz="0" w:space="0" w:color="auto"/>
                    <w:left w:val="none" w:sz="0" w:space="0" w:color="auto"/>
                    <w:bottom w:val="none" w:sz="0" w:space="0" w:color="auto"/>
                    <w:right w:val="none" w:sz="0" w:space="0" w:color="auto"/>
                  </w:divBdr>
                  <w:divsChild>
                    <w:div w:id="679238258">
                      <w:marLeft w:val="0"/>
                      <w:marRight w:val="0"/>
                      <w:marTop w:val="0"/>
                      <w:marBottom w:val="0"/>
                      <w:divBdr>
                        <w:top w:val="none" w:sz="0" w:space="0" w:color="auto"/>
                        <w:left w:val="single" w:sz="18" w:space="10" w:color="CCCCCC"/>
                        <w:bottom w:val="none" w:sz="0" w:space="0" w:color="auto"/>
                        <w:right w:val="none" w:sz="0" w:space="0" w:color="auto"/>
                      </w:divBdr>
                      <w:divsChild>
                        <w:div w:id="7139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76">
                  <w:marLeft w:val="0"/>
                  <w:marRight w:val="0"/>
                  <w:marTop w:val="0"/>
                  <w:marBottom w:val="133"/>
                  <w:divBdr>
                    <w:top w:val="single" w:sz="4" w:space="0" w:color="F2F2F2"/>
                    <w:left w:val="single" w:sz="24" w:space="0" w:color="DDF8C2"/>
                    <w:bottom w:val="single" w:sz="4" w:space="0" w:color="F2F2F2"/>
                    <w:right w:val="single" w:sz="4" w:space="0" w:color="F2F2F2"/>
                  </w:divBdr>
                  <w:divsChild>
                    <w:div w:id="1682001062">
                      <w:marLeft w:val="0"/>
                      <w:marRight w:val="0"/>
                      <w:marTop w:val="0"/>
                      <w:marBottom w:val="0"/>
                      <w:divBdr>
                        <w:top w:val="none" w:sz="0" w:space="0" w:color="auto"/>
                        <w:left w:val="none" w:sz="0" w:space="0" w:color="auto"/>
                        <w:bottom w:val="single" w:sz="4" w:space="7" w:color="F0F0F0"/>
                        <w:right w:val="none" w:sz="0" w:space="0" w:color="auto"/>
                      </w:divBdr>
                    </w:div>
                    <w:div w:id="287663225">
                      <w:marLeft w:val="0"/>
                      <w:marRight w:val="0"/>
                      <w:marTop w:val="0"/>
                      <w:marBottom w:val="0"/>
                      <w:divBdr>
                        <w:top w:val="none" w:sz="0" w:space="0" w:color="auto"/>
                        <w:left w:val="none" w:sz="0" w:space="0" w:color="auto"/>
                        <w:bottom w:val="none" w:sz="0" w:space="0" w:color="auto"/>
                        <w:right w:val="none" w:sz="0" w:space="0" w:color="auto"/>
                      </w:divBdr>
                    </w:div>
                  </w:divsChild>
                </w:div>
                <w:div w:id="2099911396">
                  <w:marLeft w:val="0"/>
                  <w:marRight w:val="0"/>
                  <w:marTop w:val="0"/>
                  <w:marBottom w:val="0"/>
                  <w:divBdr>
                    <w:top w:val="none" w:sz="0" w:space="0" w:color="auto"/>
                    <w:left w:val="none" w:sz="0" w:space="0" w:color="auto"/>
                    <w:bottom w:val="none" w:sz="0" w:space="0" w:color="auto"/>
                    <w:right w:val="none" w:sz="0" w:space="0" w:color="auto"/>
                  </w:divBdr>
                  <w:divsChild>
                    <w:div w:id="1416048289">
                      <w:marLeft w:val="0"/>
                      <w:marRight w:val="0"/>
                      <w:marTop w:val="0"/>
                      <w:marBottom w:val="0"/>
                      <w:divBdr>
                        <w:top w:val="none" w:sz="0" w:space="0" w:color="auto"/>
                        <w:left w:val="single" w:sz="18" w:space="10" w:color="CCCCCC"/>
                        <w:bottom w:val="none" w:sz="0" w:space="0" w:color="auto"/>
                        <w:right w:val="none" w:sz="0" w:space="0" w:color="auto"/>
                      </w:divBdr>
                      <w:divsChild>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indiabix.com/aptitude/profit-and-loss/discussion-326" TargetMode="External"/><Relationship Id="rId117" Type="http://schemas.openxmlformats.org/officeDocument/2006/relationships/control" Target="activeX/activeX72.xml"/><Relationship Id="rId21" Type="http://schemas.openxmlformats.org/officeDocument/2006/relationships/control" Target="activeX/activeX11.xml"/><Relationship Id="rId42" Type="http://schemas.openxmlformats.org/officeDocument/2006/relationships/control" Target="activeX/activeX22.xml"/><Relationship Id="rId47" Type="http://schemas.openxmlformats.org/officeDocument/2006/relationships/hyperlink" Target="https://www.indiabix.com/aptitude/chain-rule/" TargetMode="External"/><Relationship Id="rId63" Type="http://schemas.openxmlformats.org/officeDocument/2006/relationships/control" Target="activeX/activeX36.xml"/><Relationship Id="rId68" Type="http://schemas.openxmlformats.org/officeDocument/2006/relationships/control" Target="activeX/activeX39.xml"/><Relationship Id="rId84" Type="http://schemas.openxmlformats.org/officeDocument/2006/relationships/control" Target="activeX/activeX49.xml"/><Relationship Id="rId89" Type="http://schemas.openxmlformats.org/officeDocument/2006/relationships/control" Target="activeX/activeX52.xml"/><Relationship Id="rId112" Type="http://schemas.openxmlformats.org/officeDocument/2006/relationships/hyperlink" Target="https://www.indiabix.com/aptitude/volume-and-surface-area/" TargetMode="External"/><Relationship Id="rId133" Type="http://schemas.openxmlformats.org/officeDocument/2006/relationships/control" Target="activeX/activeX81.xml"/><Relationship Id="rId138" Type="http://schemas.openxmlformats.org/officeDocument/2006/relationships/theme" Target="theme/theme1.xml"/><Relationship Id="rId16" Type="http://schemas.openxmlformats.org/officeDocument/2006/relationships/control" Target="activeX/activeX8.xml"/><Relationship Id="rId107" Type="http://schemas.openxmlformats.org/officeDocument/2006/relationships/control" Target="activeX/activeX64.xml"/><Relationship Id="rId11" Type="http://schemas.openxmlformats.org/officeDocument/2006/relationships/hyperlink" Target="https://www.indiabix.com/aptitude/problems-on-hcf-and-lcm/" TargetMode="External"/><Relationship Id="rId32" Type="http://schemas.openxmlformats.org/officeDocument/2006/relationships/hyperlink" Target="https://www.indiabix.com/aptitude/ratio-and-proportion/" TargetMode="External"/><Relationship Id="rId37" Type="http://schemas.openxmlformats.org/officeDocument/2006/relationships/control" Target="activeX/activeX19.xml"/><Relationship Id="rId53" Type="http://schemas.openxmlformats.org/officeDocument/2006/relationships/hyperlink" Target="https://www.indiabix.com/aptitude/time-and-work/" TargetMode="External"/><Relationship Id="rId58" Type="http://schemas.openxmlformats.org/officeDocument/2006/relationships/control" Target="activeX/activeX33.xml"/><Relationship Id="rId74" Type="http://schemas.openxmlformats.org/officeDocument/2006/relationships/image" Target="media/image9.png"/><Relationship Id="rId79" Type="http://schemas.openxmlformats.org/officeDocument/2006/relationships/hyperlink" Target="https://www.indiabix.com/aptitude/problems-on-trains/" TargetMode="External"/><Relationship Id="rId102" Type="http://schemas.openxmlformats.org/officeDocument/2006/relationships/control" Target="activeX/activeX61.xml"/><Relationship Id="rId123" Type="http://schemas.openxmlformats.org/officeDocument/2006/relationships/control" Target="activeX/activeX75.xml"/><Relationship Id="rId128" Type="http://schemas.openxmlformats.org/officeDocument/2006/relationships/control" Target="activeX/activeX78.xml"/><Relationship Id="rId5" Type="http://schemas.openxmlformats.org/officeDocument/2006/relationships/image" Target="media/image1.wmf"/><Relationship Id="rId90" Type="http://schemas.openxmlformats.org/officeDocument/2006/relationships/control" Target="activeX/activeX53.xml"/><Relationship Id="rId95" Type="http://schemas.openxmlformats.org/officeDocument/2006/relationships/control" Target="activeX/activeX56.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17.xml"/><Relationship Id="rId43" Type="http://schemas.openxmlformats.org/officeDocument/2006/relationships/control" Target="activeX/activeX23.xml"/><Relationship Id="rId48" Type="http://schemas.openxmlformats.org/officeDocument/2006/relationships/hyperlink" Target="https://www.indiabix.com/aptitude/chain-rule/discussion-382" TargetMode="External"/><Relationship Id="rId56" Type="http://schemas.openxmlformats.org/officeDocument/2006/relationships/control" Target="activeX/activeX31.xml"/><Relationship Id="rId64" Type="http://schemas.openxmlformats.org/officeDocument/2006/relationships/control" Target="activeX/activeX37.xml"/><Relationship Id="rId69" Type="http://schemas.openxmlformats.org/officeDocument/2006/relationships/control" Target="activeX/activeX40.xml"/><Relationship Id="rId77" Type="http://schemas.openxmlformats.org/officeDocument/2006/relationships/control" Target="activeX/activeX44.xml"/><Relationship Id="rId100" Type="http://schemas.openxmlformats.org/officeDocument/2006/relationships/control" Target="activeX/activeX59.xml"/><Relationship Id="rId105" Type="http://schemas.openxmlformats.org/officeDocument/2006/relationships/hyperlink" Target="https://www.indiabix.com/aptitude/area/" TargetMode="External"/><Relationship Id="rId113" Type="http://schemas.openxmlformats.org/officeDocument/2006/relationships/hyperlink" Target="https://www.indiabix.com/aptitude/volume-and-surface-area/discussion-609" TargetMode="External"/><Relationship Id="rId118" Type="http://schemas.openxmlformats.org/officeDocument/2006/relationships/hyperlink" Target="https://www.indiabix.com/aptitude/clock/" TargetMode="External"/><Relationship Id="rId126" Type="http://schemas.openxmlformats.org/officeDocument/2006/relationships/hyperlink" Target="https://www.indiabix.com/aptitude/stocks-and-shares/discussion-673" TargetMode="External"/><Relationship Id="rId134" Type="http://schemas.openxmlformats.org/officeDocument/2006/relationships/control" Target="activeX/activeX82.xml"/><Relationship Id="rId8" Type="http://schemas.openxmlformats.org/officeDocument/2006/relationships/control" Target="activeX/activeX3.xml"/><Relationship Id="rId51" Type="http://schemas.openxmlformats.org/officeDocument/2006/relationships/control" Target="activeX/activeX28.xml"/><Relationship Id="rId72" Type="http://schemas.openxmlformats.org/officeDocument/2006/relationships/hyperlink" Target="https://www.indiabix.com/aptitude/problems-on-trains/discussion-466" TargetMode="External"/><Relationship Id="rId80" Type="http://schemas.openxmlformats.org/officeDocument/2006/relationships/hyperlink" Target="https://www.indiabix.com/aptitude/problems-on-trains/discussion-798" TargetMode="External"/><Relationship Id="rId85" Type="http://schemas.openxmlformats.org/officeDocument/2006/relationships/hyperlink" Target="https://www.indiabix.com/aptitude/boats-and-streams/" TargetMode="External"/><Relationship Id="rId93" Type="http://schemas.openxmlformats.org/officeDocument/2006/relationships/hyperlink" Target="https://www.indiabix.com/aptitude/simple-interest/discussion-512" TargetMode="External"/><Relationship Id="rId98" Type="http://schemas.openxmlformats.org/officeDocument/2006/relationships/hyperlink" Target="https://www.indiabix.com/aptitude/compound-interest/" TargetMode="External"/><Relationship Id="rId121" Type="http://schemas.openxmlformats.org/officeDocument/2006/relationships/control" Target="activeX/activeX73.xml"/><Relationship Id="rId3" Type="http://schemas.openxmlformats.org/officeDocument/2006/relationships/settings" Target="settings.xml"/><Relationship Id="rId12" Type="http://schemas.openxmlformats.org/officeDocument/2006/relationships/hyperlink" Target="https://www.indiabix.com/aptitude/problems-on-hcf-and-lcm/discussion-167" TargetMode="External"/><Relationship Id="rId17" Type="http://schemas.openxmlformats.org/officeDocument/2006/relationships/hyperlink" Target="https://www.indiabix.com/aptitude/problems-on-hcf-and-lcm/" TargetMode="External"/><Relationship Id="rId25" Type="http://schemas.openxmlformats.org/officeDocument/2006/relationships/hyperlink" Target="https://www.indiabix.com/aptitude/profit-and-loss/" TargetMode="External"/><Relationship Id="rId33" Type="http://schemas.openxmlformats.org/officeDocument/2006/relationships/hyperlink" Target="https://www.indiabix.com/aptitude/ratio-and-proportion/discussion-355" TargetMode="External"/><Relationship Id="rId38" Type="http://schemas.openxmlformats.org/officeDocument/2006/relationships/control" Target="activeX/activeX20.xml"/><Relationship Id="rId46" Type="http://schemas.openxmlformats.org/officeDocument/2006/relationships/image" Target="media/image7.png"/><Relationship Id="rId59" Type="http://schemas.openxmlformats.org/officeDocument/2006/relationships/hyperlink" Target="https://www.indiabix.com/aptitude/time-and-work/" TargetMode="External"/><Relationship Id="rId67" Type="http://schemas.openxmlformats.org/officeDocument/2006/relationships/control" Target="activeX/activeX38.xml"/><Relationship Id="rId103" Type="http://schemas.openxmlformats.org/officeDocument/2006/relationships/control" Target="activeX/activeX62.xml"/><Relationship Id="rId108" Type="http://schemas.openxmlformats.org/officeDocument/2006/relationships/control" Target="activeX/activeX65.xml"/><Relationship Id="rId116" Type="http://schemas.openxmlformats.org/officeDocument/2006/relationships/control" Target="activeX/activeX71.xml"/><Relationship Id="rId124" Type="http://schemas.openxmlformats.org/officeDocument/2006/relationships/control" Target="activeX/activeX76.xml"/><Relationship Id="rId129" Type="http://schemas.openxmlformats.org/officeDocument/2006/relationships/control" Target="activeX/activeX79.xml"/><Relationship Id="rId137" Type="http://schemas.openxmlformats.org/officeDocument/2006/relationships/fontTable" Target="fontTable.xml"/><Relationship Id="rId20" Type="http://schemas.openxmlformats.org/officeDocument/2006/relationships/control" Target="activeX/activeX10.xml"/><Relationship Id="rId41" Type="http://schemas.openxmlformats.org/officeDocument/2006/relationships/hyperlink" Target="https://www.indiabix.com/aptitude/partnership/discussion-380" TargetMode="External"/><Relationship Id="rId54" Type="http://schemas.openxmlformats.org/officeDocument/2006/relationships/hyperlink" Target="https://www.indiabix.com/aptitude/time-and-work/discussion-398" TargetMode="External"/><Relationship Id="rId62" Type="http://schemas.openxmlformats.org/officeDocument/2006/relationships/control" Target="activeX/activeX35.xml"/><Relationship Id="rId70" Type="http://schemas.openxmlformats.org/officeDocument/2006/relationships/control" Target="activeX/activeX41.xml"/><Relationship Id="rId75" Type="http://schemas.openxmlformats.org/officeDocument/2006/relationships/control" Target="activeX/activeX42.xml"/><Relationship Id="rId83" Type="http://schemas.openxmlformats.org/officeDocument/2006/relationships/control" Target="activeX/activeX48.xml"/><Relationship Id="rId88" Type="http://schemas.openxmlformats.org/officeDocument/2006/relationships/control" Target="activeX/activeX51.xml"/><Relationship Id="rId91" Type="http://schemas.openxmlformats.org/officeDocument/2006/relationships/control" Target="activeX/activeX54.xml"/><Relationship Id="rId96" Type="http://schemas.openxmlformats.org/officeDocument/2006/relationships/control" Target="activeX/activeX57.xml"/><Relationship Id="rId111" Type="http://schemas.openxmlformats.org/officeDocument/2006/relationships/control" Target="activeX/activeX68.xml"/><Relationship Id="rId132" Type="http://schemas.openxmlformats.org/officeDocument/2006/relationships/hyperlink" Target="https://www.indiabix.com/aptitude/bankers-discount/discussion-723"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image" Target="media/image3.png"/><Relationship Id="rId28" Type="http://schemas.openxmlformats.org/officeDocument/2006/relationships/control" Target="activeX/activeX14.xml"/><Relationship Id="rId36" Type="http://schemas.openxmlformats.org/officeDocument/2006/relationships/control" Target="activeX/activeX18.xml"/><Relationship Id="rId49" Type="http://schemas.openxmlformats.org/officeDocument/2006/relationships/control" Target="activeX/activeX26.xml"/><Relationship Id="rId57" Type="http://schemas.openxmlformats.org/officeDocument/2006/relationships/control" Target="activeX/activeX32.xml"/><Relationship Id="rId106" Type="http://schemas.openxmlformats.org/officeDocument/2006/relationships/hyperlink" Target="https://www.indiabix.com/aptitude/area/discussion-589" TargetMode="External"/><Relationship Id="rId114" Type="http://schemas.openxmlformats.org/officeDocument/2006/relationships/control" Target="activeX/activeX69.xml"/><Relationship Id="rId119" Type="http://schemas.openxmlformats.org/officeDocument/2006/relationships/hyperlink" Target="https://www.indiabix.com/aptitude/clock/discussion-656" TargetMode="External"/><Relationship Id="rId127" Type="http://schemas.openxmlformats.org/officeDocument/2006/relationships/control" Target="activeX/activeX77.xml"/><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control" Target="activeX/activeX24.xml"/><Relationship Id="rId52" Type="http://schemas.openxmlformats.org/officeDocument/2006/relationships/control" Target="activeX/activeX29.xml"/><Relationship Id="rId60" Type="http://schemas.openxmlformats.org/officeDocument/2006/relationships/hyperlink" Target="https://www.indiabix.com/aptitude/time-and-work/discussion-401" TargetMode="External"/><Relationship Id="rId65" Type="http://schemas.openxmlformats.org/officeDocument/2006/relationships/hyperlink" Target="https://www.indiabix.com/aptitude/problems-on-trains/" TargetMode="External"/><Relationship Id="rId73" Type="http://schemas.openxmlformats.org/officeDocument/2006/relationships/image" Target="media/image8.png"/><Relationship Id="rId78" Type="http://schemas.openxmlformats.org/officeDocument/2006/relationships/control" Target="activeX/activeX45.xml"/><Relationship Id="rId81" Type="http://schemas.openxmlformats.org/officeDocument/2006/relationships/control" Target="activeX/activeX46.xml"/><Relationship Id="rId86" Type="http://schemas.openxmlformats.org/officeDocument/2006/relationships/hyperlink" Target="https://www.indiabix.com/aptitude/boats-and-streams/discussion-480" TargetMode="External"/><Relationship Id="rId94" Type="http://schemas.openxmlformats.org/officeDocument/2006/relationships/control" Target="activeX/activeX55.xml"/><Relationship Id="rId99" Type="http://schemas.openxmlformats.org/officeDocument/2006/relationships/hyperlink" Target="https://www.indiabix.com/aptitude/compound-interest/discussion-537" TargetMode="External"/><Relationship Id="rId101" Type="http://schemas.openxmlformats.org/officeDocument/2006/relationships/control" Target="activeX/activeX60.xml"/><Relationship Id="rId122" Type="http://schemas.openxmlformats.org/officeDocument/2006/relationships/control" Target="activeX/activeX74.xml"/><Relationship Id="rId130" Type="http://schemas.openxmlformats.org/officeDocument/2006/relationships/control" Target="activeX/activeX80.xml"/><Relationship Id="rId135" Type="http://schemas.openxmlformats.org/officeDocument/2006/relationships/control" Target="activeX/activeX83.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5.xml"/><Relationship Id="rId18" Type="http://schemas.openxmlformats.org/officeDocument/2006/relationships/hyperlink" Target="https://www.indiabix.com/aptitude/problems-on-hcf-and-lcm/discussion-160" TargetMode="External"/><Relationship Id="rId39" Type="http://schemas.openxmlformats.org/officeDocument/2006/relationships/control" Target="activeX/activeX21.xml"/><Relationship Id="rId109" Type="http://schemas.openxmlformats.org/officeDocument/2006/relationships/control" Target="activeX/activeX66.xml"/><Relationship Id="rId34" Type="http://schemas.openxmlformats.org/officeDocument/2006/relationships/image" Target="media/image6.png"/><Relationship Id="rId50" Type="http://schemas.openxmlformats.org/officeDocument/2006/relationships/control" Target="activeX/activeX27.xml"/><Relationship Id="rId55" Type="http://schemas.openxmlformats.org/officeDocument/2006/relationships/control" Target="activeX/activeX30.xml"/><Relationship Id="rId76" Type="http://schemas.openxmlformats.org/officeDocument/2006/relationships/control" Target="activeX/activeX43.xml"/><Relationship Id="rId97" Type="http://schemas.openxmlformats.org/officeDocument/2006/relationships/control" Target="activeX/activeX58.xml"/><Relationship Id="rId104" Type="http://schemas.openxmlformats.org/officeDocument/2006/relationships/control" Target="activeX/activeX63.xml"/><Relationship Id="rId120" Type="http://schemas.openxmlformats.org/officeDocument/2006/relationships/image" Target="media/image10.png"/><Relationship Id="rId125" Type="http://schemas.openxmlformats.org/officeDocument/2006/relationships/hyperlink" Target="https://www.indiabix.com/aptitude/stocks-and-shares/" TargetMode="External"/><Relationship Id="rId7" Type="http://schemas.openxmlformats.org/officeDocument/2006/relationships/control" Target="activeX/activeX2.xml"/><Relationship Id="rId71" Type="http://schemas.openxmlformats.org/officeDocument/2006/relationships/hyperlink" Target="https://www.indiabix.com/aptitude/problems-on-trains/" TargetMode="External"/><Relationship Id="rId92" Type="http://schemas.openxmlformats.org/officeDocument/2006/relationships/hyperlink" Target="https://www.indiabix.com/aptitude/simple-interest/" TargetMode="Externa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image" Target="media/image4.png"/><Relationship Id="rId40" Type="http://schemas.openxmlformats.org/officeDocument/2006/relationships/hyperlink" Target="https://www.indiabix.com/aptitude/partnership/" TargetMode="External"/><Relationship Id="rId45" Type="http://schemas.openxmlformats.org/officeDocument/2006/relationships/control" Target="activeX/activeX25.xml"/><Relationship Id="rId66" Type="http://schemas.openxmlformats.org/officeDocument/2006/relationships/hyperlink" Target="https://www.indiabix.com/aptitude/problems-on-trains/discussion-463" TargetMode="External"/><Relationship Id="rId87" Type="http://schemas.openxmlformats.org/officeDocument/2006/relationships/control" Target="activeX/activeX50.xml"/><Relationship Id="rId110" Type="http://schemas.openxmlformats.org/officeDocument/2006/relationships/control" Target="activeX/activeX67.xml"/><Relationship Id="rId115" Type="http://schemas.openxmlformats.org/officeDocument/2006/relationships/control" Target="activeX/activeX70.xml"/><Relationship Id="rId131" Type="http://schemas.openxmlformats.org/officeDocument/2006/relationships/hyperlink" Target="https://www.indiabix.com/aptitude/bankers-discount/" TargetMode="External"/><Relationship Id="rId136" Type="http://schemas.openxmlformats.org/officeDocument/2006/relationships/control" Target="activeX/activeX84.xml"/><Relationship Id="rId61" Type="http://schemas.openxmlformats.org/officeDocument/2006/relationships/control" Target="activeX/activeX34.xml"/><Relationship Id="rId82" Type="http://schemas.openxmlformats.org/officeDocument/2006/relationships/control" Target="activeX/activeX47.xml"/><Relationship Id="rId1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3067</Words>
  <Characters>17485</Characters>
  <Application>Microsoft Office Word</Application>
  <DocSecurity>0</DocSecurity>
  <Lines>145</Lines>
  <Paragraphs>41</Paragraphs>
  <ScaleCrop>false</ScaleCrop>
  <Company>Deftones</Company>
  <LinksUpToDate>false</LinksUpToDate>
  <CharactersWithSpaces>20511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3</cp:revision>
  <dcterms:created xsi:type="dcterms:W3CDTF">2019-01-21T16:45:00Z</dcterms:created>
  <dcterms:modified xsi:type="dcterms:W3CDTF">2019-01-21T16:51:00Z</dcterms:modified>
</cp:coreProperties>
</file>