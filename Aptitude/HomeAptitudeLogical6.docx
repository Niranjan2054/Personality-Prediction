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59.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Override PartName="/word/activeX/activeX8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Default Extension="png" ContentType="image/png"/>
  <Override PartName="/word/activeX/activeX7.xml" ContentType="application/vnd.ms-office.activeX+xml"/>
  <Override PartName="/word/activeX/activeX89.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004" w:rsidRPr="00B63004" w:rsidRDefault="00B63004" w:rsidP="00B63004">
      <w:pPr>
        <w:spacing w:after="0" w:line="240" w:lineRule="auto"/>
        <w:outlineLvl w:val="2"/>
        <w:rPr>
          <w:ins w:id="0" w:author="Unknown"/>
          <w:rFonts w:ascii="Arial" w:eastAsia="Times New Roman" w:hAnsi="Arial" w:cs="Arial"/>
          <w:b/>
          <w:bCs/>
          <w:color w:val="5EAC1A"/>
          <w:sz w:val="20"/>
          <w:szCs w:val="20"/>
        </w:rPr>
      </w:pPr>
      <w:ins w:id="1" w:author="Unknown">
        <w:r w:rsidRPr="00B63004">
          <w:rPr>
            <w:rFonts w:ascii="Arial" w:eastAsia="Times New Roman" w:hAnsi="Arial" w:cs="Arial"/>
            <w:b/>
            <w:bCs/>
            <w:color w:val="5EAC1A"/>
            <w:sz w:val="20"/>
            <w:szCs w:val="20"/>
          </w:rPr>
          <w:t>Test Review : View answers and explanation for this test.</w:t>
        </w:r>
      </w:ins>
    </w:p>
    <w:p w:rsidR="00B63004" w:rsidRPr="00B63004" w:rsidRDefault="00B63004" w:rsidP="00B63004">
      <w:pPr>
        <w:spacing w:before="133" w:after="133" w:line="240" w:lineRule="auto"/>
        <w:rPr>
          <w:ins w:id="2" w:author="Unknown"/>
          <w:rFonts w:ascii="Arial" w:eastAsia="Times New Roman" w:hAnsi="Arial" w:cs="Arial"/>
          <w:color w:val="000000"/>
          <w:sz w:val="19"/>
          <w:szCs w:val="19"/>
        </w:rPr>
      </w:pPr>
      <w:ins w:id="3" w:author="Unknown">
        <w:r w:rsidRPr="00B63004">
          <w:rPr>
            <w:rFonts w:ascii="Arial" w:eastAsia="Times New Roman" w:hAnsi="Arial" w:cs="Arial"/>
            <w:color w:val="000000"/>
            <w:sz w:val="19"/>
            <w:szCs w:val="19"/>
          </w:rPr>
          <w:pict>
            <v:rect id="_x0000_i1028" style="width:0;height:1.35pt" o:hralign="center" o:hrstd="t" o:hrnoshade="t" o:hr="t" fillcolor="#ddd" stroked="f"/>
          </w:pict>
        </w:r>
      </w:ins>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1.</w:t>
            </w:r>
          </w:p>
        </w:tc>
        <w:tc>
          <w:tcPr>
            <w:tcW w:w="0" w:type="auto"/>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greatest number of four digits which is divisible by 15, 25, 40 and 75 is:</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7" type="#_x0000_t75" style="width:18pt;height:15.35pt" o:ole="">
                        <v:imagedata r:id="rId5" o:title=""/>
                      </v:shape>
                      <w:control r:id="rId6" w:name="DefaultOcxName1" w:shapeid="_x0000_i1427"/>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9000</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26" type="#_x0000_t75" style="width:18pt;height:15.35pt" o:ole="">
                        <v:imagedata r:id="rId5" o:title=""/>
                      </v:shape>
                      <w:control r:id="rId7" w:name="DefaultOcxName2" w:shapeid="_x0000_i1426"/>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9400</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25" type="#_x0000_t75" style="width:18pt;height:15.35pt" o:ole="">
                        <v:imagedata r:id="rId5" o:title=""/>
                      </v:shape>
                      <w:control r:id="rId8" w:name="DefaultOcxName3" w:shapeid="_x0000_i1425"/>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9600</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24" type="#_x0000_t75" style="width:18pt;height:15.35pt" o:ole="">
                        <v:imagedata r:id="rId5" o:title=""/>
                      </v:shape>
                      <w:control r:id="rId9" w:name="DefaultOcxName4" w:shapeid="_x0000_i1424"/>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9800</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C</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Greatest number of 4-digits is 9999.</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L.C.M. of 15, 25, 40 and 75 is 600.</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On dividing 9999 by 600, the remainder is 399.</w:t>
            </w:r>
          </w:p>
          <w:p w:rsidR="00B63004" w:rsidRPr="00B63004" w:rsidRDefault="00B63004" w:rsidP="00B63004">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5" name="Picture 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Required number (9999 - 399) = 9600.</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11" w:tgtFrame="_blank" w:history="1">
              <w:r w:rsidRPr="00B63004">
                <w:rPr>
                  <w:rFonts w:ascii="Arial" w:eastAsia="Times New Roman" w:hAnsi="Arial" w:cs="Arial"/>
                  <w:color w:val="0077CC"/>
                  <w:sz w:val="19"/>
                  <w:u w:val="single"/>
                </w:rPr>
                <w:t>Problems on H.C.F and L.C.M</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12"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2.</w:t>
            </w:r>
          </w:p>
        </w:tc>
        <w:tc>
          <w:tcPr>
            <w:tcW w:w="0" w:type="auto"/>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If the sum of two numbers is 55 and the H.C.F. and L.C.M. of these numbers are 5 and 120 respectively, then the sum of the reciprocals of the numbers is equal to:</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23" type="#_x0000_t75" style="width:18pt;height:15.35pt" o:ole="">
                        <v:imagedata r:id="rId5" o:title=""/>
                      </v:shape>
                      <w:control r:id="rId13" w:name="DefaultOcxName5" w:shapeid="_x0000_i1423"/>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55</w:t>
                              </w:r>
                            </w:p>
                          </w:tc>
                        </w:tr>
                        <w:tr w:rsidR="00B63004" w:rsidRPr="00B63004">
                          <w:trPr>
                            <w:tblCellSpacing w:w="0" w:type="dxa"/>
                          </w:trPr>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601</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22" type="#_x0000_t75" style="width:18pt;height:15.35pt" o:ole="">
                        <v:imagedata r:id="rId5" o:title=""/>
                      </v:shape>
                      <w:control r:id="rId14" w:name="DefaultOcxName6" w:shapeid="_x0000_i1422"/>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601</w:t>
                              </w:r>
                            </w:p>
                          </w:tc>
                        </w:tr>
                        <w:tr w:rsidR="00B63004" w:rsidRPr="00B63004">
                          <w:trPr>
                            <w:tblCellSpacing w:w="0" w:type="dxa"/>
                          </w:trPr>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55</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21" type="#_x0000_t75" style="width:18pt;height:15.35pt" o:ole="">
                        <v:imagedata r:id="rId5" o:title=""/>
                      </v:shape>
                      <w:control r:id="rId15" w:name="DefaultOcxName7" w:shapeid="_x0000_i1421"/>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11</w:t>
                              </w:r>
                            </w:p>
                          </w:tc>
                        </w:tr>
                        <w:tr w:rsidR="00B63004" w:rsidRPr="00B63004">
                          <w:trPr>
                            <w:tblCellSpacing w:w="0" w:type="dxa"/>
                          </w:trPr>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120</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20" type="#_x0000_t75" style="width:18pt;height:15.35pt" o:ole="">
                        <v:imagedata r:id="rId5" o:title=""/>
                      </v:shape>
                      <w:control r:id="rId16" w:name="DefaultOcxName8" w:shapeid="_x0000_i1420"/>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120</w:t>
                              </w:r>
                            </w:p>
                          </w:tc>
                        </w:tr>
                        <w:tr w:rsidR="00B63004" w:rsidRPr="00B63004">
                          <w:trPr>
                            <w:tblCellSpacing w:w="0" w:type="dxa"/>
                          </w:trPr>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11</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C</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Let the numbers be </w:t>
            </w:r>
            <w:r w:rsidRPr="00B63004">
              <w:rPr>
                <w:rFonts w:ascii="Arial" w:eastAsia="Times New Roman" w:hAnsi="Arial" w:cs="Arial"/>
                <w:i/>
                <w:iCs/>
                <w:sz w:val="19"/>
                <w:szCs w:val="19"/>
              </w:rPr>
              <w:t>a</w:t>
            </w:r>
            <w:r w:rsidRPr="00B63004">
              <w:rPr>
                <w:rFonts w:ascii="Arial" w:eastAsia="Times New Roman" w:hAnsi="Arial" w:cs="Arial"/>
                <w:sz w:val="19"/>
                <w:szCs w:val="19"/>
              </w:rPr>
              <w:t> and </w:t>
            </w:r>
            <w:r w:rsidRPr="00B63004">
              <w:rPr>
                <w:rFonts w:ascii="Arial" w:eastAsia="Times New Roman" w:hAnsi="Arial" w:cs="Arial"/>
                <w:i/>
                <w:iCs/>
                <w:sz w:val="19"/>
                <w:szCs w:val="19"/>
              </w:rPr>
              <w:t>b</w:t>
            </w:r>
            <w:r w:rsidRPr="00B63004">
              <w:rPr>
                <w:rFonts w:ascii="Arial" w:eastAsia="Times New Roman" w:hAnsi="Arial" w:cs="Arial"/>
                <w:sz w:val="19"/>
                <w:szCs w:val="19"/>
              </w:rPr>
              <w:t>.</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Then, </w:t>
            </w:r>
            <w:r w:rsidRPr="00B63004">
              <w:rPr>
                <w:rFonts w:ascii="Arial" w:eastAsia="Times New Roman" w:hAnsi="Arial" w:cs="Arial"/>
                <w:i/>
                <w:iCs/>
                <w:sz w:val="19"/>
                <w:szCs w:val="19"/>
              </w:rPr>
              <w:t>a</w:t>
            </w:r>
            <w:r w:rsidRPr="00B63004">
              <w:rPr>
                <w:rFonts w:ascii="Arial" w:eastAsia="Times New Roman" w:hAnsi="Arial" w:cs="Arial"/>
                <w:sz w:val="19"/>
                <w:szCs w:val="19"/>
              </w:rPr>
              <w:t> + </w:t>
            </w:r>
            <w:r w:rsidRPr="00B63004">
              <w:rPr>
                <w:rFonts w:ascii="Arial" w:eastAsia="Times New Roman" w:hAnsi="Arial" w:cs="Arial"/>
                <w:i/>
                <w:iCs/>
                <w:sz w:val="19"/>
                <w:szCs w:val="19"/>
              </w:rPr>
              <w:t>b</w:t>
            </w:r>
            <w:r w:rsidRPr="00B63004">
              <w:rPr>
                <w:rFonts w:ascii="Arial" w:eastAsia="Times New Roman" w:hAnsi="Arial" w:cs="Arial"/>
                <w:sz w:val="19"/>
                <w:szCs w:val="19"/>
              </w:rPr>
              <w:t> = 55 and </w:t>
            </w:r>
            <w:r w:rsidRPr="00B63004">
              <w:rPr>
                <w:rFonts w:ascii="Arial" w:eastAsia="Times New Roman" w:hAnsi="Arial" w:cs="Arial"/>
                <w:i/>
                <w:iCs/>
                <w:sz w:val="19"/>
                <w:szCs w:val="19"/>
              </w:rPr>
              <w:t>ab</w:t>
            </w:r>
            <w:r w:rsidRPr="00B63004">
              <w:rPr>
                <w:rFonts w:ascii="Arial" w:eastAsia="Times New Roman" w:hAnsi="Arial" w:cs="Arial"/>
                <w:sz w:val="19"/>
                <w:szCs w:val="19"/>
              </w:rPr>
              <w:t> = 5 x 120 = 600.</w:t>
            </w:r>
          </w:p>
          <w:tbl>
            <w:tblPr>
              <w:tblW w:w="0" w:type="auto"/>
              <w:tblCellSpacing w:w="0" w:type="dxa"/>
              <w:tblCellMar>
                <w:left w:w="0" w:type="dxa"/>
                <w:right w:w="0" w:type="dxa"/>
              </w:tblCellMar>
              <w:tblLook w:val="04A0"/>
            </w:tblPr>
            <w:tblGrid>
              <w:gridCol w:w="2082"/>
              <w:gridCol w:w="106"/>
              <w:gridCol w:w="297"/>
              <w:gridCol w:w="106"/>
              <w:gridCol w:w="297"/>
              <w:gridCol w:w="428"/>
              <w:gridCol w:w="297"/>
              <w:gridCol w:w="318"/>
              <w:gridCol w:w="297"/>
              <w:gridCol w:w="318"/>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6" name="Picture 6"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The required sum =</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i/>
                      <w:iCs/>
                      <w:sz w:val="19"/>
                      <w:szCs w:val="19"/>
                    </w:rPr>
                    <w:t>a</w:t>
                  </w:r>
                  <w:r w:rsidRPr="00B63004">
                    <w:rPr>
                      <w:rFonts w:ascii="Arial" w:eastAsia="Times New Roman" w:hAnsi="Arial" w:cs="Arial"/>
                      <w:sz w:val="19"/>
                      <w:szCs w:val="19"/>
                    </w:rPr>
                    <w:t> + </w:t>
                  </w:r>
                  <w:r w:rsidRPr="00B63004">
                    <w:rPr>
                      <w:rFonts w:ascii="Arial" w:eastAsia="Times New Roman" w:hAnsi="Arial" w:cs="Arial"/>
                      <w:i/>
                      <w:iCs/>
                      <w:sz w:val="19"/>
                      <w:szCs w:val="19"/>
                    </w:rPr>
                    <w:t>b</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55</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11</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i/>
                      <w:iCs/>
                      <w:sz w:val="19"/>
                      <w:szCs w:val="19"/>
                    </w:rPr>
                    <w:t>a</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i/>
                      <w:iCs/>
                      <w:sz w:val="19"/>
                      <w:szCs w:val="19"/>
                    </w:rPr>
                    <w:t>b</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i/>
                      <w:iCs/>
                      <w:sz w:val="19"/>
                      <w:szCs w:val="19"/>
                    </w:rPr>
                    <w:t>ab</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600</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120</w:t>
                  </w: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17" w:tgtFrame="_blank" w:history="1">
              <w:r w:rsidRPr="00B63004">
                <w:rPr>
                  <w:rFonts w:ascii="Arial" w:eastAsia="Times New Roman" w:hAnsi="Arial" w:cs="Arial"/>
                  <w:color w:val="0077CC"/>
                  <w:sz w:val="19"/>
                  <w:u w:val="single"/>
                </w:rPr>
                <w:t>Problems on H.C.F and L.C.M</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18"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3.</w:t>
            </w:r>
          </w:p>
        </w:tc>
        <w:tc>
          <w:tcPr>
            <w:tcW w:w="0" w:type="auto"/>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If </w:t>
            </w:r>
            <w:r w:rsidRPr="00B63004">
              <w:rPr>
                <w:rFonts w:ascii="Arial" w:eastAsia="Times New Roman" w:hAnsi="Arial" w:cs="Arial"/>
                <w:i/>
                <w:iCs/>
                <w:sz w:val="19"/>
                <w:szCs w:val="19"/>
              </w:rPr>
              <w:t>a</w:t>
            </w:r>
            <w:r w:rsidRPr="00B63004">
              <w:rPr>
                <w:rFonts w:ascii="Arial" w:eastAsia="Times New Roman" w:hAnsi="Arial" w:cs="Arial"/>
                <w:sz w:val="19"/>
                <w:szCs w:val="19"/>
              </w:rPr>
              <w:t> = 0.1039, then the value of </w:t>
            </w:r>
            <w:r w:rsidRPr="00B63004">
              <w:rPr>
                <w:rFonts w:ascii="Arial" w:eastAsia="Times New Roman" w:hAnsi="Arial" w:cs="Arial"/>
                <w:sz w:val="19"/>
              </w:rPr>
              <w:t>4</w:t>
            </w:r>
            <w:r w:rsidRPr="00B63004">
              <w:rPr>
                <w:rFonts w:ascii="Arial" w:eastAsia="Times New Roman" w:hAnsi="Arial" w:cs="Arial"/>
                <w:i/>
                <w:iCs/>
                <w:sz w:val="19"/>
              </w:rPr>
              <w:t>a</w:t>
            </w:r>
            <w:r w:rsidRPr="00B63004">
              <w:rPr>
                <w:rFonts w:ascii="Arial" w:eastAsia="Times New Roman" w:hAnsi="Arial" w:cs="Arial"/>
                <w:sz w:val="16"/>
                <w:vertAlign w:val="superscript"/>
              </w:rPr>
              <w:t>2</w:t>
            </w:r>
            <w:r w:rsidRPr="00B63004">
              <w:rPr>
                <w:rFonts w:ascii="Arial" w:eastAsia="Times New Roman" w:hAnsi="Arial" w:cs="Arial"/>
                <w:sz w:val="19"/>
              </w:rPr>
              <w:t> - 4</w:t>
            </w:r>
            <w:r w:rsidRPr="00B63004">
              <w:rPr>
                <w:rFonts w:ascii="Arial" w:eastAsia="Times New Roman" w:hAnsi="Arial" w:cs="Arial"/>
                <w:i/>
                <w:iCs/>
                <w:sz w:val="19"/>
              </w:rPr>
              <w:t>a</w:t>
            </w:r>
            <w:r w:rsidRPr="00B63004">
              <w:rPr>
                <w:rFonts w:ascii="Arial" w:eastAsia="Times New Roman" w:hAnsi="Arial" w:cs="Arial"/>
                <w:sz w:val="19"/>
              </w:rPr>
              <w:t> + 1</w:t>
            </w:r>
            <w:r w:rsidRPr="00B63004">
              <w:rPr>
                <w:rFonts w:ascii="Arial" w:eastAsia="Times New Roman" w:hAnsi="Arial" w:cs="Arial"/>
                <w:sz w:val="19"/>
                <w:szCs w:val="19"/>
              </w:rPr>
              <w:t> + 3</w:t>
            </w:r>
            <w:r w:rsidRPr="00B63004">
              <w:rPr>
                <w:rFonts w:ascii="Arial" w:eastAsia="Times New Roman" w:hAnsi="Arial" w:cs="Arial"/>
                <w:i/>
                <w:iCs/>
                <w:sz w:val="19"/>
                <w:szCs w:val="19"/>
              </w:rPr>
              <w:t>a</w:t>
            </w:r>
            <w:r w:rsidRPr="00B63004">
              <w:rPr>
                <w:rFonts w:ascii="Arial" w:eastAsia="Times New Roman" w:hAnsi="Arial" w:cs="Arial"/>
                <w:sz w:val="19"/>
                <w:szCs w:val="19"/>
              </w:rPr>
              <w:t> is:</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19" type="#_x0000_t75" style="width:18pt;height:15.35pt" o:ole="">
                        <v:imagedata r:id="rId5" o:title=""/>
                      </v:shape>
                      <w:control r:id="rId19" w:name="DefaultOcxName9" w:shapeid="_x0000_i1419"/>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0.1039</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18" type="#_x0000_t75" style="width:18pt;height:15.35pt" o:ole="">
                        <v:imagedata r:id="rId5" o:title=""/>
                      </v:shape>
                      <w:control r:id="rId20" w:name="DefaultOcxName10" w:shapeid="_x0000_i1418"/>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0.2078</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17" type="#_x0000_t75" style="width:18pt;height:15.35pt" o:ole="">
                        <v:imagedata r:id="rId5" o:title=""/>
                      </v:shape>
                      <w:control r:id="rId21" w:name="DefaultOcxName11" w:shapeid="_x0000_i1417"/>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1.1039</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lastRenderedPageBreak/>
                    <w:object w:dxaOrig="1440" w:dyaOrig="1440">
                      <v:shape id="_x0000_i1416" type="#_x0000_t75" style="width:18pt;height:15.35pt" o:ole="">
                        <v:imagedata r:id="rId5" o:title=""/>
                      </v:shape>
                      <w:control r:id="rId22" w:name="DefaultOcxName12" w:shapeid="_x0000_i1416"/>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2.1039</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C</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rPr>
              <w:t>4</w:t>
            </w:r>
            <w:r w:rsidRPr="00B63004">
              <w:rPr>
                <w:rFonts w:ascii="Arial" w:eastAsia="Times New Roman" w:hAnsi="Arial" w:cs="Arial"/>
                <w:i/>
                <w:iCs/>
                <w:sz w:val="19"/>
              </w:rPr>
              <w:t>a</w:t>
            </w:r>
            <w:r w:rsidRPr="00B63004">
              <w:rPr>
                <w:rFonts w:ascii="Arial" w:eastAsia="Times New Roman" w:hAnsi="Arial" w:cs="Arial"/>
                <w:sz w:val="16"/>
                <w:vertAlign w:val="superscript"/>
              </w:rPr>
              <w:t>2</w:t>
            </w:r>
            <w:r w:rsidRPr="00B63004">
              <w:rPr>
                <w:rFonts w:ascii="Arial" w:eastAsia="Times New Roman" w:hAnsi="Arial" w:cs="Arial"/>
                <w:sz w:val="19"/>
              </w:rPr>
              <w:t> - 4</w:t>
            </w:r>
            <w:r w:rsidRPr="00B63004">
              <w:rPr>
                <w:rFonts w:ascii="Arial" w:eastAsia="Times New Roman" w:hAnsi="Arial" w:cs="Arial"/>
                <w:i/>
                <w:iCs/>
                <w:sz w:val="19"/>
              </w:rPr>
              <w:t>a</w:t>
            </w:r>
            <w:r w:rsidRPr="00B63004">
              <w:rPr>
                <w:rFonts w:ascii="Arial" w:eastAsia="Times New Roman" w:hAnsi="Arial" w:cs="Arial"/>
                <w:sz w:val="19"/>
              </w:rPr>
              <w:t> + 1</w:t>
            </w:r>
            <w:r w:rsidRPr="00B63004">
              <w:rPr>
                <w:rFonts w:ascii="Arial" w:eastAsia="Times New Roman" w:hAnsi="Arial" w:cs="Arial"/>
                <w:sz w:val="19"/>
                <w:szCs w:val="19"/>
              </w:rPr>
              <w:t> + 3</w:t>
            </w:r>
            <w:r w:rsidRPr="00B63004">
              <w:rPr>
                <w:rFonts w:ascii="Arial" w:eastAsia="Times New Roman" w:hAnsi="Arial" w:cs="Arial"/>
                <w:i/>
                <w:iCs/>
                <w:sz w:val="19"/>
                <w:szCs w:val="19"/>
              </w:rPr>
              <w:t>a</w:t>
            </w:r>
            <w:r w:rsidRPr="00B63004">
              <w:rPr>
                <w:rFonts w:ascii="Arial" w:eastAsia="Times New Roman" w:hAnsi="Arial" w:cs="Arial"/>
                <w:sz w:val="19"/>
                <w:szCs w:val="19"/>
              </w:rPr>
              <w:t> = </w:t>
            </w:r>
            <w:r w:rsidRPr="00B63004">
              <w:rPr>
                <w:rFonts w:ascii="Arial" w:eastAsia="Times New Roman" w:hAnsi="Arial" w:cs="Arial"/>
                <w:sz w:val="19"/>
              </w:rPr>
              <w:t>(1)</w:t>
            </w:r>
            <w:r w:rsidRPr="00B63004">
              <w:rPr>
                <w:rFonts w:ascii="Arial" w:eastAsia="Times New Roman" w:hAnsi="Arial" w:cs="Arial"/>
                <w:sz w:val="16"/>
                <w:vertAlign w:val="superscript"/>
              </w:rPr>
              <w:t>2</w:t>
            </w:r>
            <w:r w:rsidRPr="00B63004">
              <w:rPr>
                <w:rFonts w:ascii="Arial" w:eastAsia="Times New Roman" w:hAnsi="Arial" w:cs="Arial"/>
                <w:sz w:val="19"/>
              </w:rPr>
              <w:t> + (2</w:t>
            </w:r>
            <w:r w:rsidRPr="00B63004">
              <w:rPr>
                <w:rFonts w:ascii="Arial" w:eastAsia="Times New Roman" w:hAnsi="Arial" w:cs="Arial"/>
                <w:i/>
                <w:iCs/>
                <w:sz w:val="19"/>
              </w:rPr>
              <w:t>a</w:t>
            </w:r>
            <w:r w:rsidRPr="00B63004">
              <w:rPr>
                <w:rFonts w:ascii="Arial" w:eastAsia="Times New Roman" w:hAnsi="Arial" w:cs="Arial"/>
                <w:sz w:val="19"/>
              </w:rPr>
              <w:t>)</w:t>
            </w:r>
            <w:r w:rsidRPr="00B63004">
              <w:rPr>
                <w:rFonts w:ascii="Arial" w:eastAsia="Times New Roman" w:hAnsi="Arial" w:cs="Arial"/>
                <w:sz w:val="16"/>
                <w:vertAlign w:val="superscript"/>
              </w:rPr>
              <w:t>2</w:t>
            </w:r>
            <w:r w:rsidRPr="00B63004">
              <w:rPr>
                <w:rFonts w:ascii="Arial" w:eastAsia="Times New Roman" w:hAnsi="Arial" w:cs="Arial"/>
                <w:sz w:val="19"/>
              </w:rPr>
              <w:t> - 2 x 1 x 2</w:t>
            </w:r>
            <w:r w:rsidRPr="00B63004">
              <w:rPr>
                <w:rFonts w:ascii="Arial" w:eastAsia="Times New Roman" w:hAnsi="Arial" w:cs="Arial"/>
                <w:i/>
                <w:iCs/>
                <w:sz w:val="19"/>
              </w:rPr>
              <w:t>a</w:t>
            </w:r>
            <w:r w:rsidRPr="00B63004">
              <w:rPr>
                <w:rFonts w:ascii="Arial" w:eastAsia="Times New Roman" w:hAnsi="Arial" w:cs="Arial"/>
                <w:sz w:val="19"/>
                <w:szCs w:val="19"/>
              </w:rPr>
              <w:t> + 3</w:t>
            </w:r>
            <w:r w:rsidRPr="00B63004">
              <w:rPr>
                <w:rFonts w:ascii="Arial" w:eastAsia="Times New Roman" w:hAnsi="Arial" w:cs="Arial"/>
                <w:i/>
                <w:iCs/>
                <w:sz w:val="19"/>
                <w:szCs w:val="19"/>
              </w:rPr>
              <w:t>a</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   = </w:t>
            </w:r>
            <w:r w:rsidRPr="00B63004">
              <w:rPr>
                <w:rFonts w:ascii="Arial" w:eastAsia="Times New Roman" w:hAnsi="Arial" w:cs="Arial"/>
                <w:sz w:val="19"/>
              </w:rPr>
              <w:t>(1 - 2</w:t>
            </w:r>
            <w:r w:rsidRPr="00B63004">
              <w:rPr>
                <w:rFonts w:ascii="Arial" w:eastAsia="Times New Roman" w:hAnsi="Arial" w:cs="Arial"/>
                <w:i/>
                <w:iCs/>
                <w:sz w:val="19"/>
              </w:rPr>
              <w:t>a</w:t>
            </w:r>
            <w:r w:rsidRPr="00B63004">
              <w:rPr>
                <w:rFonts w:ascii="Arial" w:eastAsia="Times New Roman" w:hAnsi="Arial" w:cs="Arial"/>
                <w:sz w:val="19"/>
              </w:rPr>
              <w:t>)</w:t>
            </w:r>
            <w:r w:rsidRPr="00B63004">
              <w:rPr>
                <w:rFonts w:ascii="Arial" w:eastAsia="Times New Roman" w:hAnsi="Arial" w:cs="Arial"/>
                <w:sz w:val="16"/>
                <w:vertAlign w:val="superscript"/>
              </w:rPr>
              <w:t>2</w:t>
            </w:r>
            <w:r w:rsidRPr="00B63004">
              <w:rPr>
                <w:rFonts w:ascii="Arial" w:eastAsia="Times New Roman" w:hAnsi="Arial" w:cs="Arial"/>
                <w:sz w:val="19"/>
                <w:szCs w:val="19"/>
              </w:rPr>
              <w:t> + 3</w:t>
            </w:r>
            <w:r w:rsidRPr="00B63004">
              <w:rPr>
                <w:rFonts w:ascii="Arial" w:eastAsia="Times New Roman" w:hAnsi="Arial" w:cs="Arial"/>
                <w:i/>
                <w:iCs/>
                <w:sz w:val="19"/>
                <w:szCs w:val="19"/>
              </w:rPr>
              <w:t>a</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   = (1 - 2</w:t>
            </w:r>
            <w:r w:rsidRPr="00B63004">
              <w:rPr>
                <w:rFonts w:ascii="Arial" w:eastAsia="Times New Roman" w:hAnsi="Arial" w:cs="Arial"/>
                <w:i/>
                <w:iCs/>
                <w:sz w:val="19"/>
                <w:szCs w:val="19"/>
              </w:rPr>
              <w:t>a</w:t>
            </w:r>
            <w:r w:rsidRPr="00B63004">
              <w:rPr>
                <w:rFonts w:ascii="Arial" w:eastAsia="Times New Roman" w:hAnsi="Arial" w:cs="Arial"/>
                <w:sz w:val="19"/>
                <w:szCs w:val="19"/>
              </w:rPr>
              <w:t>) + 3</w:t>
            </w:r>
            <w:r w:rsidRPr="00B63004">
              <w:rPr>
                <w:rFonts w:ascii="Arial" w:eastAsia="Times New Roman" w:hAnsi="Arial" w:cs="Arial"/>
                <w:i/>
                <w:iCs/>
                <w:sz w:val="19"/>
                <w:szCs w:val="19"/>
              </w:rPr>
              <w:t>a</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   = (1 + </w:t>
            </w:r>
            <w:r w:rsidRPr="00B63004">
              <w:rPr>
                <w:rFonts w:ascii="Arial" w:eastAsia="Times New Roman" w:hAnsi="Arial" w:cs="Arial"/>
                <w:i/>
                <w:iCs/>
                <w:sz w:val="19"/>
                <w:szCs w:val="19"/>
              </w:rPr>
              <w:t>a</w:t>
            </w:r>
            <w:r w:rsidRPr="00B63004">
              <w:rPr>
                <w:rFonts w:ascii="Arial" w:eastAsia="Times New Roman" w:hAnsi="Arial" w:cs="Arial"/>
                <w:sz w:val="19"/>
                <w:szCs w:val="19"/>
              </w:rPr>
              <w:t>)</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   = (1 + 0.1039)</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   = 1.1039</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23" w:tgtFrame="_blank" w:history="1">
              <w:r w:rsidRPr="00B63004">
                <w:rPr>
                  <w:rFonts w:ascii="Arial" w:eastAsia="Times New Roman" w:hAnsi="Arial" w:cs="Arial"/>
                  <w:color w:val="0077CC"/>
                  <w:sz w:val="19"/>
                  <w:u w:val="single"/>
                </w:rPr>
                <w:t>Square Root and Cube Root</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24"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4.</w:t>
            </w:r>
          </w:p>
        </w:tc>
        <w:tc>
          <w:tcPr>
            <w:tcW w:w="0" w:type="auto"/>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product of two numbers is 9375 and the quotient, when the larger one is divided by the smaller, is 15. The sum of the numbers is:</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15" type="#_x0000_t75" style="width:18pt;height:15.35pt" o:ole="">
                        <v:imagedata r:id="rId5" o:title=""/>
                      </v:shape>
                      <w:control r:id="rId25" w:name="DefaultOcxName13" w:shapeid="_x0000_i1415"/>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380</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14" type="#_x0000_t75" style="width:18pt;height:15.35pt" o:ole="">
                        <v:imagedata r:id="rId5" o:title=""/>
                      </v:shape>
                      <w:control r:id="rId26" w:name="DefaultOcxName14" w:shapeid="_x0000_i1414"/>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395</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13" type="#_x0000_t75" style="width:18pt;height:15.35pt" o:ole="">
                        <v:imagedata r:id="rId5" o:title=""/>
                      </v:shape>
                      <w:control r:id="rId27" w:name="DefaultOcxName15" w:shapeid="_x0000_i1413"/>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400</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12" type="#_x0000_t75" style="width:18pt;height:15.35pt" o:ole="">
                        <v:imagedata r:id="rId5" o:title=""/>
                      </v:shape>
                      <w:control r:id="rId28" w:name="DefaultOcxName16" w:shapeid="_x0000_i1412"/>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425</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C</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Let the numbers be </w:t>
            </w:r>
            <w:r w:rsidRPr="00B63004">
              <w:rPr>
                <w:rFonts w:ascii="Arial" w:eastAsia="Times New Roman" w:hAnsi="Arial" w:cs="Arial"/>
                <w:i/>
                <w:iCs/>
                <w:sz w:val="19"/>
                <w:szCs w:val="19"/>
              </w:rPr>
              <w:t>x</w:t>
            </w:r>
            <w:r w:rsidRPr="00B63004">
              <w:rPr>
                <w:rFonts w:ascii="Arial" w:eastAsia="Times New Roman" w:hAnsi="Arial" w:cs="Arial"/>
                <w:sz w:val="19"/>
                <w:szCs w:val="19"/>
              </w:rPr>
              <w:t> and </w:t>
            </w:r>
            <w:r w:rsidRPr="00B63004">
              <w:rPr>
                <w:rFonts w:ascii="Arial" w:eastAsia="Times New Roman" w:hAnsi="Arial" w:cs="Arial"/>
                <w:i/>
                <w:iCs/>
                <w:sz w:val="19"/>
                <w:szCs w:val="19"/>
              </w:rPr>
              <w:t>y</w:t>
            </w:r>
            <w:r w:rsidRPr="00B63004">
              <w:rPr>
                <w:rFonts w:ascii="Arial" w:eastAsia="Times New Roman" w:hAnsi="Arial" w:cs="Arial"/>
                <w:sz w:val="19"/>
                <w:szCs w:val="19"/>
              </w:rPr>
              <w:t>.</w:t>
            </w:r>
          </w:p>
          <w:tbl>
            <w:tblPr>
              <w:tblW w:w="0" w:type="auto"/>
              <w:tblCellSpacing w:w="0" w:type="dxa"/>
              <w:tblCellMar>
                <w:left w:w="0" w:type="dxa"/>
                <w:right w:w="0" w:type="dxa"/>
              </w:tblCellMar>
              <w:tblLook w:val="04A0"/>
            </w:tblPr>
            <w:tblGrid>
              <w:gridCol w:w="1831"/>
              <w:gridCol w:w="95"/>
              <w:gridCol w:w="521"/>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Then, </w:t>
                  </w:r>
                  <w:r w:rsidRPr="00B63004">
                    <w:rPr>
                      <w:rFonts w:ascii="Arial" w:eastAsia="Times New Roman" w:hAnsi="Arial" w:cs="Arial"/>
                      <w:i/>
                      <w:iCs/>
                      <w:sz w:val="19"/>
                      <w:szCs w:val="19"/>
                    </w:rPr>
                    <w:t>xy</w:t>
                  </w:r>
                  <w:r w:rsidRPr="00B63004">
                    <w:rPr>
                      <w:rFonts w:ascii="Arial" w:eastAsia="Times New Roman" w:hAnsi="Arial" w:cs="Arial"/>
                      <w:sz w:val="19"/>
                      <w:szCs w:val="19"/>
                    </w:rPr>
                    <w:t> = 9375 and</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i/>
                      <w:iCs/>
                      <w:sz w:val="19"/>
                      <w:szCs w:val="19"/>
                    </w:rPr>
                    <w:t>x</w:t>
                  </w:r>
                </w:p>
              </w:tc>
              <w:tc>
                <w:tcPr>
                  <w:tcW w:w="0" w:type="auto"/>
                  <w:vMerge w:val="restart"/>
                  <w:tcMar>
                    <w:top w:w="0" w:type="dxa"/>
                    <w:left w:w="93" w:type="dxa"/>
                    <w:bottom w:w="0" w:type="dxa"/>
                    <w:right w:w="0"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15.</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i/>
                      <w:iCs/>
                      <w:sz w:val="19"/>
                      <w:szCs w:val="19"/>
                    </w:rPr>
                    <w:t>y</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70"/>
              <w:gridCol w:w="297"/>
              <w:gridCol w:w="423"/>
            </w:tblGrid>
            <w:tr w:rsidR="00B63004" w:rsidRPr="00B63004" w:rsidTr="00B63004">
              <w:trPr>
                <w:tblCellSpacing w:w="0" w:type="dxa"/>
              </w:trPr>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i/>
                      <w:iCs/>
                      <w:sz w:val="19"/>
                      <w:szCs w:val="19"/>
                    </w:rPr>
                    <w:t>xy</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9375</w:t>
                  </w:r>
                </w:p>
              </w:tc>
            </w:tr>
            <w:tr w:rsidR="00B63004" w:rsidRPr="00B63004" w:rsidTr="00B63004">
              <w:trPr>
                <w:tblCellSpacing w:w="0" w:type="dxa"/>
              </w:trPr>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r w:rsidRPr="00B63004">
                    <w:rPr>
                      <w:rFonts w:ascii="Arial" w:eastAsia="Times New Roman" w:hAnsi="Arial" w:cs="Arial"/>
                      <w:i/>
                      <w:iCs/>
                      <w:sz w:val="19"/>
                      <w:szCs w:val="19"/>
                    </w:rPr>
                    <w:t>x</w:t>
                  </w:r>
                  <w:r w:rsidRPr="00B63004">
                    <w:rPr>
                      <w:rFonts w:ascii="Arial" w:eastAsia="Times New Roman" w:hAnsi="Arial" w:cs="Arial"/>
                      <w:sz w:val="19"/>
                      <w:szCs w:val="19"/>
                    </w:rPr>
                    <w:t>/</w:t>
                  </w:r>
                  <w:r w:rsidRPr="00B63004">
                    <w:rPr>
                      <w:rFonts w:ascii="Arial" w:eastAsia="Times New Roman" w:hAnsi="Arial" w:cs="Arial"/>
                      <w:i/>
                      <w:iCs/>
                      <w:sz w:val="19"/>
                      <w:szCs w:val="19"/>
                    </w:rPr>
                    <w:t>y</w:t>
                  </w:r>
                  <w:r w:rsidRPr="00B63004">
                    <w:rPr>
                      <w:rFonts w:ascii="Arial" w:eastAsia="Times New Roman" w:hAnsi="Arial" w:cs="Arial"/>
                      <w:sz w:val="19"/>
                      <w:szCs w:val="19"/>
                    </w:rPr>
                    <w:t>)</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15</w:t>
                  </w:r>
                </w:p>
              </w:tc>
            </w:tr>
          </w:tbl>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7" name="Picture 7"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w:t>
            </w:r>
            <w:r w:rsidRPr="00B63004">
              <w:rPr>
                <w:rFonts w:ascii="Arial" w:eastAsia="Times New Roman" w:hAnsi="Arial" w:cs="Arial"/>
                <w:i/>
                <w:iCs/>
                <w:sz w:val="19"/>
                <w:szCs w:val="19"/>
              </w:rPr>
              <w:t>y</w:t>
            </w:r>
            <w:r w:rsidRPr="00B63004">
              <w:rPr>
                <w:rFonts w:ascii="Arial" w:eastAsia="Times New Roman" w:hAnsi="Arial" w:cs="Arial"/>
                <w:sz w:val="16"/>
                <w:szCs w:val="16"/>
                <w:vertAlign w:val="superscript"/>
              </w:rPr>
              <w:t>2</w:t>
            </w:r>
            <w:r w:rsidRPr="00B63004">
              <w:rPr>
                <w:rFonts w:ascii="Arial" w:eastAsia="Times New Roman" w:hAnsi="Arial" w:cs="Arial"/>
                <w:sz w:val="19"/>
                <w:szCs w:val="19"/>
              </w:rPr>
              <w:t> = 625.</w:t>
            </w:r>
          </w:p>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8" name="Picture 8"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w:t>
            </w:r>
            <w:r w:rsidRPr="00B63004">
              <w:rPr>
                <w:rFonts w:ascii="Arial" w:eastAsia="Times New Roman" w:hAnsi="Arial" w:cs="Arial"/>
                <w:i/>
                <w:iCs/>
                <w:sz w:val="19"/>
                <w:szCs w:val="19"/>
              </w:rPr>
              <w:t>y</w:t>
            </w:r>
            <w:r w:rsidRPr="00B63004">
              <w:rPr>
                <w:rFonts w:ascii="Arial" w:eastAsia="Times New Roman" w:hAnsi="Arial" w:cs="Arial"/>
                <w:sz w:val="19"/>
                <w:szCs w:val="19"/>
              </w:rPr>
              <w:t> = 25.</w:t>
            </w:r>
          </w:p>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9" name="Picture 9"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w:t>
            </w:r>
            <w:r w:rsidRPr="00B63004">
              <w:rPr>
                <w:rFonts w:ascii="Arial" w:eastAsia="Times New Roman" w:hAnsi="Arial" w:cs="Arial"/>
                <w:i/>
                <w:iCs/>
                <w:sz w:val="19"/>
                <w:szCs w:val="19"/>
              </w:rPr>
              <w:t>x</w:t>
            </w:r>
            <w:r w:rsidRPr="00B63004">
              <w:rPr>
                <w:rFonts w:ascii="Arial" w:eastAsia="Times New Roman" w:hAnsi="Arial" w:cs="Arial"/>
                <w:sz w:val="19"/>
                <w:szCs w:val="19"/>
              </w:rPr>
              <w:t> = 15</w:t>
            </w:r>
            <w:r w:rsidRPr="00B63004">
              <w:rPr>
                <w:rFonts w:ascii="Arial" w:eastAsia="Times New Roman" w:hAnsi="Arial" w:cs="Arial"/>
                <w:i/>
                <w:iCs/>
                <w:sz w:val="19"/>
                <w:szCs w:val="19"/>
              </w:rPr>
              <w:t>y</w:t>
            </w:r>
            <w:r w:rsidRPr="00B63004">
              <w:rPr>
                <w:rFonts w:ascii="Arial" w:eastAsia="Times New Roman" w:hAnsi="Arial" w:cs="Arial"/>
                <w:sz w:val="19"/>
                <w:szCs w:val="19"/>
              </w:rPr>
              <w:t> = (15 x 25) = 375.</w:t>
            </w:r>
          </w:p>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10" name="Picture 10"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Sum of the numbers = </w:t>
            </w:r>
            <w:r w:rsidRPr="00B63004">
              <w:rPr>
                <w:rFonts w:ascii="Arial" w:eastAsia="Times New Roman" w:hAnsi="Arial" w:cs="Arial"/>
                <w:i/>
                <w:iCs/>
                <w:sz w:val="19"/>
                <w:szCs w:val="19"/>
              </w:rPr>
              <w:t>x</w:t>
            </w:r>
            <w:r w:rsidRPr="00B63004">
              <w:rPr>
                <w:rFonts w:ascii="Arial" w:eastAsia="Times New Roman" w:hAnsi="Arial" w:cs="Arial"/>
                <w:sz w:val="19"/>
                <w:szCs w:val="19"/>
              </w:rPr>
              <w:t> + </w:t>
            </w:r>
            <w:r w:rsidRPr="00B63004">
              <w:rPr>
                <w:rFonts w:ascii="Arial" w:eastAsia="Times New Roman" w:hAnsi="Arial" w:cs="Arial"/>
                <w:i/>
                <w:iCs/>
                <w:sz w:val="19"/>
                <w:szCs w:val="19"/>
              </w:rPr>
              <w:t>y</w:t>
            </w:r>
            <w:r w:rsidRPr="00B63004">
              <w:rPr>
                <w:rFonts w:ascii="Arial" w:eastAsia="Times New Roman" w:hAnsi="Arial" w:cs="Arial"/>
                <w:sz w:val="19"/>
                <w:szCs w:val="19"/>
              </w:rPr>
              <w:t> = 375 + 25 = 400.</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30" w:tgtFrame="_blank" w:history="1">
              <w:r w:rsidRPr="00B63004">
                <w:rPr>
                  <w:rFonts w:ascii="Arial" w:eastAsia="Times New Roman" w:hAnsi="Arial" w:cs="Arial"/>
                  <w:color w:val="0077CC"/>
                  <w:sz w:val="19"/>
                  <w:u w:val="single"/>
                </w:rPr>
                <w:t>Problems on Numbers</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31"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0" w:type="auto"/>
            <w:gridSpan w:val="2"/>
            <w:vAlign w:val="center"/>
            <w:hideMark/>
          </w:tcPr>
          <w:p w:rsidR="00B63004" w:rsidRPr="00B63004" w:rsidRDefault="00B63004" w:rsidP="00B63004">
            <w:pPr>
              <w:shd w:val="clear" w:color="auto" w:fill="FDFDFD"/>
              <w:spacing w:after="0" w:line="240" w:lineRule="auto"/>
              <w:rPr>
                <w:rFonts w:ascii="Arial" w:eastAsia="Times New Roman" w:hAnsi="Arial" w:cs="Arial"/>
                <w:b/>
                <w:bCs/>
                <w:color w:val="808080"/>
                <w:sz w:val="19"/>
                <w:szCs w:val="19"/>
              </w:rPr>
            </w:pPr>
            <w:r w:rsidRPr="00B63004">
              <w:rPr>
                <w:rFonts w:ascii="Arial" w:eastAsia="Times New Roman" w:hAnsi="Arial" w:cs="Arial"/>
                <w:b/>
                <w:bCs/>
                <w:color w:val="808080"/>
                <w:sz w:val="19"/>
                <w:szCs w:val="19"/>
              </w:rPr>
              <w:t>Direction (for Q.No. 5):</w:t>
            </w:r>
          </w:p>
          <w:p w:rsidR="00B63004" w:rsidRPr="00B63004" w:rsidRDefault="00B63004" w:rsidP="00B63004">
            <w:pPr>
              <w:spacing w:after="133" w:line="240" w:lineRule="auto"/>
              <w:rPr>
                <w:rFonts w:ascii="Arial" w:eastAsia="Times New Roman" w:hAnsi="Arial" w:cs="Arial"/>
                <w:sz w:val="19"/>
                <w:szCs w:val="19"/>
              </w:rPr>
            </w:pPr>
            <w:r w:rsidRPr="00B63004">
              <w:rPr>
                <w:rFonts w:ascii="Arial" w:eastAsia="Times New Roman" w:hAnsi="Arial" w:cs="Arial"/>
                <w:sz w:val="19"/>
                <w:szCs w:val="19"/>
              </w:rPr>
              <w:t>Each of the questions given below consists of a question followed by three statements. You have to study the question and the statements and decide which of the statement(s) is/are necessary to answer the question.</w:t>
            </w:r>
          </w:p>
        </w:tc>
      </w:tr>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5.</w:t>
            </w:r>
          </w:p>
        </w:tc>
        <w:tc>
          <w:tcPr>
            <w:tcW w:w="0" w:type="auto"/>
            <w:hideMark/>
          </w:tcPr>
          <w:tbl>
            <w:tblPr>
              <w:tblW w:w="0" w:type="auto"/>
              <w:tblCellSpacing w:w="0" w:type="dxa"/>
              <w:tblCellMar>
                <w:left w:w="0" w:type="dxa"/>
                <w:right w:w="0" w:type="dxa"/>
              </w:tblCellMar>
              <w:tblLook w:val="04A0"/>
            </w:tblPr>
            <w:tblGrid>
              <w:gridCol w:w="317"/>
              <w:gridCol w:w="8556"/>
            </w:tblGrid>
            <w:tr w:rsidR="00B63004" w:rsidRPr="00B63004">
              <w:trPr>
                <w:tblCellSpacing w:w="0" w:type="dxa"/>
              </w:trPr>
              <w:tc>
                <w:tcPr>
                  <w:tcW w:w="0" w:type="auto"/>
                  <w:gridSpan w:val="2"/>
                  <w:tcMar>
                    <w:top w:w="0" w:type="dxa"/>
                    <w:left w:w="0" w:type="dxa"/>
                    <w:bottom w:w="227" w:type="dxa"/>
                    <w:right w:w="0"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What is the two-digit number?</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difference between the two-digit number and the number formed by interchanging the digits is 27.</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II.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difference between the two digits is 3.</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 III.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digit at unit's place is less than that at ten's place by 3.</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11" type="#_x0000_t75" style="width:18pt;height:15.35pt" o:ole="">
                        <v:imagedata r:id="rId5" o:title=""/>
                      </v:shape>
                      <w:control r:id="rId32" w:name="DefaultOcxName17" w:shapeid="_x0000_i1411"/>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83"/>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 and II only</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10" type="#_x0000_t75" style="width:18pt;height:15.35pt" o:ole="">
                        <v:imagedata r:id="rId5" o:title=""/>
                      </v:shape>
                      <w:control r:id="rId33" w:name="DefaultOcxName18" w:shapeid="_x0000_i1410"/>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36"/>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 and III only</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lastRenderedPageBreak/>
                    <w:object w:dxaOrig="1440" w:dyaOrig="1440">
                      <v:shape id="_x0000_i1409" type="#_x0000_t75" style="width:18pt;height:15.35pt" o:ole="">
                        <v:imagedata r:id="rId5" o:title=""/>
                      </v:shape>
                      <w:control r:id="rId34" w:name="DefaultOcxName19" w:shapeid="_x0000_i1409"/>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09"/>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All I, II and III</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08" type="#_x0000_t75" style="width:18pt;height:15.35pt" o:ole="">
                        <v:imagedata r:id="rId5" o:title=""/>
                      </v:shape>
                      <w:control r:id="rId35" w:name="DefaultOcxName20" w:shapeid="_x0000_i1408"/>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95"/>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 and either II or III</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07" type="#_x0000_t75" style="width:18pt;height:15.35pt" o:ole="">
                        <v:imagedata r:id="rId5" o:title=""/>
                      </v:shape>
                      <w:control r:id="rId36" w:name="DefaultOcxName21" w:shapeid="_x0000_i1407"/>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024"/>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Even with all I, II and III, answer cannot be give.</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E</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Let the tens and units digit be </w:t>
            </w:r>
            <w:r w:rsidRPr="00B63004">
              <w:rPr>
                <w:rFonts w:ascii="Arial" w:eastAsia="Times New Roman" w:hAnsi="Arial" w:cs="Arial"/>
                <w:i/>
                <w:iCs/>
                <w:sz w:val="19"/>
                <w:szCs w:val="19"/>
              </w:rPr>
              <w:t>x</w:t>
            </w:r>
            <w:r w:rsidRPr="00B63004">
              <w:rPr>
                <w:rFonts w:ascii="Arial" w:eastAsia="Times New Roman" w:hAnsi="Arial" w:cs="Arial"/>
                <w:sz w:val="19"/>
                <w:szCs w:val="19"/>
              </w:rPr>
              <w:t> and </w:t>
            </w:r>
            <w:r w:rsidRPr="00B63004">
              <w:rPr>
                <w:rFonts w:ascii="Arial" w:eastAsia="Times New Roman" w:hAnsi="Arial" w:cs="Arial"/>
                <w:i/>
                <w:iCs/>
                <w:sz w:val="19"/>
                <w:szCs w:val="19"/>
              </w:rPr>
              <w:t>y</w:t>
            </w:r>
            <w:r w:rsidRPr="00B63004">
              <w:rPr>
                <w:rFonts w:ascii="Arial" w:eastAsia="Times New Roman" w:hAnsi="Arial" w:cs="Arial"/>
                <w:sz w:val="19"/>
                <w:szCs w:val="19"/>
              </w:rPr>
              <w:t> respectively.</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  I. (10</w:t>
            </w:r>
            <w:r w:rsidRPr="00B63004">
              <w:rPr>
                <w:rFonts w:ascii="Arial" w:eastAsia="Times New Roman" w:hAnsi="Arial" w:cs="Arial"/>
                <w:i/>
                <w:iCs/>
                <w:sz w:val="19"/>
                <w:szCs w:val="19"/>
              </w:rPr>
              <w:t>x</w:t>
            </w:r>
            <w:r w:rsidRPr="00B63004">
              <w:rPr>
                <w:rFonts w:ascii="Arial" w:eastAsia="Times New Roman" w:hAnsi="Arial" w:cs="Arial"/>
                <w:sz w:val="19"/>
                <w:szCs w:val="19"/>
              </w:rPr>
              <w:t> + </w:t>
            </w:r>
            <w:r w:rsidRPr="00B63004">
              <w:rPr>
                <w:rFonts w:ascii="Arial" w:eastAsia="Times New Roman" w:hAnsi="Arial" w:cs="Arial"/>
                <w:i/>
                <w:iCs/>
                <w:sz w:val="19"/>
                <w:szCs w:val="19"/>
              </w:rPr>
              <w:t>y</w:t>
            </w:r>
            <w:r w:rsidRPr="00B63004">
              <w:rPr>
                <w:rFonts w:ascii="Arial" w:eastAsia="Times New Roman" w:hAnsi="Arial" w:cs="Arial"/>
                <w:sz w:val="19"/>
                <w:szCs w:val="19"/>
              </w:rPr>
              <w:t>) - (10</w:t>
            </w:r>
            <w:r w:rsidRPr="00B63004">
              <w:rPr>
                <w:rFonts w:ascii="Arial" w:eastAsia="Times New Roman" w:hAnsi="Arial" w:cs="Arial"/>
                <w:i/>
                <w:iCs/>
                <w:sz w:val="19"/>
                <w:szCs w:val="19"/>
              </w:rPr>
              <w:t>y</w:t>
            </w:r>
            <w:r w:rsidRPr="00B63004">
              <w:rPr>
                <w:rFonts w:ascii="Arial" w:eastAsia="Times New Roman" w:hAnsi="Arial" w:cs="Arial"/>
                <w:sz w:val="19"/>
                <w:szCs w:val="19"/>
              </w:rPr>
              <w:t> + </w:t>
            </w:r>
            <w:r w:rsidRPr="00B63004">
              <w:rPr>
                <w:rFonts w:ascii="Arial" w:eastAsia="Times New Roman" w:hAnsi="Arial" w:cs="Arial"/>
                <w:i/>
                <w:iCs/>
                <w:sz w:val="19"/>
                <w:szCs w:val="19"/>
              </w:rPr>
              <w:t>x</w:t>
            </w:r>
            <w:r w:rsidRPr="00B63004">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11" name="Picture 11"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ndiabix.com/_files/images/aptitude/1-sym-bim.gif"/>
                          <pic:cNvPicPr>
                            <a:picLocks noChangeAspect="1" noChangeArrowheads="1"/>
                          </pic:cNvPicPr>
                        </pic:nvPicPr>
                        <pic:blipFill>
                          <a:blip r:embed="rId3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w:t>
            </w:r>
            <w:r w:rsidRPr="00B63004">
              <w:rPr>
                <w:rFonts w:ascii="Arial" w:eastAsia="Times New Roman" w:hAnsi="Arial" w:cs="Arial"/>
                <w:i/>
                <w:iCs/>
                <w:sz w:val="19"/>
                <w:szCs w:val="19"/>
              </w:rPr>
              <w:t>x</w:t>
            </w:r>
            <w:r w:rsidRPr="00B63004">
              <w:rPr>
                <w:rFonts w:ascii="Arial" w:eastAsia="Times New Roman" w:hAnsi="Arial" w:cs="Arial"/>
                <w:sz w:val="19"/>
                <w:szCs w:val="19"/>
              </w:rPr>
              <w:t> - </w:t>
            </w:r>
            <w:r w:rsidRPr="00B63004">
              <w:rPr>
                <w:rFonts w:ascii="Arial" w:eastAsia="Times New Roman" w:hAnsi="Arial" w:cs="Arial"/>
                <w:i/>
                <w:iCs/>
                <w:sz w:val="19"/>
                <w:szCs w:val="19"/>
              </w:rPr>
              <w:t>y</w:t>
            </w:r>
            <w:r w:rsidRPr="00B63004">
              <w:rPr>
                <w:rFonts w:ascii="Arial" w:eastAsia="Times New Roman" w:hAnsi="Arial" w:cs="Arial"/>
                <w:sz w:val="19"/>
                <w:szCs w:val="19"/>
              </w:rPr>
              <w:t> = 3.</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 II. </w:t>
            </w:r>
            <w:r w:rsidRPr="00B63004">
              <w:rPr>
                <w:rFonts w:ascii="Arial" w:eastAsia="Times New Roman" w:hAnsi="Arial" w:cs="Arial"/>
                <w:i/>
                <w:iCs/>
                <w:sz w:val="19"/>
                <w:szCs w:val="19"/>
              </w:rPr>
              <w:t>x</w:t>
            </w:r>
            <w:r w:rsidRPr="00B63004">
              <w:rPr>
                <w:rFonts w:ascii="Arial" w:eastAsia="Times New Roman" w:hAnsi="Arial" w:cs="Arial"/>
                <w:sz w:val="19"/>
                <w:szCs w:val="19"/>
              </w:rPr>
              <w:t> - </w:t>
            </w:r>
            <w:r w:rsidRPr="00B63004">
              <w:rPr>
                <w:rFonts w:ascii="Arial" w:eastAsia="Times New Roman" w:hAnsi="Arial" w:cs="Arial"/>
                <w:i/>
                <w:iCs/>
                <w:sz w:val="19"/>
                <w:szCs w:val="19"/>
              </w:rPr>
              <w:t>y</w:t>
            </w:r>
            <w:r w:rsidRPr="00B63004">
              <w:rPr>
                <w:rFonts w:ascii="Arial" w:eastAsia="Times New Roman" w:hAnsi="Arial" w:cs="Arial"/>
                <w:sz w:val="19"/>
                <w:szCs w:val="19"/>
              </w:rPr>
              <w:t> = 3.</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III. </w:t>
            </w:r>
            <w:r w:rsidRPr="00B63004">
              <w:rPr>
                <w:rFonts w:ascii="Arial" w:eastAsia="Times New Roman" w:hAnsi="Arial" w:cs="Arial"/>
                <w:i/>
                <w:iCs/>
                <w:sz w:val="19"/>
                <w:szCs w:val="19"/>
              </w:rPr>
              <w:t>x</w:t>
            </w:r>
            <w:r w:rsidRPr="00B63004">
              <w:rPr>
                <w:rFonts w:ascii="Arial" w:eastAsia="Times New Roman" w:hAnsi="Arial" w:cs="Arial"/>
                <w:sz w:val="19"/>
                <w:szCs w:val="19"/>
              </w:rPr>
              <w:t> - </w:t>
            </w:r>
            <w:r w:rsidRPr="00B63004">
              <w:rPr>
                <w:rFonts w:ascii="Arial" w:eastAsia="Times New Roman" w:hAnsi="Arial" w:cs="Arial"/>
                <w:i/>
                <w:iCs/>
                <w:sz w:val="19"/>
                <w:szCs w:val="19"/>
              </w:rPr>
              <w:t>y</w:t>
            </w:r>
            <w:r w:rsidRPr="00B63004">
              <w:rPr>
                <w:rFonts w:ascii="Arial" w:eastAsia="Times New Roman" w:hAnsi="Arial" w:cs="Arial"/>
                <w:sz w:val="19"/>
                <w:szCs w:val="19"/>
              </w:rPr>
              <w:t> = 3.</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Thus, even all the given three statements together do not give the answer.</w:t>
            </w:r>
          </w:p>
          <w:p w:rsidR="00B63004" w:rsidRPr="00B63004" w:rsidRDefault="00B63004" w:rsidP="00B63004">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12" name="Picture 12"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Correct answer is (E).</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38" w:tgtFrame="_blank" w:history="1">
              <w:r w:rsidRPr="00B63004">
                <w:rPr>
                  <w:rFonts w:ascii="Arial" w:eastAsia="Times New Roman" w:hAnsi="Arial" w:cs="Arial"/>
                  <w:color w:val="0077CC"/>
                  <w:sz w:val="19"/>
                  <w:u w:val="single"/>
                </w:rPr>
                <w:t>Problems on Numbers</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39"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6.</w:t>
            </w:r>
          </w:p>
        </w:tc>
        <w:tc>
          <w:tcPr>
            <w:tcW w:w="0" w:type="auto"/>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Present ages of Sameer and Anand are in the ratio of 5 : 4 respectively. Three years hence, the ratio of their ages will become 11 : 9 respectively. What is Anand's present age in years?</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06" type="#_x0000_t75" style="width:18pt;height:15.35pt" o:ole="">
                        <v:imagedata r:id="rId5" o:title=""/>
                      </v:shape>
                      <w:control r:id="rId40" w:name="DefaultOcxName22" w:shapeid="_x0000_i1406"/>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24</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05" type="#_x0000_t75" style="width:18pt;height:15.35pt" o:ole="">
                        <v:imagedata r:id="rId5" o:title=""/>
                      </v:shape>
                      <w:control r:id="rId41" w:name="DefaultOcxName23" w:shapeid="_x0000_i1405"/>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27</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04" type="#_x0000_t75" style="width:18pt;height:15.35pt" o:ole="">
                        <v:imagedata r:id="rId5" o:title=""/>
                      </v:shape>
                      <w:control r:id="rId42" w:name="DefaultOcxName24" w:shapeid="_x0000_i1404"/>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40</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03" type="#_x0000_t75" style="width:18pt;height:15.35pt" o:ole="">
                        <v:imagedata r:id="rId5" o:title=""/>
                      </v:shape>
                      <w:control r:id="rId43" w:name="DefaultOcxName25" w:shapeid="_x0000_i1403"/>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8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Cannot be determined</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02" type="#_x0000_t75" style="width:18pt;height:15.35pt" o:ole="">
                        <v:imagedata r:id="rId5" o:title=""/>
                      </v:shape>
                      <w:control r:id="rId44" w:name="DefaultOcxName26" w:shapeid="_x0000_i1402"/>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None of these</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A</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Let the present ages of Sameer and Anand be 5</w:t>
            </w:r>
            <w:r w:rsidRPr="00B63004">
              <w:rPr>
                <w:rFonts w:ascii="Arial" w:eastAsia="Times New Roman" w:hAnsi="Arial" w:cs="Arial"/>
                <w:i/>
                <w:iCs/>
                <w:sz w:val="19"/>
                <w:szCs w:val="19"/>
              </w:rPr>
              <w:t>x</w:t>
            </w:r>
            <w:r w:rsidRPr="00B63004">
              <w:rPr>
                <w:rFonts w:ascii="Arial" w:eastAsia="Times New Roman" w:hAnsi="Arial" w:cs="Arial"/>
                <w:sz w:val="19"/>
                <w:szCs w:val="19"/>
              </w:rPr>
              <w:t> years and 4</w:t>
            </w:r>
            <w:r w:rsidRPr="00B63004">
              <w:rPr>
                <w:rFonts w:ascii="Arial" w:eastAsia="Times New Roman" w:hAnsi="Arial" w:cs="Arial"/>
                <w:i/>
                <w:iCs/>
                <w:sz w:val="19"/>
                <w:szCs w:val="19"/>
              </w:rPr>
              <w:t>x</w:t>
            </w:r>
            <w:r w:rsidRPr="00B63004">
              <w:rPr>
                <w:rFonts w:ascii="Arial" w:eastAsia="Times New Roman" w:hAnsi="Arial" w:cs="Arial"/>
                <w:sz w:val="19"/>
                <w:szCs w:val="19"/>
              </w:rPr>
              <w:t> years respectively.</w:t>
            </w:r>
          </w:p>
          <w:tbl>
            <w:tblPr>
              <w:tblW w:w="0" w:type="auto"/>
              <w:tblCellSpacing w:w="0" w:type="dxa"/>
              <w:tblCellMar>
                <w:left w:w="0" w:type="dxa"/>
                <w:right w:w="0" w:type="dxa"/>
              </w:tblCellMar>
              <w:tblLook w:val="04A0"/>
            </w:tblPr>
            <w:tblGrid>
              <w:gridCol w:w="579"/>
              <w:gridCol w:w="523"/>
              <w:gridCol w:w="297"/>
              <w:gridCol w:w="212"/>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Then,</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5</w:t>
                  </w:r>
                  <w:r w:rsidRPr="00B63004">
                    <w:rPr>
                      <w:rFonts w:ascii="Arial" w:eastAsia="Times New Roman" w:hAnsi="Arial" w:cs="Arial"/>
                      <w:i/>
                      <w:iCs/>
                      <w:sz w:val="19"/>
                      <w:szCs w:val="19"/>
                    </w:rPr>
                    <w:t>x</w:t>
                  </w:r>
                  <w:r w:rsidRPr="00B63004">
                    <w:rPr>
                      <w:rFonts w:ascii="Arial" w:eastAsia="Times New Roman" w:hAnsi="Arial" w:cs="Arial"/>
                      <w:sz w:val="19"/>
                      <w:szCs w:val="19"/>
                    </w:rPr>
                    <w:t> + 3</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11</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4</w:t>
                  </w:r>
                  <w:r w:rsidRPr="00B63004">
                    <w:rPr>
                      <w:rFonts w:ascii="Arial" w:eastAsia="Times New Roman" w:hAnsi="Arial" w:cs="Arial"/>
                      <w:i/>
                      <w:iCs/>
                      <w:sz w:val="19"/>
                      <w:szCs w:val="19"/>
                    </w:rPr>
                    <w:t>x</w:t>
                  </w:r>
                  <w:r w:rsidRPr="00B63004">
                    <w:rPr>
                      <w:rFonts w:ascii="Arial" w:eastAsia="Times New Roman" w:hAnsi="Arial" w:cs="Arial"/>
                      <w:sz w:val="19"/>
                      <w:szCs w:val="19"/>
                    </w:rPr>
                    <w:t> + 3</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9</w:t>
                  </w:r>
                </w:p>
              </w:tc>
            </w:tr>
          </w:tbl>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3" name="Picture 1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9(5</w:t>
            </w:r>
            <w:r w:rsidRPr="00B63004">
              <w:rPr>
                <w:rFonts w:ascii="Arial" w:eastAsia="Times New Roman" w:hAnsi="Arial" w:cs="Arial"/>
                <w:i/>
                <w:iCs/>
                <w:sz w:val="19"/>
                <w:szCs w:val="19"/>
              </w:rPr>
              <w:t>x</w:t>
            </w:r>
            <w:r w:rsidRPr="00B63004">
              <w:rPr>
                <w:rFonts w:ascii="Arial" w:eastAsia="Times New Roman" w:hAnsi="Arial" w:cs="Arial"/>
                <w:sz w:val="19"/>
                <w:szCs w:val="19"/>
              </w:rPr>
              <w:t> + 3) = 11(4</w:t>
            </w:r>
            <w:r w:rsidRPr="00B63004">
              <w:rPr>
                <w:rFonts w:ascii="Arial" w:eastAsia="Times New Roman" w:hAnsi="Arial" w:cs="Arial"/>
                <w:i/>
                <w:iCs/>
                <w:sz w:val="19"/>
                <w:szCs w:val="19"/>
              </w:rPr>
              <w:t>x</w:t>
            </w:r>
            <w:r w:rsidRPr="00B63004">
              <w:rPr>
                <w:rFonts w:ascii="Arial" w:eastAsia="Times New Roman" w:hAnsi="Arial" w:cs="Arial"/>
                <w:sz w:val="19"/>
                <w:szCs w:val="19"/>
              </w:rPr>
              <w:t> + 3)</w:t>
            </w:r>
          </w:p>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4" name="Picture 14"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45</w:t>
            </w:r>
            <w:r w:rsidRPr="00B63004">
              <w:rPr>
                <w:rFonts w:ascii="Arial" w:eastAsia="Times New Roman" w:hAnsi="Arial" w:cs="Arial"/>
                <w:i/>
                <w:iCs/>
                <w:sz w:val="19"/>
                <w:szCs w:val="19"/>
              </w:rPr>
              <w:t>x</w:t>
            </w:r>
            <w:r w:rsidRPr="00B63004">
              <w:rPr>
                <w:rFonts w:ascii="Arial" w:eastAsia="Times New Roman" w:hAnsi="Arial" w:cs="Arial"/>
                <w:sz w:val="19"/>
                <w:szCs w:val="19"/>
              </w:rPr>
              <w:t> + 27 = 44</w:t>
            </w:r>
            <w:r w:rsidRPr="00B63004">
              <w:rPr>
                <w:rFonts w:ascii="Arial" w:eastAsia="Times New Roman" w:hAnsi="Arial" w:cs="Arial"/>
                <w:i/>
                <w:iCs/>
                <w:sz w:val="19"/>
                <w:szCs w:val="19"/>
              </w:rPr>
              <w:t>x</w:t>
            </w:r>
            <w:r w:rsidRPr="00B63004">
              <w:rPr>
                <w:rFonts w:ascii="Arial" w:eastAsia="Times New Roman" w:hAnsi="Arial" w:cs="Arial"/>
                <w:sz w:val="19"/>
                <w:szCs w:val="19"/>
              </w:rPr>
              <w:t> + 33</w:t>
            </w:r>
          </w:p>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5" name="Picture 15"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45</w:t>
            </w:r>
            <w:r w:rsidRPr="00B63004">
              <w:rPr>
                <w:rFonts w:ascii="Arial" w:eastAsia="Times New Roman" w:hAnsi="Arial" w:cs="Arial"/>
                <w:i/>
                <w:iCs/>
                <w:sz w:val="19"/>
                <w:szCs w:val="19"/>
              </w:rPr>
              <w:t>x</w:t>
            </w:r>
            <w:r w:rsidRPr="00B63004">
              <w:rPr>
                <w:rFonts w:ascii="Arial" w:eastAsia="Times New Roman" w:hAnsi="Arial" w:cs="Arial"/>
                <w:sz w:val="19"/>
                <w:szCs w:val="19"/>
              </w:rPr>
              <w:t> - 44</w:t>
            </w:r>
            <w:r w:rsidRPr="00B63004">
              <w:rPr>
                <w:rFonts w:ascii="Arial" w:eastAsia="Times New Roman" w:hAnsi="Arial" w:cs="Arial"/>
                <w:i/>
                <w:iCs/>
                <w:sz w:val="19"/>
                <w:szCs w:val="19"/>
              </w:rPr>
              <w:t>x</w:t>
            </w:r>
            <w:r w:rsidRPr="00B63004">
              <w:rPr>
                <w:rFonts w:ascii="Arial" w:eastAsia="Times New Roman" w:hAnsi="Arial" w:cs="Arial"/>
                <w:sz w:val="19"/>
                <w:szCs w:val="19"/>
              </w:rPr>
              <w:t> = 33 - 27</w:t>
            </w:r>
          </w:p>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6" name="Picture 1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w:t>
            </w:r>
            <w:r w:rsidRPr="00B63004">
              <w:rPr>
                <w:rFonts w:ascii="Arial" w:eastAsia="Times New Roman" w:hAnsi="Arial" w:cs="Arial"/>
                <w:i/>
                <w:iCs/>
                <w:sz w:val="19"/>
                <w:szCs w:val="19"/>
              </w:rPr>
              <w:t>x</w:t>
            </w:r>
            <w:r w:rsidRPr="00B63004">
              <w:rPr>
                <w:rFonts w:ascii="Arial" w:eastAsia="Times New Roman" w:hAnsi="Arial" w:cs="Arial"/>
                <w:sz w:val="19"/>
                <w:szCs w:val="19"/>
              </w:rPr>
              <w:t> = 6.</w:t>
            </w:r>
          </w:p>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17" name="Picture 17"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Anand's present age = 4</w:t>
            </w:r>
            <w:r w:rsidRPr="00B63004">
              <w:rPr>
                <w:rFonts w:ascii="Arial" w:eastAsia="Times New Roman" w:hAnsi="Arial" w:cs="Arial"/>
                <w:i/>
                <w:iCs/>
                <w:sz w:val="19"/>
                <w:szCs w:val="19"/>
              </w:rPr>
              <w:t>x</w:t>
            </w:r>
            <w:r w:rsidRPr="00B63004">
              <w:rPr>
                <w:rFonts w:ascii="Arial" w:eastAsia="Times New Roman" w:hAnsi="Arial" w:cs="Arial"/>
                <w:sz w:val="19"/>
                <w:szCs w:val="19"/>
              </w:rPr>
              <w:t> = 24 years.</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45" w:tgtFrame="_blank" w:history="1">
              <w:r w:rsidRPr="00B63004">
                <w:rPr>
                  <w:rFonts w:ascii="Arial" w:eastAsia="Times New Roman" w:hAnsi="Arial" w:cs="Arial"/>
                  <w:color w:val="0077CC"/>
                  <w:sz w:val="19"/>
                  <w:u w:val="single"/>
                </w:rPr>
                <w:t>Problems on Ages</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46"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0" w:type="auto"/>
            <w:gridSpan w:val="2"/>
            <w:vAlign w:val="center"/>
            <w:hideMark/>
          </w:tcPr>
          <w:p w:rsidR="00B63004" w:rsidRPr="00B63004" w:rsidRDefault="00B63004" w:rsidP="00B63004">
            <w:pPr>
              <w:shd w:val="clear" w:color="auto" w:fill="FDFDFD"/>
              <w:spacing w:after="0" w:line="240" w:lineRule="auto"/>
              <w:rPr>
                <w:rFonts w:ascii="Arial" w:eastAsia="Times New Roman" w:hAnsi="Arial" w:cs="Arial"/>
                <w:b/>
                <w:bCs/>
                <w:color w:val="808080"/>
                <w:sz w:val="19"/>
                <w:szCs w:val="19"/>
              </w:rPr>
            </w:pPr>
            <w:r w:rsidRPr="00B63004">
              <w:rPr>
                <w:rFonts w:ascii="Arial" w:eastAsia="Times New Roman" w:hAnsi="Arial" w:cs="Arial"/>
                <w:b/>
                <w:bCs/>
                <w:color w:val="808080"/>
                <w:sz w:val="19"/>
                <w:szCs w:val="19"/>
              </w:rPr>
              <w:t>Direction (for Q.No. 7):</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Each of the questions given below consists of a statement and / or a question and two statements numbered I and II given below it. You have to decide whether the data provided in the statement(s) is / are sufficient to answer the given question. Read the both statements and</w:t>
            </w:r>
          </w:p>
          <w:p w:rsidR="00B63004" w:rsidRPr="00B63004" w:rsidRDefault="00B63004" w:rsidP="00B63004">
            <w:pPr>
              <w:numPr>
                <w:ilvl w:val="0"/>
                <w:numId w:val="1"/>
              </w:numPr>
              <w:spacing w:before="133" w:after="0" w:line="240" w:lineRule="auto"/>
              <w:ind w:left="0"/>
              <w:rPr>
                <w:rFonts w:ascii="Arial" w:eastAsia="Times New Roman" w:hAnsi="Arial" w:cs="Arial"/>
                <w:sz w:val="19"/>
                <w:szCs w:val="19"/>
              </w:rPr>
            </w:pPr>
            <w:r w:rsidRPr="00B63004">
              <w:rPr>
                <w:rFonts w:ascii="Arial" w:eastAsia="Times New Roman" w:hAnsi="Arial" w:cs="Arial"/>
                <w:sz w:val="19"/>
                <w:szCs w:val="19"/>
              </w:rPr>
              <w:t>Give answer (A) if the data in Statement I alone are sufficient to answer the question, while the data in Statement II alone are not sufficient to answer the question.</w:t>
            </w:r>
          </w:p>
          <w:p w:rsidR="00B63004" w:rsidRPr="00B63004" w:rsidRDefault="00B63004" w:rsidP="00B63004">
            <w:pPr>
              <w:numPr>
                <w:ilvl w:val="0"/>
                <w:numId w:val="1"/>
              </w:numPr>
              <w:spacing w:before="133" w:after="0" w:line="240" w:lineRule="auto"/>
              <w:ind w:left="0"/>
              <w:rPr>
                <w:rFonts w:ascii="Arial" w:eastAsia="Times New Roman" w:hAnsi="Arial" w:cs="Arial"/>
                <w:sz w:val="19"/>
                <w:szCs w:val="19"/>
              </w:rPr>
            </w:pPr>
            <w:r w:rsidRPr="00B63004">
              <w:rPr>
                <w:rFonts w:ascii="Arial" w:eastAsia="Times New Roman" w:hAnsi="Arial" w:cs="Arial"/>
                <w:sz w:val="19"/>
                <w:szCs w:val="19"/>
              </w:rPr>
              <w:t>Give answer (B) if the data in Statement II alone are sufficient to answer the question, while the data in Statement I alone are not sufficient to answer the question.</w:t>
            </w:r>
          </w:p>
          <w:p w:rsidR="00B63004" w:rsidRPr="00B63004" w:rsidRDefault="00B63004" w:rsidP="00B63004">
            <w:pPr>
              <w:numPr>
                <w:ilvl w:val="0"/>
                <w:numId w:val="1"/>
              </w:numPr>
              <w:spacing w:before="133" w:after="0" w:line="240" w:lineRule="auto"/>
              <w:ind w:left="0"/>
              <w:rPr>
                <w:rFonts w:ascii="Arial" w:eastAsia="Times New Roman" w:hAnsi="Arial" w:cs="Arial"/>
                <w:sz w:val="19"/>
                <w:szCs w:val="19"/>
              </w:rPr>
            </w:pPr>
            <w:r w:rsidRPr="00B63004">
              <w:rPr>
                <w:rFonts w:ascii="Arial" w:eastAsia="Times New Roman" w:hAnsi="Arial" w:cs="Arial"/>
                <w:sz w:val="19"/>
                <w:szCs w:val="19"/>
              </w:rPr>
              <w:lastRenderedPageBreak/>
              <w:t>Give answer (C) if the data either in Statement I or in Statement II alone are sufficient to answer the question.</w:t>
            </w:r>
          </w:p>
          <w:p w:rsidR="00B63004" w:rsidRPr="00B63004" w:rsidRDefault="00B63004" w:rsidP="00B63004">
            <w:pPr>
              <w:numPr>
                <w:ilvl w:val="0"/>
                <w:numId w:val="1"/>
              </w:numPr>
              <w:spacing w:before="133" w:after="0" w:line="240" w:lineRule="auto"/>
              <w:ind w:left="0"/>
              <w:rPr>
                <w:rFonts w:ascii="Arial" w:eastAsia="Times New Roman" w:hAnsi="Arial" w:cs="Arial"/>
                <w:sz w:val="19"/>
                <w:szCs w:val="19"/>
              </w:rPr>
            </w:pPr>
            <w:r w:rsidRPr="00B63004">
              <w:rPr>
                <w:rFonts w:ascii="Arial" w:eastAsia="Times New Roman" w:hAnsi="Arial" w:cs="Arial"/>
                <w:sz w:val="19"/>
                <w:szCs w:val="19"/>
              </w:rPr>
              <w:t>Give answer (D) if the data even in both Statements I and II together are not sufficient to answer the question.</w:t>
            </w:r>
          </w:p>
          <w:p w:rsidR="00B63004" w:rsidRPr="00B63004" w:rsidRDefault="00B63004" w:rsidP="00B63004">
            <w:pPr>
              <w:numPr>
                <w:ilvl w:val="0"/>
                <w:numId w:val="1"/>
              </w:numPr>
              <w:spacing w:before="133" w:after="133" w:line="240" w:lineRule="auto"/>
              <w:ind w:left="0"/>
              <w:rPr>
                <w:rFonts w:ascii="Arial" w:eastAsia="Times New Roman" w:hAnsi="Arial" w:cs="Arial"/>
                <w:sz w:val="19"/>
                <w:szCs w:val="19"/>
              </w:rPr>
            </w:pPr>
            <w:r w:rsidRPr="00B63004">
              <w:rPr>
                <w:rFonts w:ascii="Arial" w:eastAsia="Times New Roman" w:hAnsi="Arial" w:cs="Arial"/>
                <w:sz w:val="19"/>
                <w:szCs w:val="19"/>
              </w:rPr>
              <w:t>Give answer(E) if the data in both Statements I and II together are necessary to answer the question.</w:t>
            </w:r>
          </w:p>
        </w:tc>
      </w:tr>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lastRenderedPageBreak/>
              <w:t>7.</w:t>
            </w:r>
          </w:p>
        </w:tc>
        <w:tc>
          <w:tcPr>
            <w:tcW w:w="0" w:type="auto"/>
            <w:hideMark/>
          </w:tcPr>
          <w:tbl>
            <w:tblPr>
              <w:tblW w:w="0" w:type="auto"/>
              <w:tblCellSpacing w:w="0" w:type="dxa"/>
              <w:tblCellMar>
                <w:left w:w="0" w:type="dxa"/>
                <w:right w:w="0" w:type="dxa"/>
              </w:tblCellMar>
              <w:tblLook w:val="04A0"/>
            </w:tblPr>
            <w:tblGrid>
              <w:gridCol w:w="264"/>
              <w:gridCol w:w="6056"/>
            </w:tblGrid>
            <w:tr w:rsidR="00B63004" w:rsidRPr="00B63004">
              <w:trPr>
                <w:tblCellSpacing w:w="0" w:type="dxa"/>
              </w:trPr>
              <w:tc>
                <w:tcPr>
                  <w:tcW w:w="0" w:type="auto"/>
                  <w:gridSpan w:val="2"/>
                  <w:tcMar>
                    <w:top w:w="0" w:type="dxa"/>
                    <w:left w:w="0" w:type="dxa"/>
                    <w:bottom w:w="227" w:type="dxa"/>
                    <w:right w:w="0"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What is Sonia's present age?</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Sonia's present age is five times Deepak's present age.</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 II.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Five years ago her age was twenty-five times Deepak's age at that time.</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01" type="#_x0000_t75" style="width:18pt;height:15.35pt" o:ole="">
                        <v:imagedata r:id="rId5" o:title=""/>
                      </v:shape>
                      <w:control r:id="rId47" w:name="DefaultOcxName27" w:shapeid="_x0000_i1401"/>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3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 alone sufficient while II alone not sufficient to answer</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400" type="#_x0000_t75" style="width:18pt;height:15.35pt" o:ole="">
                        <v:imagedata r:id="rId5" o:title=""/>
                      </v:shape>
                      <w:control r:id="rId48" w:name="DefaultOcxName28" w:shapeid="_x0000_i1400"/>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3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II alone sufficient while I alone not sufficient to answer</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99" type="#_x0000_t75" style="width:18pt;height:15.35pt" o:ole="">
                        <v:imagedata r:id="rId5" o:title=""/>
                      </v:shape>
                      <w:control r:id="rId49" w:name="DefaultOcxName29" w:shapeid="_x0000_i1399"/>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79"/>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Either I or II alone sufficient to answer</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98" type="#_x0000_t75" style="width:18pt;height:15.35pt" o:ole="">
                        <v:imagedata r:id="rId5" o:title=""/>
                      </v:shape>
                      <w:control r:id="rId50" w:name="DefaultOcxName30" w:shapeid="_x0000_i1398"/>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349"/>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Both I and II are not sufficient to answer</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97" type="#_x0000_t75" style="width:18pt;height:15.35pt" o:ole="">
                        <v:imagedata r:id="rId5" o:title=""/>
                      </v:shape>
                      <w:control r:id="rId51" w:name="DefaultOcxName31" w:shapeid="_x0000_i1397"/>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48"/>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Both I and II are necessary to answer</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E</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1739"/>
              <w:gridCol w:w="127"/>
              <w:gridCol w:w="566"/>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I. S = 5D    </w:t>
                  </w:r>
                  <w:r>
                    <w:rPr>
                      <w:rFonts w:ascii="Arial" w:eastAsia="Times New Roman" w:hAnsi="Arial" w:cs="Arial"/>
                      <w:noProof/>
                      <w:sz w:val="19"/>
                      <w:szCs w:val="19"/>
                    </w:rPr>
                    <w:drawing>
                      <wp:inline distT="0" distB="0" distL="0" distR="0">
                        <wp:extent cx="160655" cy="84455"/>
                        <wp:effectExtent l="19050" t="0" r="0" b="0"/>
                        <wp:docPr id="18" name="Picture 18"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D =</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S</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....(i)</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5</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II. S - 5 = 25 (D - 5)    </w:t>
            </w:r>
            <w:r>
              <w:rPr>
                <w:rFonts w:ascii="Arial" w:eastAsia="Times New Roman" w:hAnsi="Arial" w:cs="Arial"/>
                <w:noProof/>
                <w:sz w:val="19"/>
                <w:szCs w:val="19"/>
              </w:rPr>
              <w:drawing>
                <wp:inline distT="0" distB="0" distL="0" distR="0">
                  <wp:extent cx="160655" cy="84455"/>
                  <wp:effectExtent l="19050" t="0" r="0" b="0"/>
                  <wp:docPr id="19" name="Picture 19"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indiabix.com/_files/images/aptitude/1-sym-bim.gif"/>
                          <pic:cNvPicPr>
                            <a:picLocks noChangeAspect="1" noChangeArrowheads="1"/>
                          </pic:cNvPicPr>
                        </pic:nvPicPr>
                        <pic:blipFill>
                          <a:blip r:embed="rId3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S = 25D - 120 ....(ii)</w:t>
            </w:r>
          </w:p>
          <w:tbl>
            <w:tblPr>
              <w:tblW w:w="0" w:type="auto"/>
              <w:tblCellSpacing w:w="0" w:type="dxa"/>
              <w:tblCellMar>
                <w:left w:w="0" w:type="dxa"/>
                <w:right w:w="0" w:type="dxa"/>
              </w:tblCellMar>
              <w:tblLook w:val="04A0"/>
            </w:tblPr>
            <w:tblGrid>
              <w:gridCol w:w="2274"/>
              <w:gridCol w:w="163"/>
              <w:gridCol w:w="453"/>
              <w:gridCol w:w="127"/>
              <w:gridCol w:w="150"/>
              <w:gridCol w:w="620"/>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Using (i) in (ii), we get S =</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20" name="Picture 20"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indiabix.com/_files/images/aptitude/1-sym-oparen-h1.gif"/>
                                <pic:cNvPicPr>
                                  <a:picLocks noChangeAspect="1" noChangeArrowheads="1"/>
                                </pic:cNvPicPr>
                              </pic:nvPicPr>
                              <pic:blipFill>
                                <a:blip r:embed="rId52"/>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25 x</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S</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21" name="Picture 21"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indiabix.com/_files/images/aptitude/1-sym-cparen-h1.gif"/>
                                <pic:cNvPicPr>
                                  <a:picLocks noChangeAspect="1" noChangeArrowheads="1"/>
                                </pic:cNvPicPr>
                              </pic:nvPicPr>
                              <pic:blipFill>
                                <a:blip r:embed="rId53"/>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- 120</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5</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2" name="Picture 22"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4S = 120.</w:t>
            </w:r>
          </w:p>
          <w:p w:rsidR="00B63004" w:rsidRPr="00B63004" w:rsidRDefault="00B63004" w:rsidP="00B63004">
            <w:pPr>
              <w:spacing w:before="133" w:after="133" w:line="240" w:lineRule="auto"/>
              <w:rPr>
                <w:rFonts w:ascii="Arial" w:eastAsia="Times New Roman" w:hAnsi="Arial" w:cs="Arial"/>
                <w:sz w:val="19"/>
                <w:szCs w:val="19"/>
              </w:rPr>
            </w:pPr>
            <w:r>
              <w:rPr>
                <w:rFonts w:ascii="Arial" w:eastAsia="Times New Roman" w:hAnsi="Arial" w:cs="Arial"/>
                <w:noProof/>
                <w:sz w:val="19"/>
                <w:szCs w:val="19"/>
              </w:rPr>
              <w:lastRenderedPageBreak/>
              <w:drawing>
                <wp:inline distT="0" distB="0" distL="0" distR="0">
                  <wp:extent cx="160655" cy="84455"/>
                  <wp:effectExtent l="19050" t="0" r="0" b="0"/>
                  <wp:docPr id="23" name="Picture 2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S = 30.</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Thus, I and II both together give the answer. So, correct answer is (E).</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54" w:tgtFrame="_blank" w:history="1">
              <w:r w:rsidRPr="00B63004">
                <w:rPr>
                  <w:rFonts w:ascii="Arial" w:eastAsia="Times New Roman" w:hAnsi="Arial" w:cs="Arial"/>
                  <w:color w:val="0077CC"/>
                  <w:sz w:val="19"/>
                  <w:u w:val="single"/>
                </w:rPr>
                <w:t>Problems on Ages</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55"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1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8.</w:t>
            </w:r>
          </w:p>
        </w:tc>
        <w:tc>
          <w:tcPr>
            <w:tcW w:w="0" w:type="auto"/>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If 3</w:t>
            </w:r>
            <w:r w:rsidRPr="00B63004">
              <w:rPr>
                <w:rFonts w:ascii="Arial" w:eastAsia="Times New Roman" w:hAnsi="Arial" w:cs="Arial"/>
                <w:sz w:val="16"/>
                <w:szCs w:val="16"/>
                <w:vertAlign w:val="superscript"/>
              </w:rPr>
              <w:t>(</w:t>
            </w:r>
            <w:r w:rsidRPr="00B63004">
              <w:rPr>
                <w:rFonts w:ascii="Arial" w:eastAsia="Times New Roman" w:hAnsi="Arial" w:cs="Arial"/>
                <w:i/>
                <w:iCs/>
                <w:sz w:val="16"/>
                <w:szCs w:val="16"/>
                <w:vertAlign w:val="superscript"/>
              </w:rPr>
              <w:t>x</w:t>
            </w:r>
            <w:r w:rsidRPr="00B63004">
              <w:rPr>
                <w:rFonts w:ascii="Arial" w:eastAsia="Times New Roman" w:hAnsi="Arial" w:cs="Arial"/>
                <w:sz w:val="16"/>
                <w:szCs w:val="16"/>
                <w:vertAlign w:val="superscript"/>
              </w:rPr>
              <w:t> - </w:t>
            </w:r>
            <w:r w:rsidRPr="00B63004">
              <w:rPr>
                <w:rFonts w:ascii="Arial" w:eastAsia="Times New Roman" w:hAnsi="Arial" w:cs="Arial"/>
                <w:i/>
                <w:iCs/>
                <w:sz w:val="16"/>
                <w:szCs w:val="16"/>
                <w:vertAlign w:val="superscript"/>
              </w:rPr>
              <w:t>y</w:t>
            </w:r>
            <w:r w:rsidRPr="00B63004">
              <w:rPr>
                <w:rFonts w:ascii="Arial" w:eastAsia="Times New Roman" w:hAnsi="Arial" w:cs="Arial"/>
                <w:sz w:val="16"/>
                <w:szCs w:val="16"/>
                <w:vertAlign w:val="superscript"/>
              </w:rPr>
              <w:t>)</w:t>
            </w:r>
            <w:r w:rsidRPr="00B63004">
              <w:rPr>
                <w:rFonts w:ascii="Arial" w:eastAsia="Times New Roman" w:hAnsi="Arial" w:cs="Arial"/>
                <w:sz w:val="19"/>
                <w:szCs w:val="19"/>
              </w:rPr>
              <w:t> = 27 and 3</w:t>
            </w:r>
            <w:r w:rsidRPr="00B63004">
              <w:rPr>
                <w:rFonts w:ascii="Arial" w:eastAsia="Times New Roman" w:hAnsi="Arial" w:cs="Arial"/>
                <w:sz w:val="16"/>
                <w:szCs w:val="16"/>
                <w:vertAlign w:val="superscript"/>
              </w:rPr>
              <w:t>(</w:t>
            </w:r>
            <w:r w:rsidRPr="00B63004">
              <w:rPr>
                <w:rFonts w:ascii="Arial" w:eastAsia="Times New Roman" w:hAnsi="Arial" w:cs="Arial"/>
                <w:i/>
                <w:iCs/>
                <w:sz w:val="16"/>
                <w:szCs w:val="16"/>
                <w:vertAlign w:val="superscript"/>
              </w:rPr>
              <w:t>x</w:t>
            </w:r>
            <w:r w:rsidRPr="00B63004">
              <w:rPr>
                <w:rFonts w:ascii="Arial" w:eastAsia="Times New Roman" w:hAnsi="Arial" w:cs="Arial"/>
                <w:sz w:val="16"/>
                <w:szCs w:val="16"/>
                <w:vertAlign w:val="superscript"/>
              </w:rPr>
              <w:t> + </w:t>
            </w:r>
            <w:r w:rsidRPr="00B63004">
              <w:rPr>
                <w:rFonts w:ascii="Arial" w:eastAsia="Times New Roman" w:hAnsi="Arial" w:cs="Arial"/>
                <w:i/>
                <w:iCs/>
                <w:sz w:val="16"/>
                <w:szCs w:val="16"/>
                <w:vertAlign w:val="superscript"/>
              </w:rPr>
              <w:t>y</w:t>
            </w:r>
            <w:r w:rsidRPr="00B63004">
              <w:rPr>
                <w:rFonts w:ascii="Arial" w:eastAsia="Times New Roman" w:hAnsi="Arial" w:cs="Arial"/>
                <w:sz w:val="16"/>
                <w:szCs w:val="16"/>
                <w:vertAlign w:val="superscript"/>
              </w:rPr>
              <w:t>)</w:t>
            </w:r>
            <w:r w:rsidRPr="00B63004">
              <w:rPr>
                <w:rFonts w:ascii="Arial" w:eastAsia="Times New Roman" w:hAnsi="Arial" w:cs="Arial"/>
                <w:sz w:val="19"/>
                <w:szCs w:val="19"/>
              </w:rPr>
              <w:t> = 243, then </w:t>
            </w:r>
            <w:r w:rsidRPr="00B63004">
              <w:rPr>
                <w:rFonts w:ascii="Arial" w:eastAsia="Times New Roman" w:hAnsi="Arial" w:cs="Arial"/>
                <w:i/>
                <w:iCs/>
                <w:sz w:val="19"/>
                <w:szCs w:val="19"/>
              </w:rPr>
              <w:t>x</w:t>
            </w:r>
            <w:r w:rsidRPr="00B63004">
              <w:rPr>
                <w:rFonts w:ascii="Arial" w:eastAsia="Times New Roman" w:hAnsi="Arial" w:cs="Arial"/>
                <w:sz w:val="19"/>
                <w:szCs w:val="19"/>
              </w:rPr>
              <w:t> is equal to:</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96" type="#_x0000_t75" style="width:18pt;height:15.35pt" o:ole="">
                        <v:imagedata r:id="rId5" o:title=""/>
                      </v:shape>
                      <w:control r:id="rId56" w:name="DefaultOcxName32" w:shapeid="_x0000_i1396"/>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0</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95" type="#_x0000_t75" style="width:18pt;height:15.35pt" o:ole="">
                        <v:imagedata r:id="rId5" o:title=""/>
                      </v:shape>
                      <w:control r:id="rId57" w:name="DefaultOcxName33" w:shapeid="_x0000_i1395"/>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2</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94" type="#_x0000_t75" style="width:18pt;height:15.35pt" o:ole="">
                        <v:imagedata r:id="rId5" o:title=""/>
                      </v:shape>
                      <w:control r:id="rId58" w:name="DefaultOcxName34" w:shapeid="_x0000_i1394"/>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4</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93" type="#_x0000_t75" style="width:18pt;height:15.35pt" o:ole="">
                        <v:imagedata r:id="rId5" o:title=""/>
                      </v:shape>
                      <w:control r:id="rId59" w:name="DefaultOcxName35" w:shapeid="_x0000_i1393"/>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6</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C</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3</w:t>
            </w:r>
            <w:r w:rsidRPr="00B63004">
              <w:rPr>
                <w:rFonts w:ascii="Arial" w:eastAsia="Times New Roman" w:hAnsi="Arial" w:cs="Arial"/>
                <w:i/>
                <w:iCs/>
                <w:sz w:val="16"/>
                <w:szCs w:val="16"/>
                <w:vertAlign w:val="superscript"/>
              </w:rPr>
              <w:t>x</w:t>
            </w:r>
            <w:r w:rsidRPr="00B63004">
              <w:rPr>
                <w:rFonts w:ascii="Arial" w:eastAsia="Times New Roman" w:hAnsi="Arial" w:cs="Arial"/>
                <w:sz w:val="16"/>
                <w:szCs w:val="16"/>
                <w:vertAlign w:val="superscript"/>
              </w:rPr>
              <w:t> - </w:t>
            </w:r>
            <w:r w:rsidRPr="00B63004">
              <w:rPr>
                <w:rFonts w:ascii="Arial" w:eastAsia="Times New Roman" w:hAnsi="Arial" w:cs="Arial"/>
                <w:i/>
                <w:iCs/>
                <w:sz w:val="16"/>
                <w:szCs w:val="16"/>
                <w:vertAlign w:val="superscript"/>
              </w:rPr>
              <w:t>y</w:t>
            </w:r>
            <w:r w:rsidRPr="00B63004">
              <w:rPr>
                <w:rFonts w:ascii="Arial" w:eastAsia="Times New Roman" w:hAnsi="Arial" w:cs="Arial"/>
                <w:sz w:val="19"/>
                <w:szCs w:val="19"/>
              </w:rPr>
              <w:t> = 27 = 3</w:t>
            </w:r>
            <w:r w:rsidRPr="00B63004">
              <w:rPr>
                <w:rFonts w:ascii="Arial" w:eastAsia="Times New Roman" w:hAnsi="Arial" w:cs="Arial"/>
                <w:sz w:val="16"/>
                <w:szCs w:val="16"/>
                <w:vertAlign w:val="superscript"/>
              </w:rPr>
              <w:t>3</w:t>
            </w:r>
            <w:r w:rsidRPr="00B63004">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24" name="Picture 24"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indiabix.com/_files/images/aptitude/1-sym-bim.gif"/>
                          <pic:cNvPicPr>
                            <a:picLocks noChangeAspect="1" noChangeArrowheads="1"/>
                          </pic:cNvPicPr>
                        </pic:nvPicPr>
                        <pic:blipFill>
                          <a:blip r:embed="rId3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w:t>
            </w:r>
            <w:r w:rsidRPr="00B63004">
              <w:rPr>
                <w:rFonts w:ascii="Arial" w:eastAsia="Times New Roman" w:hAnsi="Arial" w:cs="Arial"/>
                <w:i/>
                <w:iCs/>
                <w:sz w:val="19"/>
                <w:szCs w:val="19"/>
              </w:rPr>
              <w:t>x</w:t>
            </w:r>
            <w:r w:rsidRPr="00B63004">
              <w:rPr>
                <w:rFonts w:ascii="Arial" w:eastAsia="Times New Roman" w:hAnsi="Arial" w:cs="Arial"/>
                <w:sz w:val="19"/>
                <w:szCs w:val="19"/>
              </w:rPr>
              <w:t> - </w:t>
            </w:r>
            <w:r w:rsidRPr="00B63004">
              <w:rPr>
                <w:rFonts w:ascii="Arial" w:eastAsia="Times New Roman" w:hAnsi="Arial" w:cs="Arial"/>
                <w:i/>
                <w:iCs/>
                <w:sz w:val="19"/>
                <w:szCs w:val="19"/>
              </w:rPr>
              <w:t>y</w:t>
            </w:r>
            <w:r w:rsidRPr="00B63004">
              <w:rPr>
                <w:rFonts w:ascii="Arial" w:eastAsia="Times New Roman" w:hAnsi="Arial" w:cs="Arial"/>
                <w:sz w:val="19"/>
                <w:szCs w:val="19"/>
              </w:rPr>
              <w:t> = 3 ....(i)</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3</w:t>
            </w:r>
            <w:r w:rsidRPr="00B63004">
              <w:rPr>
                <w:rFonts w:ascii="Arial" w:eastAsia="Times New Roman" w:hAnsi="Arial" w:cs="Arial"/>
                <w:i/>
                <w:iCs/>
                <w:sz w:val="16"/>
                <w:szCs w:val="16"/>
                <w:vertAlign w:val="superscript"/>
              </w:rPr>
              <w:t>x</w:t>
            </w:r>
            <w:r w:rsidRPr="00B63004">
              <w:rPr>
                <w:rFonts w:ascii="Arial" w:eastAsia="Times New Roman" w:hAnsi="Arial" w:cs="Arial"/>
                <w:sz w:val="16"/>
                <w:szCs w:val="16"/>
                <w:vertAlign w:val="superscript"/>
              </w:rPr>
              <w:t> + </w:t>
            </w:r>
            <w:r w:rsidRPr="00B63004">
              <w:rPr>
                <w:rFonts w:ascii="Arial" w:eastAsia="Times New Roman" w:hAnsi="Arial" w:cs="Arial"/>
                <w:i/>
                <w:iCs/>
                <w:sz w:val="16"/>
                <w:szCs w:val="16"/>
                <w:vertAlign w:val="superscript"/>
              </w:rPr>
              <w:t>y</w:t>
            </w:r>
            <w:r w:rsidRPr="00B63004">
              <w:rPr>
                <w:rFonts w:ascii="Arial" w:eastAsia="Times New Roman" w:hAnsi="Arial" w:cs="Arial"/>
                <w:sz w:val="19"/>
                <w:szCs w:val="19"/>
              </w:rPr>
              <w:t> = 243 = 3</w:t>
            </w:r>
            <w:r w:rsidRPr="00B63004">
              <w:rPr>
                <w:rFonts w:ascii="Arial" w:eastAsia="Times New Roman" w:hAnsi="Arial" w:cs="Arial"/>
                <w:sz w:val="16"/>
                <w:szCs w:val="16"/>
                <w:vertAlign w:val="superscript"/>
              </w:rPr>
              <w:t>5</w:t>
            </w:r>
            <w:r w:rsidRPr="00B63004">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25" name="Picture 25"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indiabix.com/_files/images/aptitude/1-sym-bim.gif"/>
                          <pic:cNvPicPr>
                            <a:picLocks noChangeAspect="1" noChangeArrowheads="1"/>
                          </pic:cNvPicPr>
                        </pic:nvPicPr>
                        <pic:blipFill>
                          <a:blip r:embed="rId37"/>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w:t>
            </w:r>
            <w:r w:rsidRPr="00B63004">
              <w:rPr>
                <w:rFonts w:ascii="Arial" w:eastAsia="Times New Roman" w:hAnsi="Arial" w:cs="Arial"/>
                <w:i/>
                <w:iCs/>
                <w:sz w:val="19"/>
                <w:szCs w:val="19"/>
              </w:rPr>
              <w:t>x</w:t>
            </w:r>
            <w:r w:rsidRPr="00B63004">
              <w:rPr>
                <w:rFonts w:ascii="Arial" w:eastAsia="Times New Roman" w:hAnsi="Arial" w:cs="Arial"/>
                <w:sz w:val="19"/>
                <w:szCs w:val="19"/>
              </w:rPr>
              <w:t> + </w:t>
            </w:r>
            <w:r w:rsidRPr="00B63004">
              <w:rPr>
                <w:rFonts w:ascii="Arial" w:eastAsia="Times New Roman" w:hAnsi="Arial" w:cs="Arial"/>
                <w:i/>
                <w:iCs/>
                <w:sz w:val="19"/>
                <w:szCs w:val="19"/>
              </w:rPr>
              <w:t>y</w:t>
            </w:r>
            <w:r w:rsidRPr="00B63004">
              <w:rPr>
                <w:rFonts w:ascii="Arial" w:eastAsia="Times New Roman" w:hAnsi="Arial" w:cs="Arial"/>
                <w:sz w:val="19"/>
                <w:szCs w:val="19"/>
              </w:rPr>
              <w:t> = 5 ....(ii)</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On solving (i) and (ii), we get </w:t>
            </w:r>
            <w:r w:rsidRPr="00B63004">
              <w:rPr>
                <w:rFonts w:ascii="Arial" w:eastAsia="Times New Roman" w:hAnsi="Arial" w:cs="Arial"/>
                <w:i/>
                <w:iCs/>
                <w:sz w:val="19"/>
                <w:szCs w:val="19"/>
              </w:rPr>
              <w:t>x</w:t>
            </w:r>
            <w:r w:rsidRPr="00B63004">
              <w:rPr>
                <w:rFonts w:ascii="Arial" w:eastAsia="Times New Roman" w:hAnsi="Arial" w:cs="Arial"/>
                <w:sz w:val="19"/>
                <w:szCs w:val="19"/>
              </w:rPr>
              <w:t> = 4.</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60" w:tgtFrame="_blank" w:history="1">
              <w:r w:rsidRPr="00B63004">
                <w:rPr>
                  <w:rFonts w:ascii="Arial" w:eastAsia="Times New Roman" w:hAnsi="Arial" w:cs="Arial"/>
                  <w:color w:val="0077CC"/>
                  <w:sz w:val="19"/>
                  <w:u w:val="single"/>
                </w:rPr>
                <w:t>Surds and Indices</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61"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1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9.</w:t>
            </w:r>
          </w:p>
        </w:tc>
        <w:tc>
          <w:tcPr>
            <w:tcW w:w="0" w:type="auto"/>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Some articles were bought at 6 articles for Rs. 5 and sold at 5 articles for Rs. 6. Gain percent is:</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92" type="#_x0000_t75" style="width:18pt;height:15.35pt" o:ole="">
                        <v:imagedata r:id="rId5" o:title=""/>
                      </v:shape>
                      <w:control r:id="rId62" w:name="DefaultOcxName36" w:shapeid="_x0000_i1392"/>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30%</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91" type="#_x0000_t75" style="width:18pt;height:15.35pt" o:ole="">
                        <v:imagedata r:id="rId5" o:title=""/>
                      </v:shape>
                      <w:control r:id="rId63" w:name="DefaultOcxName37" w:shapeid="_x0000_i1391"/>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87"/>
                  </w:tblGrid>
                  <w:tr w:rsidR="00B63004" w:rsidRPr="00B63004">
                    <w:trPr>
                      <w:tblCellSpacing w:w="0" w:type="dxa"/>
                    </w:trPr>
                    <w:tc>
                      <w:tcPr>
                        <w:tcW w:w="0" w:type="auto"/>
                        <w:vAlign w:val="center"/>
                        <w:hideMark/>
                      </w:tcPr>
                      <w:tbl>
                        <w:tblPr>
                          <w:tblW w:w="0" w:type="auto"/>
                          <w:tblCellSpacing w:w="0" w:type="dxa"/>
                          <w:tblCellMar>
                            <w:left w:w="0" w:type="dxa"/>
                            <w:right w:w="0" w:type="dxa"/>
                          </w:tblCellMar>
                          <w:tblLook w:val="04A0"/>
                        </w:tblPr>
                        <w:tblGrid>
                          <w:gridCol w:w="212"/>
                          <w:gridCol w:w="106"/>
                          <w:gridCol w:w="169"/>
                        </w:tblGrid>
                        <w:tr w:rsidR="00B63004" w:rsidRPr="00B63004">
                          <w:trPr>
                            <w:tblCellSpacing w:w="0" w:type="dxa"/>
                          </w:trPr>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33</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p>
                          </w:tc>
                        </w:tr>
                        <w:tr w:rsidR="00B63004" w:rsidRP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3</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90" type="#_x0000_t75" style="width:18pt;height:15.35pt" o:ole="">
                        <v:imagedata r:id="rId5" o:title=""/>
                      </v:shape>
                      <w:control r:id="rId64" w:name="DefaultOcxName38" w:shapeid="_x0000_i1390"/>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35%</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89" type="#_x0000_t75" style="width:18pt;height:15.35pt" o:ole="">
                        <v:imagedata r:id="rId5" o:title=""/>
                      </v:shape>
                      <w:control r:id="rId65" w:name="DefaultOcxName39" w:shapeid="_x0000_i1389"/>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44%</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Suppose, number of articles bought = L.C.M. of 6 and 5 = 30.</w:t>
            </w:r>
          </w:p>
          <w:tbl>
            <w:tblPr>
              <w:tblW w:w="0" w:type="auto"/>
              <w:tblCellSpacing w:w="0" w:type="dxa"/>
              <w:tblCellMar>
                <w:left w:w="0" w:type="dxa"/>
                <w:right w:w="0" w:type="dxa"/>
              </w:tblCellMar>
              <w:tblLook w:val="04A0"/>
            </w:tblPr>
            <w:tblGrid>
              <w:gridCol w:w="2095"/>
              <w:gridCol w:w="163"/>
              <w:gridCol w:w="106"/>
              <w:gridCol w:w="453"/>
              <w:gridCol w:w="150"/>
              <w:gridCol w:w="952"/>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C.P. of 30 articles = Rs.</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26" name="Picture 2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indiabix.com/_files/images/aptitude/1-sym-oparen-h1.gif"/>
                                <pic:cNvPicPr>
                                  <a:picLocks noChangeAspect="1" noChangeArrowheads="1"/>
                                </pic:cNvPicPr>
                              </pic:nvPicPr>
                              <pic:blipFill>
                                <a:blip r:embed="rId52"/>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5</w:t>
                  </w:r>
                </w:p>
              </w:tc>
              <w:tc>
                <w:tcPr>
                  <w:tcW w:w="0" w:type="auto"/>
                  <w:vMerge w:val="restart"/>
                  <w:tcMar>
                    <w:top w:w="0" w:type="dxa"/>
                    <w:left w:w="93" w:type="dxa"/>
                    <w:bottom w:w="0" w:type="dxa"/>
                    <w:right w:w="0"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x 30</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27" name="Picture 2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indiabix.com/_files/images/aptitude/1-sym-cparen-h1.gif"/>
                                <pic:cNvPicPr>
                                  <a:picLocks noChangeAspect="1" noChangeArrowheads="1"/>
                                </pic:cNvPicPr>
                              </pic:nvPicPr>
                              <pic:blipFill>
                                <a:blip r:embed="rId53"/>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Rs. 25.</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6</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2084"/>
              <w:gridCol w:w="163"/>
              <w:gridCol w:w="106"/>
              <w:gridCol w:w="453"/>
              <w:gridCol w:w="150"/>
              <w:gridCol w:w="952"/>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S.P. of 30 articles = Rs.</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28" name="Picture 2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indiabix.com/_files/images/aptitude/1-sym-oparen-h1.gif"/>
                                <pic:cNvPicPr>
                                  <a:picLocks noChangeAspect="1" noChangeArrowheads="1"/>
                                </pic:cNvPicPr>
                              </pic:nvPicPr>
                              <pic:blipFill>
                                <a:blip r:embed="rId52"/>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6</w:t>
                  </w:r>
                </w:p>
              </w:tc>
              <w:tc>
                <w:tcPr>
                  <w:tcW w:w="0" w:type="auto"/>
                  <w:vMerge w:val="restart"/>
                  <w:tcMar>
                    <w:top w:w="0" w:type="dxa"/>
                    <w:left w:w="93" w:type="dxa"/>
                    <w:bottom w:w="0" w:type="dxa"/>
                    <w:right w:w="0"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x 30</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29" name="Picture 29"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indiabix.com/_files/images/aptitude/1-sym-cparen-h1.gif"/>
                                <pic:cNvPicPr>
                                  <a:picLocks noChangeAspect="1" noChangeArrowheads="1"/>
                                </pic:cNvPicPr>
                              </pic:nvPicPr>
                              <pic:blipFill>
                                <a:blip r:embed="rId53"/>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Rs. 36.</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5</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1216"/>
              <w:gridCol w:w="163"/>
              <w:gridCol w:w="212"/>
              <w:gridCol w:w="558"/>
              <w:gridCol w:w="969"/>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30" name="Picture 30"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Gain % =</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1" name="Picture 31"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indiabix.com/_files/images/aptitude/1-sym-oparen-h1.gif"/>
                                <pic:cNvPicPr>
                                  <a:picLocks noChangeAspect="1" noChangeArrowheads="1"/>
                                </pic:cNvPicPr>
                              </pic:nvPicPr>
                              <pic:blipFill>
                                <a:blip r:embed="rId52"/>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11</w:t>
                  </w:r>
                </w:p>
              </w:tc>
              <w:tc>
                <w:tcPr>
                  <w:tcW w:w="0" w:type="auto"/>
                  <w:vMerge w:val="restart"/>
                  <w:tcMar>
                    <w:top w:w="0" w:type="dxa"/>
                    <w:left w:w="93" w:type="dxa"/>
                    <w:bottom w:w="0" w:type="dxa"/>
                    <w:right w:w="0"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x 100</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2" name="Picture 32"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indiabix.com/_files/images/aptitude/1-sym-cparen-h1.gif"/>
                                <pic:cNvPicPr>
                                  <a:picLocks noChangeAspect="1" noChangeArrowheads="1"/>
                                </pic:cNvPicPr>
                              </pic:nvPicPr>
                              <pic:blipFill>
                                <a:blip r:embed="rId53"/>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 44%.</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25</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66" w:tgtFrame="_blank" w:history="1">
              <w:r w:rsidRPr="00B63004">
                <w:rPr>
                  <w:rFonts w:ascii="Arial" w:eastAsia="Times New Roman" w:hAnsi="Arial" w:cs="Arial"/>
                  <w:color w:val="0077CC"/>
                  <w:sz w:val="19"/>
                  <w:u w:val="single"/>
                </w:rPr>
                <w:t>Profit and Loss</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67"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1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0" w:type="auto"/>
            <w:gridSpan w:val="2"/>
            <w:vAlign w:val="center"/>
            <w:hideMark/>
          </w:tcPr>
          <w:p w:rsidR="00B63004" w:rsidRPr="00B63004" w:rsidRDefault="00B63004" w:rsidP="00B63004">
            <w:pPr>
              <w:shd w:val="clear" w:color="auto" w:fill="FDFDFD"/>
              <w:spacing w:after="0" w:line="240" w:lineRule="auto"/>
              <w:rPr>
                <w:rFonts w:ascii="Arial" w:eastAsia="Times New Roman" w:hAnsi="Arial" w:cs="Arial"/>
                <w:b/>
                <w:bCs/>
                <w:color w:val="808080"/>
                <w:sz w:val="19"/>
                <w:szCs w:val="19"/>
              </w:rPr>
            </w:pPr>
            <w:r w:rsidRPr="00B63004">
              <w:rPr>
                <w:rFonts w:ascii="Arial" w:eastAsia="Times New Roman" w:hAnsi="Arial" w:cs="Arial"/>
                <w:b/>
                <w:bCs/>
                <w:color w:val="808080"/>
                <w:sz w:val="19"/>
                <w:szCs w:val="19"/>
              </w:rPr>
              <w:t>Direction (for Q.No. 10):</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Each of the questions given below consists of a statement and / or a question and two statements numbered I and II given below it. You have to decide whether the data provided in the statement(s) is / are sufficient to answer the given question. Read the both statements and</w:t>
            </w:r>
          </w:p>
          <w:p w:rsidR="00B63004" w:rsidRPr="00B63004" w:rsidRDefault="00B63004" w:rsidP="00B63004">
            <w:pPr>
              <w:numPr>
                <w:ilvl w:val="0"/>
                <w:numId w:val="2"/>
              </w:numPr>
              <w:spacing w:before="133" w:after="0" w:line="240" w:lineRule="auto"/>
              <w:ind w:left="0"/>
              <w:rPr>
                <w:rFonts w:ascii="Arial" w:eastAsia="Times New Roman" w:hAnsi="Arial" w:cs="Arial"/>
                <w:sz w:val="19"/>
                <w:szCs w:val="19"/>
              </w:rPr>
            </w:pPr>
            <w:r w:rsidRPr="00B63004">
              <w:rPr>
                <w:rFonts w:ascii="Arial" w:eastAsia="Times New Roman" w:hAnsi="Arial" w:cs="Arial"/>
                <w:sz w:val="19"/>
                <w:szCs w:val="19"/>
              </w:rPr>
              <w:t>Give answer (A) if the data in Statement I alone are sufficient to answer the question, while the data in Statement II alone are not sufficient to answer the question.</w:t>
            </w:r>
          </w:p>
          <w:p w:rsidR="00B63004" w:rsidRPr="00B63004" w:rsidRDefault="00B63004" w:rsidP="00B63004">
            <w:pPr>
              <w:numPr>
                <w:ilvl w:val="0"/>
                <w:numId w:val="2"/>
              </w:numPr>
              <w:spacing w:before="133" w:after="0" w:line="240" w:lineRule="auto"/>
              <w:ind w:left="0"/>
              <w:rPr>
                <w:rFonts w:ascii="Arial" w:eastAsia="Times New Roman" w:hAnsi="Arial" w:cs="Arial"/>
                <w:sz w:val="19"/>
                <w:szCs w:val="19"/>
              </w:rPr>
            </w:pPr>
            <w:r w:rsidRPr="00B63004">
              <w:rPr>
                <w:rFonts w:ascii="Arial" w:eastAsia="Times New Roman" w:hAnsi="Arial" w:cs="Arial"/>
                <w:sz w:val="19"/>
                <w:szCs w:val="19"/>
              </w:rPr>
              <w:lastRenderedPageBreak/>
              <w:t>Give answer (B) if the data in Statement II alone are sufficient to answer the question, while the data in Statement I alone are not sufficient to answer the question.</w:t>
            </w:r>
          </w:p>
          <w:p w:rsidR="00B63004" w:rsidRPr="00B63004" w:rsidRDefault="00B63004" w:rsidP="00B63004">
            <w:pPr>
              <w:numPr>
                <w:ilvl w:val="0"/>
                <w:numId w:val="2"/>
              </w:numPr>
              <w:spacing w:before="133" w:after="0" w:line="240" w:lineRule="auto"/>
              <w:ind w:left="0"/>
              <w:rPr>
                <w:rFonts w:ascii="Arial" w:eastAsia="Times New Roman" w:hAnsi="Arial" w:cs="Arial"/>
                <w:sz w:val="19"/>
                <w:szCs w:val="19"/>
              </w:rPr>
            </w:pPr>
            <w:r w:rsidRPr="00B63004">
              <w:rPr>
                <w:rFonts w:ascii="Arial" w:eastAsia="Times New Roman" w:hAnsi="Arial" w:cs="Arial"/>
                <w:sz w:val="19"/>
                <w:szCs w:val="19"/>
              </w:rPr>
              <w:t>Give answer (C) if the data either in Statement I or in Statement II alone are sufficient to answer the question.</w:t>
            </w:r>
          </w:p>
          <w:p w:rsidR="00B63004" w:rsidRPr="00B63004" w:rsidRDefault="00B63004" w:rsidP="00B63004">
            <w:pPr>
              <w:numPr>
                <w:ilvl w:val="0"/>
                <w:numId w:val="2"/>
              </w:numPr>
              <w:spacing w:before="133" w:after="0" w:line="240" w:lineRule="auto"/>
              <w:ind w:left="0"/>
              <w:rPr>
                <w:rFonts w:ascii="Arial" w:eastAsia="Times New Roman" w:hAnsi="Arial" w:cs="Arial"/>
                <w:sz w:val="19"/>
                <w:szCs w:val="19"/>
              </w:rPr>
            </w:pPr>
            <w:r w:rsidRPr="00B63004">
              <w:rPr>
                <w:rFonts w:ascii="Arial" w:eastAsia="Times New Roman" w:hAnsi="Arial" w:cs="Arial"/>
                <w:sz w:val="19"/>
                <w:szCs w:val="19"/>
              </w:rPr>
              <w:t>Give answer (D) if the data even in both Statements I and II together are not sufficient to answer the question.</w:t>
            </w:r>
          </w:p>
          <w:p w:rsidR="00B63004" w:rsidRPr="00B63004" w:rsidRDefault="00B63004" w:rsidP="00B63004">
            <w:pPr>
              <w:numPr>
                <w:ilvl w:val="0"/>
                <w:numId w:val="2"/>
              </w:numPr>
              <w:spacing w:before="133" w:after="133" w:line="240" w:lineRule="auto"/>
              <w:ind w:left="0"/>
              <w:rPr>
                <w:rFonts w:ascii="Arial" w:eastAsia="Times New Roman" w:hAnsi="Arial" w:cs="Arial"/>
                <w:sz w:val="19"/>
                <w:szCs w:val="19"/>
              </w:rPr>
            </w:pPr>
            <w:r w:rsidRPr="00B63004">
              <w:rPr>
                <w:rFonts w:ascii="Arial" w:eastAsia="Times New Roman" w:hAnsi="Arial" w:cs="Arial"/>
                <w:sz w:val="19"/>
                <w:szCs w:val="19"/>
              </w:rPr>
              <w:t>Give answer(E) if the data in both Statements I and II together are necessary to answer the question.</w:t>
            </w:r>
          </w:p>
        </w:tc>
      </w:tr>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lastRenderedPageBreak/>
              <w:t>10.</w:t>
            </w:r>
          </w:p>
        </w:tc>
        <w:tc>
          <w:tcPr>
            <w:tcW w:w="0" w:type="auto"/>
            <w:hideMark/>
          </w:tcPr>
          <w:tbl>
            <w:tblPr>
              <w:tblW w:w="0" w:type="auto"/>
              <w:tblCellSpacing w:w="0" w:type="dxa"/>
              <w:tblCellMar>
                <w:left w:w="0" w:type="dxa"/>
                <w:right w:w="0" w:type="dxa"/>
              </w:tblCellMar>
              <w:tblLook w:val="04A0"/>
            </w:tblPr>
            <w:tblGrid>
              <w:gridCol w:w="264"/>
              <w:gridCol w:w="4954"/>
            </w:tblGrid>
            <w:tr w:rsidR="00B63004" w:rsidRPr="00B63004">
              <w:trPr>
                <w:tblCellSpacing w:w="0" w:type="dxa"/>
              </w:trPr>
              <w:tc>
                <w:tcPr>
                  <w:tcW w:w="0" w:type="auto"/>
                  <w:gridSpan w:val="2"/>
                  <w:tcMar>
                    <w:top w:w="0" w:type="dxa"/>
                    <w:left w:w="0" w:type="dxa"/>
                    <w:bottom w:w="227" w:type="dxa"/>
                    <w:right w:w="0"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What is the length of a running train?</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train crosses a man in 9 seconds.</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 II.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train crosses a 240 metre long platform in 24 seconds.</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88" type="#_x0000_t75" style="width:18pt;height:15.35pt" o:ole="">
                        <v:imagedata r:id="rId5" o:title=""/>
                      </v:shape>
                      <w:control r:id="rId68" w:name="DefaultOcxName40" w:shapeid="_x0000_i1388"/>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3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 alone sufficient while II alone not sufficient to answer</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87" type="#_x0000_t75" style="width:18pt;height:15.35pt" o:ole="">
                        <v:imagedata r:id="rId5" o:title=""/>
                      </v:shape>
                      <w:control r:id="rId69" w:name="DefaultOcxName41" w:shapeid="_x0000_i1387"/>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3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II alone sufficient while I alone not sufficient to answer</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86" type="#_x0000_t75" style="width:18pt;height:15.35pt" o:ole="">
                        <v:imagedata r:id="rId5" o:title=""/>
                      </v:shape>
                      <w:control r:id="rId70" w:name="DefaultOcxName42" w:shapeid="_x0000_i1386"/>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79"/>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Either I or II alone sufficient to answer</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85" type="#_x0000_t75" style="width:18pt;height:15.35pt" o:ole="">
                        <v:imagedata r:id="rId5" o:title=""/>
                      </v:shape>
                      <w:control r:id="rId71" w:name="DefaultOcxName43" w:shapeid="_x0000_i1385"/>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349"/>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Both I and II are not sufficient to answer</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84" type="#_x0000_t75" style="width:18pt;height:15.35pt" o:ole="">
                        <v:imagedata r:id="rId5" o:title=""/>
                      </v:shape>
                      <w:control r:id="rId72" w:name="DefaultOcxName44" w:shapeid="_x0000_i1384"/>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48"/>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Both I and II are necessary to answer</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E</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3172"/>
              <w:gridCol w:w="1215"/>
              <w:gridCol w:w="1552"/>
              <w:gridCol w:w="106"/>
              <w:gridCol w:w="566"/>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Time taken by train to cross a man =</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Length of train</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33" name="Picture 3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Speed =</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i/>
                      <w:iCs/>
                      <w:sz w:val="19"/>
                      <w:szCs w:val="19"/>
                    </w:rPr>
                    <w:t>l</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....(i)</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Speed of train</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9</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1820"/>
              <w:gridCol w:w="1595"/>
              <w:gridCol w:w="1499"/>
              <w:gridCol w:w="576"/>
              <w:gridCol w:w="609"/>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Time taken by train</w:t>
                  </w:r>
                  <w:r w:rsidRPr="00B63004">
                    <w:rPr>
                      <w:rFonts w:ascii="Arial" w:eastAsia="Times New Roman" w:hAnsi="Arial" w:cs="Arial"/>
                      <w:sz w:val="19"/>
                      <w:szCs w:val="19"/>
                    </w:rPr>
                    <w:br/>
                    <w:t>to cross a platform =</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(Length of train +</w:t>
                  </w:r>
                  <w:r w:rsidRPr="00B63004">
                    <w:rPr>
                      <w:rFonts w:ascii="Arial" w:eastAsia="Times New Roman" w:hAnsi="Arial" w:cs="Arial"/>
                      <w:sz w:val="19"/>
                      <w:szCs w:val="19"/>
                    </w:rPr>
                    <w:br/>
                    <w:t>Length of platform)</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34" name="Picture 34"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Speed =</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i/>
                      <w:iCs/>
                      <w:sz w:val="19"/>
                      <w:szCs w:val="19"/>
                    </w:rPr>
                    <w:t>l</w:t>
                  </w:r>
                  <w:r w:rsidRPr="00B63004">
                    <w:rPr>
                      <w:rFonts w:ascii="Arial" w:eastAsia="Times New Roman" w:hAnsi="Arial" w:cs="Arial"/>
                      <w:sz w:val="19"/>
                      <w:szCs w:val="19"/>
                    </w:rPr>
                    <w:t> + 240</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....(ii)</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Speed of train</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24</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2057"/>
              <w:gridCol w:w="106"/>
              <w:gridCol w:w="297"/>
              <w:gridCol w:w="576"/>
              <w:gridCol w:w="53"/>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From (i) and (ii), we get</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i/>
                      <w:iCs/>
                      <w:sz w:val="19"/>
                      <w:szCs w:val="19"/>
                    </w:rPr>
                    <w:t>l</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i/>
                      <w:iCs/>
                      <w:sz w:val="19"/>
                      <w:szCs w:val="19"/>
                    </w:rPr>
                    <w:t>l</w:t>
                  </w:r>
                  <w:r w:rsidRPr="00B63004">
                    <w:rPr>
                      <w:rFonts w:ascii="Arial" w:eastAsia="Times New Roman" w:hAnsi="Arial" w:cs="Arial"/>
                      <w:sz w:val="19"/>
                      <w:szCs w:val="19"/>
                    </w:rPr>
                    <w:t> + 240</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9</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24</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Thus, </w:t>
            </w:r>
            <w:r w:rsidRPr="00B63004">
              <w:rPr>
                <w:rFonts w:ascii="Arial" w:eastAsia="Times New Roman" w:hAnsi="Arial" w:cs="Arial"/>
                <w:i/>
                <w:iCs/>
                <w:sz w:val="19"/>
                <w:szCs w:val="19"/>
              </w:rPr>
              <w:t>l</w:t>
            </w:r>
            <w:r w:rsidRPr="00B63004">
              <w:rPr>
                <w:rFonts w:ascii="Arial" w:eastAsia="Times New Roman" w:hAnsi="Arial" w:cs="Arial"/>
                <w:sz w:val="19"/>
                <w:szCs w:val="19"/>
              </w:rPr>
              <w:t> can be obtained. So both I and II are necessary to get the answer.</w:t>
            </w:r>
          </w:p>
          <w:p w:rsidR="00B63004" w:rsidRPr="00B63004" w:rsidRDefault="00B63004" w:rsidP="00B63004">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35" name="Picture 3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The correct answer is (E).</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73" w:tgtFrame="_blank" w:history="1">
              <w:r w:rsidRPr="00B63004">
                <w:rPr>
                  <w:rFonts w:ascii="Arial" w:eastAsia="Times New Roman" w:hAnsi="Arial" w:cs="Arial"/>
                  <w:color w:val="0077CC"/>
                  <w:sz w:val="19"/>
                  <w:u w:val="single"/>
                </w:rPr>
                <w:t>Problems on Trains</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74"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1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0" w:type="auto"/>
            <w:gridSpan w:val="2"/>
            <w:vAlign w:val="center"/>
            <w:hideMark/>
          </w:tcPr>
          <w:p w:rsidR="00B63004" w:rsidRPr="00B63004" w:rsidRDefault="00B63004" w:rsidP="00B63004">
            <w:pPr>
              <w:shd w:val="clear" w:color="auto" w:fill="FDFDFD"/>
              <w:spacing w:after="0" w:line="240" w:lineRule="auto"/>
              <w:rPr>
                <w:rFonts w:ascii="Arial" w:eastAsia="Times New Roman" w:hAnsi="Arial" w:cs="Arial"/>
                <w:b/>
                <w:bCs/>
                <w:color w:val="808080"/>
                <w:sz w:val="19"/>
                <w:szCs w:val="19"/>
              </w:rPr>
            </w:pPr>
            <w:r w:rsidRPr="00B63004">
              <w:rPr>
                <w:rFonts w:ascii="Arial" w:eastAsia="Times New Roman" w:hAnsi="Arial" w:cs="Arial"/>
                <w:b/>
                <w:bCs/>
                <w:color w:val="808080"/>
                <w:sz w:val="19"/>
                <w:szCs w:val="19"/>
              </w:rPr>
              <w:t>Direction (for Q.No. 11):</w:t>
            </w:r>
          </w:p>
          <w:p w:rsidR="00B63004" w:rsidRPr="00B63004" w:rsidRDefault="00B63004" w:rsidP="00B63004">
            <w:pPr>
              <w:spacing w:after="133" w:line="240" w:lineRule="auto"/>
              <w:rPr>
                <w:rFonts w:ascii="Arial" w:eastAsia="Times New Roman" w:hAnsi="Arial" w:cs="Arial"/>
                <w:sz w:val="19"/>
                <w:szCs w:val="19"/>
              </w:rPr>
            </w:pPr>
            <w:r w:rsidRPr="00B63004">
              <w:rPr>
                <w:rFonts w:ascii="Arial" w:eastAsia="Times New Roman" w:hAnsi="Arial" w:cs="Arial"/>
                <w:sz w:val="19"/>
                <w:szCs w:val="19"/>
              </w:rPr>
              <w:t>Each of these questions is followed by three statements. You have to study the question and all the three statements given to decide whether any information provided in the statement(s) is redundant and can be dispensed with while answering the given question.</w:t>
            </w:r>
          </w:p>
        </w:tc>
      </w:tr>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11.</w:t>
            </w:r>
          </w:p>
        </w:tc>
        <w:tc>
          <w:tcPr>
            <w:tcW w:w="0" w:type="auto"/>
            <w:hideMark/>
          </w:tcPr>
          <w:tbl>
            <w:tblPr>
              <w:tblW w:w="0" w:type="auto"/>
              <w:tblCellSpacing w:w="0" w:type="dxa"/>
              <w:tblCellMar>
                <w:left w:w="0" w:type="dxa"/>
                <w:right w:w="0" w:type="dxa"/>
              </w:tblCellMar>
              <w:tblLook w:val="04A0"/>
            </w:tblPr>
            <w:tblGrid>
              <w:gridCol w:w="317"/>
              <w:gridCol w:w="8710"/>
            </w:tblGrid>
            <w:tr w:rsidR="00B63004" w:rsidRPr="00B63004">
              <w:trPr>
                <w:tblCellSpacing w:w="0" w:type="dxa"/>
              </w:trPr>
              <w:tc>
                <w:tcPr>
                  <w:tcW w:w="0" w:type="auto"/>
                  <w:gridSpan w:val="2"/>
                  <w:tcMar>
                    <w:top w:w="0" w:type="dxa"/>
                    <w:left w:w="0" w:type="dxa"/>
                    <w:bottom w:w="227" w:type="dxa"/>
                    <w:right w:w="0"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At what time will the train reach city X from city Y?</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train crosses another train of equal length of 200 metres and running in opposite directions in 15 seconds.</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II.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train leaves city Y at 7.15 a.m. for city X situated at a distance of 558 km.</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 III.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200 metres long train crosses a signal pole in 10 seconds.</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83" type="#_x0000_t75" style="width:18pt;height:15.35pt" o:ole="">
                        <v:imagedata r:id="rId5" o:title=""/>
                      </v:shape>
                      <w:control r:id="rId75" w:name="DefaultOcxName45" w:shapeid="_x0000_i1383"/>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5"/>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 only</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lastRenderedPageBreak/>
                    <w:object w:dxaOrig="1440" w:dyaOrig="1440">
                      <v:shape id="_x0000_i1382" type="#_x0000_t75" style="width:18pt;height:15.35pt" o:ole="">
                        <v:imagedata r:id="rId5" o:title=""/>
                      </v:shape>
                      <w:control r:id="rId76" w:name="DefaultOcxName46" w:shapeid="_x0000_i1382"/>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07"/>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II only</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81" type="#_x0000_t75" style="width:18pt;height:15.35pt" o:ole="">
                        <v:imagedata r:id="rId5" o:title=""/>
                      </v:shape>
                      <w:control r:id="rId77" w:name="DefaultOcxName47" w:shapeid="_x0000_i1381"/>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III only</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80" type="#_x0000_t75" style="width:18pt;height:15.35pt" o:ole="">
                        <v:imagedata r:id="rId5" o:title=""/>
                      </v:shape>
                      <w:control r:id="rId78" w:name="DefaultOcxName48" w:shapeid="_x0000_i1380"/>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88"/>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II and III only</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79" type="#_x0000_t75" style="width:18pt;height:15.35pt" o:ole="">
                        <v:imagedata r:id="rId5" o:title=""/>
                      </v:shape>
                      <w:control r:id="rId79" w:name="DefaultOcxName49" w:shapeid="_x0000_i1379"/>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239"/>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All I, II and III are required.</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From the statement I, we get length of the train is 200 metres (Redundant info while comparing with Statement III). The rest of the info given in this statement cannot be used for calculating the speed of the train, because the two trains might run at different speed.</w:t>
            </w:r>
          </w:p>
          <w:tbl>
            <w:tblPr>
              <w:tblW w:w="0" w:type="auto"/>
              <w:tblCellSpacing w:w="0" w:type="dxa"/>
              <w:tblCellMar>
                <w:left w:w="0" w:type="dxa"/>
                <w:right w:w="0" w:type="dxa"/>
              </w:tblCellMar>
              <w:tblLook w:val="04A0"/>
            </w:tblPr>
            <w:tblGrid>
              <w:gridCol w:w="1535"/>
              <w:gridCol w:w="318"/>
              <w:gridCol w:w="1844"/>
              <w:gridCol w:w="163"/>
              <w:gridCol w:w="453"/>
              <w:gridCol w:w="212"/>
              <w:gridCol w:w="1634"/>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III gives, speed =</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200</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m/sec = 20 m/sec =</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6" name="Picture 3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indiabix.com/_files/images/aptitude/1-sym-oparen-h1.gif"/>
                                <pic:cNvPicPr>
                                  <a:picLocks noChangeAspect="1" noChangeArrowheads="1"/>
                                </pic:cNvPicPr>
                              </pic:nvPicPr>
                              <pic:blipFill>
                                <a:blip r:embed="rId52"/>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20 x</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18</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7" name="Picture 3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indiabix.com/_files/images/aptitude/1-sym-cparen-h1.gif"/>
                                <pic:cNvPicPr>
                                  <a:picLocks noChangeAspect="1" noChangeArrowheads="1"/>
                                </pic:cNvPicPr>
                              </pic:nvPicPr>
                              <pic:blipFill>
                                <a:blip r:embed="rId53"/>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km/hr = 72 km/hr.</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10</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5</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1841"/>
              <w:gridCol w:w="163"/>
              <w:gridCol w:w="318"/>
              <w:gridCol w:w="671"/>
              <w:gridCol w:w="212"/>
              <w:gridCol w:w="680"/>
              <w:gridCol w:w="106"/>
              <w:gridCol w:w="1765"/>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II gives, time taken =</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8" name="Picture 3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indiabix.com/_files/images/aptitude/1-sym-oparen-h1.gif"/>
                                <pic:cNvPicPr>
                                  <a:picLocks noChangeAspect="1" noChangeArrowheads="1"/>
                                </pic:cNvPicPr>
                              </pic:nvPicPr>
                              <pic:blipFill>
                                <a:blip r:embed="rId52"/>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558</w:t>
                  </w:r>
                </w:p>
              </w:tc>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9" name="Picture 39"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indiabix.com/_files/images/aptitude/1-sym-cparen-h1.gif"/>
                                <pic:cNvPicPr>
                                  <a:picLocks noChangeAspect="1" noChangeArrowheads="1"/>
                                </pic:cNvPicPr>
                              </pic:nvPicPr>
                              <pic:blipFill>
                                <a:blip r:embed="rId53"/>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hrs =</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31</w:t>
                  </w:r>
                </w:p>
              </w:tc>
              <w:tc>
                <w:tcPr>
                  <w:tcW w:w="0" w:type="auto"/>
                  <w:vMerge w:val="restart"/>
                  <w:tcMar>
                    <w:top w:w="0" w:type="dxa"/>
                    <w:left w:w="93" w:type="dxa"/>
                    <w:bottom w:w="0" w:type="dxa"/>
                    <w:right w:w="0"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hrs = 7</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3</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hrs = 7 hrs 45 min.</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72</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4</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4</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So, the train will reach city X at 3 p.m.</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Hence II and III only gives the answer.</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80" w:tgtFrame="_blank" w:history="1">
              <w:r w:rsidRPr="00B63004">
                <w:rPr>
                  <w:rFonts w:ascii="Arial" w:eastAsia="Times New Roman" w:hAnsi="Arial" w:cs="Arial"/>
                  <w:color w:val="0077CC"/>
                  <w:sz w:val="19"/>
                  <w:u w:val="single"/>
                </w:rPr>
                <w:t>Problems on Trains</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81"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1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0" w:type="auto"/>
            <w:gridSpan w:val="2"/>
            <w:vAlign w:val="center"/>
            <w:hideMark/>
          </w:tcPr>
          <w:p w:rsidR="00B63004" w:rsidRPr="00B63004" w:rsidRDefault="00B63004" w:rsidP="00B63004">
            <w:pPr>
              <w:shd w:val="clear" w:color="auto" w:fill="FDFDFD"/>
              <w:spacing w:after="0" w:line="240" w:lineRule="auto"/>
              <w:rPr>
                <w:rFonts w:ascii="Arial" w:eastAsia="Times New Roman" w:hAnsi="Arial" w:cs="Arial"/>
                <w:b/>
                <w:bCs/>
                <w:color w:val="808080"/>
                <w:sz w:val="19"/>
                <w:szCs w:val="19"/>
              </w:rPr>
            </w:pPr>
            <w:r w:rsidRPr="00B63004">
              <w:rPr>
                <w:rFonts w:ascii="Arial" w:eastAsia="Times New Roman" w:hAnsi="Arial" w:cs="Arial"/>
                <w:b/>
                <w:bCs/>
                <w:color w:val="808080"/>
                <w:sz w:val="19"/>
                <w:szCs w:val="19"/>
              </w:rPr>
              <w:t>Direction (for Q.No. 12):</w:t>
            </w:r>
          </w:p>
          <w:p w:rsidR="00B63004" w:rsidRPr="00B63004" w:rsidRDefault="00B63004" w:rsidP="00B63004">
            <w:pPr>
              <w:spacing w:after="133" w:line="240" w:lineRule="auto"/>
              <w:rPr>
                <w:rFonts w:ascii="Arial" w:eastAsia="Times New Roman" w:hAnsi="Arial" w:cs="Arial"/>
                <w:sz w:val="19"/>
                <w:szCs w:val="19"/>
              </w:rPr>
            </w:pPr>
            <w:r w:rsidRPr="00B63004">
              <w:rPr>
                <w:rFonts w:ascii="Arial" w:eastAsia="Times New Roman" w:hAnsi="Arial" w:cs="Arial"/>
                <w:sz w:val="19"/>
                <w:szCs w:val="19"/>
              </w:rPr>
              <w:t>Each of the questions given below consists of a question followed by three statements. You have to study the question and the statements and decide which of the statement(s) is/are necessary to answer the question.</w:t>
            </w:r>
          </w:p>
        </w:tc>
      </w:tr>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12.</w:t>
            </w:r>
          </w:p>
        </w:tc>
        <w:tc>
          <w:tcPr>
            <w:tcW w:w="0" w:type="auto"/>
            <w:hideMark/>
          </w:tcPr>
          <w:tbl>
            <w:tblPr>
              <w:tblW w:w="0" w:type="auto"/>
              <w:tblCellSpacing w:w="0" w:type="dxa"/>
              <w:tblCellMar>
                <w:left w:w="0" w:type="dxa"/>
                <w:right w:w="0" w:type="dxa"/>
              </w:tblCellMar>
              <w:tblLook w:val="04A0"/>
            </w:tblPr>
            <w:tblGrid>
              <w:gridCol w:w="317"/>
              <w:gridCol w:w="7278"/>
            </w:tblGrid>
            <w:tr w:rsidR="00B63004" w:rsidRPr="00B63004">
              <w:trPr>
                <w:tblCellSpacing w:w="0" w:type="dxa"/>
              </w:trPr>
              <w:tc>
                <w:tcPr>
                  <w:tcW w:w="0" w:type="auto"/>
                  <w:gridSpan w:val="2"/>
                  <w:tcMar>
                    <w:top w:w="0" w:type="dxa"/>
                    <w:left w:w="0" w:type="dxa"/>
                    <w:bottom w:w="227" w:type="dxa"/>
                    <w:right w:w="0"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What is the speed of the boat in still water?</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speed downstream is 12 kmph.</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II.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speed upstream is 4 kmph.</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 III.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In a to and fro journey between two points, the average speed of the boat was 6 kmph.</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78" type="#_x0000_t75" style="width:18pt;height:15.35pt" o:ole="">
                        <v:imagedata r:id="rId5" o:title=""/>
                      </v:shape>
                      <w:control r:id="rId82" w:name="DefaultOcxName50" w:shapeid="_x0000_i1378"/>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83"/>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 and II only</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77" type="#_x0000_t75" style="width:18pt;height:15.35pt" o:ole="">
                        <v:imagedata r:id="rId5" o:title=""/>
                      </v:shape>
                      <w:control r:id="rId83" w:name="DefaultOcxName51" w:shapeid="_x0000_i1377"/>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09"/>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All I, II and III</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76" type="#_x0000_t75" style="width:18pt;height:15.35pt" o:ole="">
                        <v:imagedata r:id="rId5" o:title=""/>
                      </v:shape>
                      <w:control r:id="rId84" w:name="DefaultOcxName52" w:shapeid="_x0000_i1376"/>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95"/>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III, and either I or II</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75" type="#_x0000_t75" style="width:18pt;height:15.35pt" o:ole="">
                        <v:imagedata r:id="rId5" o:title=""/>
                      </v:shape>
                      <w:control r:id="rId85" w:name="DefaultOcxName53" w:shapeid="_x0000_i1375"/>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90"/>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Any two of the three</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74" type="#_x0000_t75" style="width:18pt;height:15.35pt" o:ole="">
                        <v:imagedata r:id="rId5" o:title=""/>
                      </v:shape>
                      <w:control r:id="rId86" w:name="DefaultOcxName54" w:shapeid="_x0000_i1374"/>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None of these</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3637"/>
              <w:gridCol w:w="106"/>
              <w:gridCol w:w="2277"/>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From I and II, speed of boat in still water =</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(12 + 4) km/hr = 8 km/hr.</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lastRenderedPageBreak/>
              <w:t>From II and III, we get:</w:t>
            </w:r>
          </w:p>
          <w:tbl>
            <w:tblPr>
              <w:tblW w:w="0" w:type="auto"/>
              <w:tblCellSpacing w:w="0" w:type="dxa"/>
              <w:tblCellMar>
                <w:left w:w="0" w:type="dxa"/>
                <w:right w:w="0" w:type="dxa"/>
              </w:tblCellMar>
              <w:tblLook w:val="04A0"/>
            </w:tblPr>
            <w:tblGrid>
              <w:gridCol w:w="2053"/>
              <w:gridCol w:w="407"/>
              <w:gridCol w:w="905"/>
              <w:gridCol w:w="708"/>
              <w:gridCol w:w="456"/>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Using average speed =</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w:t>
                  </w:r>
                  <w:r w:rsidRPr="00B63004">
                    <w:rPr>
                      <w:rFonts w:ascii="Arial" w:eastAsia="Times New Roman" w:hAnsi="Arial" w:cs="Arial"/>
                      <w:i/>
                      <w:iCs/>
                      <w:sz w:val="19"/>
                      <w:szCs w:val="19"/>
                    </w:rPr>
                    <w:t>xy</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we get:</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 x 4 x </w:t>
                  </w:r>
                  <w:r w:rsidRPr="00B63004">
                    <w:rPr>
                      <w:rFonts w:ascii="Arial" w:eastAsia="Times New Roman" w:hAnsi="Arial" w:cs="Arial"/>
                      <w:i/>
                      <w:iCs/>
                      <w:sz w:val="19"/>
                      <w:szCs w:val="19"/>
                    </w:rPr>
                    <w:t>y</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6</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i/>
                      <w:iCs/>
                      <w:sz w:val="19"/>
                      <w:szCs w:val="19"/>
                    </w:rPr>
                    <w:t>x</w:t>
                  </w:r>
                  <w:r w:rsidRPr="00B63004">
                    <w:rPr>
                      <w:rFonts w:ascii="Arial" w:eastAsia="Times New Roman" w:hAnsi="Arial" w:cs="Arial"/>
                      <w:sz w:val="19"/>
                      <w:szCs w:val="19"/>
                    </w:rPr>
                    <w:t> + </w:t>
                  </w:r>
                  <w:r w:rsidRPr="00B63004">
                    <w:rPr>
                      <w:rFonts w:ascii="Arial" w:eastAsia="Times New Roman" w:hAnsi="Arial" w:cs="Arial"/>
                      <w:i/>
                      <w:iCs/>
                      <w:sz w:val="19"/>
                      <w:szCs w:val="19"/>
                    </w:rPr>
                    <w:t>y</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4 + </w:t>
                  </w:r>
                  <w:r w:rsidRPr="00B63004">
                    <w:rPr>
                      <w:rFonts w:ascii="Arial" w:eastAsia="Times New Roman" w:hAnsi="Arial" w:cs="Arial"/>
                      <w:i/>
                      <w:iCs/>
                      <w:sz w:val="19"/>
                      <w:szCs w:val="19"/>
                    </w:rPr>
                    <w:t>y</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40" name="Picture 4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8</w:t>
            </w:r>
            <w:r w:rsidRPr="00B63004">
              <w:rPr>
                <w:rFonts w:ascii="Arial" w:eastAsia="Times New Roman" w:hAnsi="Arial" w:cs="Arial"/>
                <w:i/>
                <w:iCs/>
                <w:sz w:val="19"/>
                <w:szCs w:val="19"/>
              </w:rPr>
              <w:t>y</w:t>
            </w:r>
            <w:r w:rsidRPr="00B63004">
              <w:rPr>
                <w:rFonts w:ascii="Arial" w:eastAsia="Times New Roman" w:hAnsi="Arial" w:cs="Arial"/>
                <w:sz w:val="19"/>
                <w:szCs w:val="19"/>
              </w:rPr>
              <w:t> = 24 + 6</w:t>
            </w:r>
            <w:r w:rsidRPr="00B63004">
              <w:rPr>
                <w:rFonts w:ascii="Arial" w:eastAsia="Times New Roman" w:hAnsi="Arial" w:cs="Arial"/>
                <w:i/>
                <w:iCs/>
                <w:sz w:val="19"/>
                <w:szCs w:val="19"/>
              </w:rPr>
              <w:t>y</w:t>
            </w:r>
          </w:p>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41" name="Picture 41"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w:t>
            </w:r>
            <w:r w:rsidRPr="00B63004">
              <w:rPr>
                <w:rFonts w:ascii="Arial" w:eastAsia="Times New Roman" w:hAnsi="Arial" w:cs="Arial"/>
                <w:i/>
                <w:iCs/>
                <w:sz w:val="19"/>
                <w:szCs w:val="19"/>
              </w:rPr>
              <w:t>y</w:t>
            </w:r>
            <w:r w:rsidRPr="00B63004">
              <w:rPr>
                <w:rFonts w:ascii="Arial" w:eastAsia="Times New Roman" w:hAnsi="Arial" w:cs="Arial"/>
                <w:sz w:val="19"/>
                <w:szCs w:val="19"/>
              </w:rPr>
              <w:t> = 12.</w:t>
            </w:r>
          </w:p>
          <w:tbl>
            <w:tblPr>
              <w:tblW w:w="0" w:type="auto"/>
              <w:tblCellSpacing w:w="0" w:type="dxa"/>
              <w:tblCellMar>
                <w:left w:w="0" w:type="dxa"/>
                <w:right w:w="0" w:type="dxa"/>
              </w:tblCellMar>
              <w:tblLook w:val="04A0"/>
            </w:tblPr>
            <w:tblGrid>
              <w:gridCol w:w="1935"/>
              <w:gridCol w:w="106"/>
              <w:gridCol w:w="2277"/>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42" name="Picture 42"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Required speed =</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(12 + 4) km/hr = 8 km/hr.</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Similarly, I and III also give the answer.</w:t>
            </w:r>
          </w:p>
          <w:p w:rsidR="00B63004" w:rsidRPr="00B63004" w:rsidRDefault="00B63004" w:rsidP="00B63004">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43" name="Picture 43"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Correct answer is (D).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87" w:tgtFrame="_blank" w:history="1">
              <w:r w:rsidRPr="00B63004">
                <w:rPr>
                  <w:rFonts w:ascii="Arial" w:eastAsia="Times New Roman" w:hAnsi="Arial" w:cs="Arial"/>
                  <w:color w:val="0077CC"/>
                  <w:sz w:val="19"/>
                  <w:u w:val="single"/>
                </w:rPr>
                <w:t>Boats and Streams</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88"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1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13.</w:t>
            </w:r>
          </w:p>
        </w:tc>
        <w:tc>
          <w:tcPr>
            <w:tcW w:w="0" w:type="auto"/>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Mr. Thomas invested an amount of Rs. 13,900 divided in two different schemes A and B at the simple interest rate of 14% p.a. and 11% p.a. respectively. If the total amount of simple interest earned in 2 years be Rs. 3508, what was the amount invested in Scheme B?</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73" type="#_x0000_t75" style="width:18pt;height:15.35pt" o:ole="">
                        <v:imagedata r:id="rId5" o:title=""/>
                      </v:shape>
                      <w:control r:id="rId89" w:name="DefaultOcxName55" w:shapeid="_x0000_i1373"/>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Rs. 6400</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72" type="#_x0000_t75" style="width:18pt;height:15.35pt" o:ole="">
                        <v:imagedata r:id="rId5" o:title=""/>
                      </v:shape>
                      <w:control r:id="rId90" w:name="DefaultOcxName56" w:shapeid="_x0000_i1372"/>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Rs. 6500</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71" type="#_x0000_t75" style="width:18pt;height:15.35pt" o:ole="">
                        <v:imagedata r:id="rId5" o:title=""/>
                      </v:shape>
                      <w:control r:id="rId91" w:name="DefaultOcxName57" w:shapeid="_x0000_i1371"/>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Rs. 7200</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70" type="#_x0000_t75" style="width:18pt;height:15.35pt" o:ole="">
                        <v:imagedata r:id="rId5" o:title=""/>
                      </v:shape>
                      <w:control r:id="rId92" w:name="DefaultOcxName58" w:shapeid="_x0000_i1370"/>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Rs. 7500</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69" type="#_x0000_t75" style="width:18pt;height:15.35pt" o:ole="">
                        <v:imagedata r:id="rId5" o:title=""/>
                      </v:shape>
                      <w:control r:id="rId93" w:name="DefaultOcxName59" w:shapeid="_x0000_i1369"/>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None of these</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A</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Let the sum invested in Scheme A be Rs. </w:t>
            </w:r>
            <w:r w:rsidRPr="00B63004">
              <w:rPr>
                <w:rFonts w:ascii="Arial" w:eastAsia="Times New Roman" w:hAnsi="Arial" w:cs="Arial"/>
                <w:i/>
                <w:iCs/>
                <w:sz w:val="19"/>
                <w:szCs w:val="19"/>
              </w:rPr>
              <w:t>x</w:t>
            </w:r>
            <w:r w:rsidRPr="00B63004">
              <w:rPr>
                <w:rFonts w:ascii="Arial" w:eastAsia="Times New Roman" w:hAnsi="Arial" w:cs="Arial"/>
                <w:sz w:val="19"/>
                <w:szCs w:val="19"/>
              </w:rPr>
              <w:t> and that in Scheme B be Rs. (13900 - </w:t>
            </w:r>
            <w:r w:rsidRPr="00B63004">
              <w:rPr>
                <w:rFonts w:ascii="Arial" w:eastAsia="Times New Roman" w:hAnsi="Arial" w:cs="Arial"/>
                <w:i/>
                <w:iCs/>
                <w:sz w:val="19"/>
                <w:szCs w:val="19"/>
              </w:rPr>
              <w:t>x</w:t>
            </w:r>
            <w:r w:rsidRPr="00B63004">
              <w:rPr>
                <w:rFonts w:ascii="Arial" w:eastAsia="Times New Roman" w:hAnsi="Arial" w:cs="Arial"/>
                <w:sz w:val="19"/>
                <w:szCs w:val="19"/>
              </w:rPr>
              <w:t>).</w:t>
            </w:r>
          </w:p>
          <w:tbl>
            <w:tblPr>
              <w:tblW w:w="0" w:type="auto"/>
              <w:tblCellSpacing w:w="0" w:type="dxa"/>
              <w:tblCellMar>
                <w:left w:w="0" w:type="dxa"/>
                <w:right w:w="0" w:type="dxa"/>
              </w:tblCellMar>
              <w:tblLook w:val="04A0"/>
            </w:tblPr>
            <w:tblGrid>
              <w:gridCol w:w="579"/>
              <w:gridCol w:w="163"/>
              <w:gridCol w:w="814"/>
              <w:gridCol w:w="150"/>
              <w:gridCol w:w="297"/>
              <w:gridCol w:w="163"/>
              <w:gridCol w:w="1637"/>
              <w:gridCol w:w="150"/>
              <w:gridCol w:w="773"/>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Then,</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4" name="Picture 4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indiabix.com/_files/images/aptitude/1-sym-oparen-h1.gif"/>
                                <pic:cNvPicPr>
                                  <a:picLocks noChangeAspect="1" noChangeArrowheads="1"/>
                                </pic:cNvPicPr>
                              </pic:nvPicPr>
                              <pic:blipFill>
                                <a:blip r:embed="rId52"/>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i/>
                      <w:iCs/>
                      <w:sz w:val="19"/>
                      <w:szCs w:val="19"/>
                    </w:rPr>
                    <w:t>x</w:t>
                  </w:r>
                  <w:r w:rsidRPr="00B63004">
                    <w:rPr>
                      <w:rFonts w:ascii="Arial" w:eastAsia="Times New Roman" w:hAnsi="Arial" w:cs="Arial"/>
                      <w:sz w:val="19"/>
                      <w:szCs w:val="19"/>
                    </w:rPr>
                    <w:t> x 14 x 2</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45" name="Picture 4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indiabix.com/_files/images/aptitude/1-sym-cparen-h1.gif"/>
                                <pic:cNvPicPr>
                                  <a:picLocks noChangeAspect="1" noChangeArrowheads="1"/>
                                </pic:cNvPicPr>
                              </pic:nvPicPr>
                              <pic:blipFill>
                                <a:blip r:embed="rId53"/>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6" name="Picture 4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indiabix.com/_files/images/aptitude/1-sym-oparen-h1.gif"/>
                                <pic:cNvPicPr>
                                  <a:picLocks noChangeAspect="1" noChangeArrowheads="1"/>
                                </pic:cNvPicPr>
                              </pic:nvPicPr>
                              <pic:blipFill>
                                <a:blip r:embed="rId52"/>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(13900 - </w:t>
                  </w:r>
                  <w:r w:rsidRPr="00B63004">
                    <w:rPr>
                      <w:rFonts w:ascii="Arial" w:eastAsia="Times New Roman" w:hAnsi="Arial" w:cs="Arial"/>
                      <w:i/>
                      <w:iCs/>
                      <w:sz w:val="19"/>
                      <w:szCs w:val="19"/>
                    </w:rPr>
                    <w:t>x</w:t>
                  </w:r>
                  <w:r w:rsidRPr="00B63004">
                    <w:rPr>
                      <w:rFonts w:ascii="Arial" w:eastAsia="Times New Roman" w:hAnsi="Arial" w:cs="Arial"/>
                      <w:sz w:val="19"/>
                      <w:szCs w:val="19"/>
                    </w:rPr>
                    <w:t>) x 11 x 2</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47" name="Picture 4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indiabix.com/_files/images/aptitude/1-sym-cparen-h1.gif"/>
                                <pic:cNvPicPr>
                                  <a:picLocks noChangeAspect="1" noChangeArrowheads="1"/>
                                </pic:cNvPicPr>
                              </pic:nvPicPr>
                              <pic:blipFill>
                                <a:blip r:embed="rId53"/>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3508</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100</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100</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48" name="Picture 48"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28</w:t>
            </w:r>
            <w:r w:rsidRPr="00B63004">
              <w:rPr>
                <w:rFonts w:ascii="Arial" w:eastAsia="Times New Roman" w:hAnsi="Arial" w:cs="Arial"/>
                <w:i/>
                <w:iCs/>
                <w:sz w:val="19"/>
                <w:szCs w:val="19"/>
              </w:rPr>
              <w:t>x</w:t>
            </w:r>
            <w:r w:rsidRPr="00B63004">
              <w:rPr>
                <w:rFonts w:ascii="Arial" w:eastAsia="Times New Roman" w:hAnsi="Arial" w:cs="Arial"/>
                <w:sz w:val="19"/>
                <w:szCs w:val="19"/>
              </w:rPr>
              <w:t> - 22</w:t>
            </w:r>
            <w:r w:rsidRPr="00B63004">
              <w:rPr>
                <w:rFonts w:ascii="Arial" w:eastAsia="Times New Roman" w:hAnsi="Arial" w:cs="Arial"/>
                <w:i/>
                <w:iCs/>
                <w:sz w:val="19"/>
                <w:szCs w:val="19"/>
              </w:rPr>
              <w:t>x</w:t>
            </w:r>
            <w:r w:rsidRPr="00B63004">
              <w:rPr>
                <w:rFonts w:ascii="Arial" w:eastAsia="Times New Roman" w:hAnsi="Arial" w:cs="Arial"/>
                <w:sz w:val="19"/>
                <w:szCs w:val="19"/>
              </w:rPr>
              <w:t> = 350800 - (13900 x 22)</w:t>
            </w:r>
          </w:p>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49" name="Picture 49"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6</w:t>
            </w:r>
            <w:r w:rsidRPr="00B63004">
              <w:rPr>
                <w:rFonts w:ascii="Arial" w:eastAsia="Times New Roman" w:hAnsi="Arial" w:cs="Arial"/>
                <w:i/>
                <w:iCs/>
                <w:sz w:val="19"/>
                <w:szCs w:val="19"/>
              </w:rPr>
              <w:t>x</w:t>
            </w:r>
            <w:r w:rsidRPr="00B63004">
              <w:rPr>
                <w:rFonts w:ascii="Arial" w:eastAsia="Times New Roman" w:hAnsi="Arial" w:cs="Arial"/>
                <w:sz w:val="19"/>
                <w:szCs w:val="19"/>
              </w:rPr>
              <w:t> = 45000</w:t>
            </w:r>
          </w:p>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50" name="Picture 5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w:t>
            </w:r>
            <w:r w:rsidRPr="00B63004">
              <w:rPr>
                <w:rFonts w:ascii="Arial" w:eastAsia="Times New Roman" w:hAnsi="Arial" w:cs="Arial"/>
                <w:i/>
                <w:iCs/>
                <w:sz w:val="19"/>
                <w:szCs w:val="19"/>
              </w:rPr>
              <w:t>x</w:t>
            </w:r>
            <w:r w:rsidRPr="00B63004">
              <w:rPr>
                <w:rFonts w:ascii="Arial" w:eastAsia="Times New Roman" w:hAnsi="Arial" w:cs="Arial"/>
                <w:sz w:val="19"/>
                <w:szCs w:val="19"/>
              </w:rPr>
              <w:t> = 7500.</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So, sum invested in Scheme B = Rs. (13900 - 7500) = Rs. 6400.</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94" w:tgtFrame="_blank" w:history="1">
              <w:r w:rsidRPr="00B63004">
                <w:rPr>
                  <w:rFonts w:ascii="Arial" w:eastAsia="Times New Roman" w:hAnsi="Arial" w:cs="Arial"/>
                  <w:color w:val="0077CC"/>
                  <w:sz w:val="19"/>
                  <w:u w:val="single"/>
                </w:rPr>
                <w:t>Simple Interest</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95"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1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0" w:type="auto"/>
            <w:gridSpan w:val="2"/>
            <w:vAlign w:val="center"/>
            <w:hideMark/>
          </w:tcPr>
          <w:p w:rsidR="00B63004" w:rsidRPr="00B63004" w:rsidRDefault="00B63004" w:rsidP="00B63004">
            <w:pPr>
              <w:shd w:val="clear" w:color="auto" w:fill="FDFDFD"/>
              <w:spacing w:after="0" w:line="240" w:lineRule="auto"/>
              <w:rPr>
                <w:rFonts w:ascii="Arial" w:eastAsia="Times New Roman" w:hAnsi="Arial" w:cs="Arial"/>
                <w:b/>
                <w:bCs/>
                <w:color w:val="808080"/>
                <w:sz w:val="19"/>
                <w:szCs w:val="19"/>
              </w:rPr>
            </w:pPr>
            <w:r w:rsidRPr="00B63004">
              <w:rPr>
                <w:rFonts w:ascii="Arial" w:eastAsia="Times New Roman" w:hAnsi="Arial" w:cs="Arial"/>
                <w:b/>
                <w:bCs/>
                <w:color w:val="808080"/>
                <w:sz w:val="19"/>
                <w:szCs w:val="19"/>
              </w:rPr>
              <w:t>Direction (for Q.No. 14):</w:t>
            </w:r>
          </w:p>
          <w:p w:rsidR="00B63004" w:rsidRPr="00B63004" w:rsidRDefault="00B63004" w:rsidP="00B63004">
            <w:pPr>
              <w:spacing w:after="133" w:line="240" w:lineRule="auto"/>
              <w:rPr>
                <w:rFonts w:ascii="Arial" w:eastAsia="Times New Roman" w:hAnsi="Arial" w:cs="Arial"/>
                <w:sz w:val="19"/>
                <w:szCs w:val="19"/>
              </w:rPr>
            </w:pPr>
            <w:r w:rsidRPr="00B63004">
              <w:rPr>
                <w:rFonts w:ascii="Arial" w:eastAsia="Times New Roman" w:hAnsi="Arial" w:cs="Arial"/>
                <w:sz w:val="19"/>
                <w:szCs w:val="19"/>
              </w:rPr>
              <w:t>Each of the questions given below consists of a question followed by three statements. You have to study the question and the statements and decide which of the statement(s) is/are necessary to answer the question.</w:t>
            </w:r>
          </w:p>
        </w:tc>
      </w:tr>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14.</w:t>
            </w:r>
          </w:p>
        </w:tc>
        <w:tc>
          <w:tcPr>
            <w:tcW w:w="0" w:type="auto"/>
            <w:hideMark/>
          </w:tcPr>
          <w:tbl>
            <w:tblPr>
              <w:tblW w:w="0" w:type="auto"/>
              <w:tblCellSpacing w:w="0" w:type="dxa"/>
              <w:tblCellMar>
                <w:left w:w="0" w:type="dxa"/>
                <w:right w:w="0" w:type="dxa"/>
              </w:tblCellMar>
              <w:tblLook w:val="04A0"/>
            </w:tblPr>
            <w:tblGrid>
              <w:gridCol w:w="317"/>
              <w:gridCol w:w="3866"/>
            </w:tblGrid>
            <w:tr w:rsidR="00B63004" w:rsidRPr="00B63004">
              <w:trPr>
                <w:tblCellSpacing w:w="0" w:type="dxa"/>
              </w:trPr>
              <w:tc>
                <w:tcPr>
                  <w:tcW w:w="0" w:type="auto"/>
                  <w:gridSpan w:val="2"/>
                  <w:tcMar>
                    <w:top w:w="0" w:type="dxa"/>
                    <w:left w:w="0" w:type="dxa"/>
                    <w:bottom w:w="227" w:type="dxa"/>
                    <w:right w:w="0"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What is the principal sum?</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sum amounts to Rs. 690 in 3 years at S.I.</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II.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sum amounts to Rs. 750 in 5 years at S.I.</w:t>
                  </w:r>
                </w:p>
              </w:tc>
            </w:tr>
            <w:tr w:rsidR="00B63004" w:rsidRPr="00B63004">
              <w:trPr>
                <w:tblCellSpacing w:w="0" w:type="dxa"/>
              </w:trPr>
              <w:tc>
                <w:tcPr>
                  <w:tcW w:w="0" w:type="auto"/>
                  <w:tcMar>
                    <w:top w:w="0" w:type="dxa"/>
                    <w:left w:w="0" w:type="dxa"/>
                    <w:bottom w:w="227" w:type="dxa"/>
                    <w:right w:w="0" w:type="dxa"/>
                  </w:tcMar>
                  <w:hideMark/>
                </w:tcPr>
                <w:p w:rsidR="00B63004" w:rsidRPr="00B63004" w:rsidRDefault="00B63004" w:rsidP="00B63004">
                  <w:pPr>
                    <w:spacing w:after="0" w:line="240" w:lineRule="auto"/>
                    <w:jc w:val="right"/>
                    <w:rPr>
                      <w:rFonts w:ascii="Arial" w:eastAsia="Times New Roman" w:hAnsi="Arial" w:cs="Arial"/>
                      <w:sz w:val="19"/>
                      <w:szCs w:val="19"/>
                    </w:rPr>
                  </w:pPr>
                  <w:r w:rsidRPr="00B63004">
                    <w:rPr>
                      <w:rFonts w:ascii="Arial" w:eastAsia="Times New Roman" w:hAnsi="Arial" w:cs="Arial"/>
                      <w:sz w:val="19"/>
                      <w:szCs w:val="19"/>
                    </w:rPr>
                    <w:t> III. </w:t>
                  </w:r>
                </w:p>
              </w:tc>
              <w:tc>
                <w:tcPr>
                  <w:tcW w:w="0" w:type="auto"/>
                  <w:tcMar>
                    <w:top w:w="0" w:type="dxa"/>
                    <w:left w:w="0" w:type="dxa"/>
                    <w:bottom w:w="227" w:type="dxa"/>
                    <w:right w:w="0" w:type="dxa"/>
                  </w:tcMa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rate of interest is 5% p.a.</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68" type="#_x0000_t75" style="width:18pt;height:15.35pt" o:ole="">
                        <v:imagedata r:id="rId5" o:title=""/>
                      </v:shape>
                      <w:control r:id="rId96" w:name="DefaultOcxName60" w:shapeid="_x0000_i1368"/>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36"/>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 and III only</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lastRenderedPageBreak/>
                    <w:object w:dxaOrig="1440" w:dyaOrig="1440">
                      <v:shape id="_x0000_i1367" type="#_x0000_t75" style="width:18pt;height:15.35pt" o:ole="">
                        <v:imagedata r:id="rId5" o:title=""/>
                      </v:shape>
                      <w:control r:id="rId97" w:name="DefaultOcxName61" w:shapeid="_x0000_i1367"/>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88"/>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II and III only</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66" type="#_x0000_t75" style="width:18pt;height:15.35pt" o:ole="">
                        <v:imagedata r:id="rId5" o:title=""/>
                      </v:shape>
                      <w:control r:id="rId98" w:name="DefaultOcxName62" w:shapeid="_x0000_i1366"/>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83"/>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 and II only</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65" type="#_x0000_t75" style="width:18pt;height:15.35pt" o:ole="">
                        <v:imagedata r:id="rId5" o:title=""/>
                      </v:shape>
                      <w:control r:id="rId99" w:name="DefaultOcxName63" w:shapeid="_x0000_i1365"/>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45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I and III only, or II and III only</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64" type="#_x0000_t75" style="width:18pt;height:15.35pt" o:ole="">
                        <v:imagedata r:id="rId5" o:title=""/>
                      </v:shape>
                      <w:control r:id="rId100" w:name="DefaultOcxName64" w:shapeid="_x0000_i1364"/>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90"/>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Any two of the three</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E</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Clearly, any two of the three will give us the answer.</w:t>
            </w:r>
          </w:p>
          <w:p w:rsidR="00B63004" w:rsidRPr="00B63004" w:rsidRDefault="00B63004" w:rsidP="00B63004">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51" name="Picture 51"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Correct answer is (E).</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101" w:tgtFrame="_blank" w:history="1">
              <w:r w:rsidRPr="00B63004">
                <w:rPr>
                  <w:rFonts w:ascii="Arial" w:eastAsia="Times New Roman" w:hAnsi="Arial" w:cs="Arial"/>
                  <w:color w:val="0077CC"/>
                  <w:sz w:val="19"/>
                  <w:u w:val="single"/>
                </w:rPr>
                <w:t>Simple Interest</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102"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1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15.</w:t>
            </w:r>
          </w:p>
        </w:tc>
        <w:tc>
          <w:tcPr>
            <w:tcW w:w="0" w:type="auto"/>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66 cubic centimetres of silver is drawn into a wire 1 mm in diameter. The length of the wire in metres will be:</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63" type="#_x0000_t75" style="width:18pt;height:15.35pt" o:ole="">
                        <v:imagedata r:id="rId5" o:title=""/>
                      </v:shape>
                      <w:control r:id="rId103" w:name="DefaultOcxName65" w:shapeid="_x0000_i1363"/>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84</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62" type="#_x0000_t75" style="width:18pt;height:15.35pt" o:ole="">
                        <v:imagedata r:id="rId5" o:title=""/>
                      </v:shape>
                      <w:control r:id="rId104" w:name="DefaultOcxName66" w:shapeid="_x0000_i1362"/>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90</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61" type="#_x0000_t75" style="width:18pt;height:15.35pt" o:ole="">
                        <v:imagedata r:id="rId5" o:title=""/>
                      </v:shape>
                      <w:control r:id="rId105" w:name="DefaultOcxName67" w:shapeid="_x0000_i1361"/>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168</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60" type="#_x0000_t75" style="width:18pt;height:15.35pt" o:ole="">
                        <v:imagedata r:id="rId5" o:title=""/>
                      </v:shape>
                      <w:control r:id="rId106" w:name="DefaultOcxName68" w:shapeid="_x0000_i1360"/>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336</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A</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Let the length of the wire be </w:t>
            </w:r>
            <w:r w:rsidRPr="00B63004">
              <w:rPr>
                <w:rFonts w:ascii="Arial" w:eastAsia="Times New Roman" w:hAnsi="Arial" w:cs="Arial"/>
                <w:i/>
                <w:iCs/>
                <w:sz w:val="19"/>
                <w:szCs w:val="19"/>
              </w:rPr>
              <w:t>h</w:t>
            </w:r>
            <w:r w:rsidRPr="00B63004">
              <w:rPr>
                <w:rFonts w:ascii="Arial" w:eastAsia="Times New Roman" w:hAnsi="Arial" w:cs="Arial"/>
                <w:sz w:val="19"/>
                <w:szCs w:val="19"/>
              </w:rPr>
              <w:t>.</w:t>
            </w:r>
          </w:p>
          <w:tbl>
            <w:tblPr>
              <w:tblW w:w="0" w:type="auto"/>
              <w:tblCellSpacing w:w="0" w:type="dxa"/>
              <w:tblCellMar>
                <w:left w:w="0" w:type="dxa"/>
                <w:right w:w="0" w:type="dxa"/>
              </w:tblCellMar>
              <w:tblLook w:val="04A0"/>
            </w:tblPr>
            <w:tblGrid>
              <w:gridCol w:w="849"/>
              <w:gridCol w:w="106"/>
              <w:gridCol w:w="317"/>
              <w:gridCol w:w="297"/>
              <w:gridCol w:w="212"/>
              <w:gridCol w:w="307"/>
              <w:gridCol w:w="672"/>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Radius =</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mm</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cm.</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Then,</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20</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76"/>
              <w:gridCol w:w="212"/>
              <w:gridCol w:w="281"/>
              <w:gridCol w:w="212"/>
              <w:gridCol w:w="281"/>
              <w:gridCol w:w="212"/>
              <w:gridCol w:w="921"/>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52" name="Picture 52"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22</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x </w:t>
                  </w:r>
                  <w:r w:rsidRPr="00B63004">
                    <w:rPr>
                      <w:rFonts w:ascii="Arial" w:eastAsia="Times New Roman" w:hAnsi="Arial" w:cs="Arial"/>
                      <w:i/>
                      <w:iCs/>
                      <w:sz w:val="19"/>
                      <w:szCs w:val="19"/>
                    </w:rPr>
                    <w:t>h</w:t>
                  </w:r>
                  <w:r w:rsidRPr="00B63004">
                    <w:rPr>
                      <w:rFonts w:ascii="Arial" w:eastAsia="Times New Roman" w:hAnsi="Arial" w:cs="Arial"/>
                      <w:sz w:val="19"/>
                      <w:szCs w:val="19"/>
                    </w:rPr>
                    <w:t> = 66.</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7</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20</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20</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699"/>
              <w:gridCol w:w="163"/>
              <w:gridCol w:w="1342"/>
              <w:gridCol w:w="150"/>
              <w:gridCol w:w="1771"/>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53" name="Picture 5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indiabix.com/_files/images/aptitude/1-sym-imp.gif"/>
                                <pic:cNvPicPr>
                                  <a:picLocks noChangeAspect="1" noChangeArrowheads="1"/>
                                </pic:cNvPicPr>
                              </pic:nvPicPr>
                              <pic:blipFill>
                                <a:blip r:embed="rId29"/>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w:t>
                  </w:r>
                  <w:r w:rsidRPr="00B63004">
                    <w:rPr>
                      <w:rFonts w:ascii="Arial" w:eastAsia="Times New Roman" w:hAnsi="Arial" w:cs="Arial"/>
                      <w:i/>
                      <w:iCs/>
                      <w:sz w:val="19"/>
                      <w:szCs w:val="19"/>
                    </w:rPr>
                    <w:t>h</w:t>
                  </w:r>
                  <w:r w:rsidRPr="00B63004">
                    <w:rPr>
                      <w:rFonts w:ascii="Arial" w:eastAsia="Times New Roman" w:hAnsi="Arial" w:cs="Arial"/>
                      <w:sz w:val="19"/>
                      <w:szCs w:val="19"/>
                    </w:rPr>
                    <w:t> =</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54" name="Picture 5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indiabix.com/_files/images/aptitude/1-sym-oparen-h1.gif"/>
                                <pic:cNvPicPr>
                                  <a:picLocks noChangeAspect="1" noChangeArrowheads="1"/>
                                </pic:cNvPicPr>
                              </pic:nvPicPr>
                              <pic:blipFill>
                                <a:blip r:embed="rId52"/>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66 x 20 x 20 x 7</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55" name="Picture 5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indiabix.com/_files/images/aptitude/1-sym-cparen-h1.gif"/>
                                <pic:cNvPicPr>
                                  <a:picLocks noChangeAspect="1" noChangeArrowheads="1"/>
                                </pic:cNvPicPr>
                              </pic:nvPicPr>
                              <pic:blipFill>
                                <a:blip r:embed="rId53"/>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8400 cm = 84 m.</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22</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107" w:tgtFrame="_blank" w:history="1">
              <w:r w:rsidRPr="00B63004">
                <w:rPr>
                  <w:rFonts w:ascii="Arial" w:eastAsia="Times New Roman" w:hAnsi="Arial" w:cs="Arial"/>
                  <w:color w:val="0077CC"/>
                  <w:sz w:val="19"/>
                  <w:u w:val="single"/>
                </w:rPr>
                <w:t>Volume and Surface Area</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108"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1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16.</w:t>
            </w:r>
          </w:p>
        </w:tc>
        <w:tc>
          <w:tcPr>
            <w:tcW w:w="0" w:type="auto"/>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How many times in a day, are the hands of a clock in straight line but opposite in direction?</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59" type="#_x0000_t75" style="width:18pt;height:15.35pt" o:ole="">
                        <v:imagedata r:id="rId5" o:title=""/>
                      </v:shape>
                      <w:control r:id="rId109" w:name="DefaultOcxName69" w:shapeid="_x0000_i1359"/>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20</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58" type="#_x0000_t75" style="width:18pt;height:15.35pt" o:ole="">
                        <v:imagedata r:id="rId5" o:title=""/>
                      </v:shape>
                      <w:control r:id="rId110" w:name="DefaultOcxName70" w:shapeid="_x0000_i1358"/>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22</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57" type="#_x0000_t75" style="width:18pt;height:15.35pt" o:ole="">
                        <v:imagedata r:id="rId5" o:title=""/>
                      </v:shape>
                      <w:control r:id="rId111" w:name="DefaultOcxName71" w:shapeid="_x0000_i1357"/>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24</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56" type="#_x0000_t75" style="width:18pt;height:15.35pt" o:ole="">
                        <v:imagedata r:id="rId5" o:title=""/>
                      </v:shape>
                      <w:control r:id="rId112" w:name="DefaultOcxName72" w:shapeid="_x0000_i1356"/>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48</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B</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 xml:space="preserve">The hands of a clock point in opposite directions (in the same straight line) 11 times in every 12 hours. </w:t>
            </w:r>
            <w:r w:rsidRPr="00B63004">
              <w:rPr>
                <w:rFonts w:ascii="Arial" w:eastAsia="Times New Roman" w:hAnsi="Arial" w:cs="Arial"/>
                <w:sz w:val="19"/>
                <w:szCs w:val="19"/>
              </w:rPr>
              <w:lastRenderedPageBreak/>
              <w:t>(Because between 5 and 7 they point in opposite directions at 6 o'clcok only).</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So, in a day, the hands point in the opposite directions 22 times.</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113" w:tgtFrame="_blank" w:history="1">
              <w:r w:rsidRPr="00B63004">
                <w:rPr>
                  <w:rFonts w:ascii="Arial" w:eastAsia="Times New Roman" w:hAnsi="Arial" w:cs="Arial"/>
                  <w:color w:val="0077CC"/>
                  <w:sz w:val="19"/>
                  <w:u w:val="single"/>
                </w:rPr>
                <w:t>Clock</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114"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1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17.</w:t>
            </w:r>
          </w:p>
        </w:tc>
        <w:tc>
          <w:tcPr>
            <w:tcW w:w="0" w:type="auto"/>
            <w:hideMark/>
          </w:tcPr>
          <w:tbl>
            <w:tblPr>
              <w:tblW w:w="0" w:type="auto"/>
              <w:tblCellSpacing w:w="0" w:type="dxa"/>
              <w:tblCellMar>
                <w:left w:w="0" w:type="dxa"/>
                <w:right w:w="0" w:type="dxa"/>
              </w:tblCellMar>
              <w:tblLook w:val="04A0"/>
            </w:tblPr>
            <w:tblGrid>
              <w:gridCol w:w="5649"/>
              <w:gridCol w:w="106"/>
              <w:gridCol w:w="169"/>
              <w:gridCol w:w="283"/>
            </w:tblGrid>
            <w:tr w:rsidR="00B63004" w:rsidRP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The cost price of a Rs. 100 stock at 4 discount, when brokerage is</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p>
              </w:tc>
              <w:tc>
                <w:tcPr>
                  <w:tcW w:w="0" w:type="auto"/>
                  <w:vMerge w:val="restart"/>
                  <w:tcMar>
                    <w:top w:w="0" w:type="dxa"/>
                    <w:left w:w="93" w:type="dxa"/>
                    <w:bottom w:w="0" w:type="dxa"/>
                    <w:right w:w="0"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is:</w:t>
                  </w:r>
                </w:p>
              </w:tc>
            </w:tr>
            <w:tr w:rsidR="00B63004" w:rsidRP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4</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55" type="#_x0000_t75" style="width:18pt;height:15.35pt" o:ole="">
                        <v:imagedata r:id="rId5" o:title=""/>
                      </v:shape>
                      <w:control r:id="rId115" w:name="DefaultOcxName73" w:shapeid="_x0000_i1355"/>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14"/>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Rs. 95.75</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54" type="#_x0000_t75" style="width:18pt;height:15.35pt" o:ole="">
                        <v:imagedata r:id="rId5" o:title=""/>
                      </v:shape>
                      <w:control r:id="rId116" w:name="DefaultOcxName74" w:shapeid="_x0000_i1354"/>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50"/>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Rs. 96</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53" type="#_x0000_t75" style="width:18pt;height:15.35pt" o:ole="">
                        <v:imagedata r:id="rId5" o:title=""/>
                      </v:shape>
                      <w:control r:id="rId117" w:name="DefaultOcxName75" w:shapeid="_x0000_i1353"/>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14"/>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Rs. 96.25</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52" type="#_x0000_t75" style="width:18pt;height:15.35pt" o:ole="">
                        <v:imagedata r:id="rId5" o:title=""/>
                      </v:shape>
                      <w:control r:id="rId118" w:name="DefaultOcxName76" w:shapeid="_x0000_i1352"/>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19"/>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Rs. 104.25</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C</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965"/>
              <w:gridCol w:w="163"/>
              <w:gridCol w:w="849"/>
              <w:gridCol w:w="106"/>
              <w:gridCol w:w="150"/>
              <w:gridCol w:w="1163"/>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C.P. = Rs.</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56" name="Picture 5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indiabix.com/_files/images/aptitude/1-sym-oparen-h1.gif"/>
                                <pic:cNvPicPr>
                                  <a:picLocks noChangeAspect="1" noChangeArrowheads="1"/>
                                </pic:cNvPicPr>
                              </pic:nvPicPr>
                              <pic:blipFill>
                                <a:blip r:embed="rId52"/>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100 - 4 +</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57" name="Picture 5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indiabix.com/_files/images/aptitude/1-sym-cparen-h1.gif"/>
                                <pic:cNvPicPr>
                                  <a:picLocks noChangeAspect="1" noChangeArrowheads="1"/>
                                </pic:cNvPicPr>
                              </pic:nvPicPr>
                              <pic:blipFill>
                                <a:blip r:embed="rId53"/>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Rs. 96.25</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4</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119" w:tgtFrame="_blank" w:history="1">
              <w:r w:rsidRPr="00B63004">
                <w:rPr>
                  <w:rFonts w:ascii="Arial" w:eastAsia="Times New Roman" w:hAnsi="Arial" w:cs="Arial"/>
                  <w:color w:val="0077CC"/>
                  <w:sz w:val="19"/>
                  <w:u w:val="single"/>
                </w:rPr>
                <w:t>Stocks and Shares</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120"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2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18.</w:t>
            </w:r>
          </w:p>
        </w:tc>
        <w:tc>
          <w:tcPr>
            <w:tcW w:w="0" w:type="auto"/>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From a group of 7 men and 6 women, five persons are to be selected to form a committee so that at least 3 men are there on the committee. In how many ways can it be done?</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51" type="#_x0000_t75" style="width:18pt;height:15.35pt" o:ole="">
                        <v:imagedata r:id="rId5" o:title=""/>
                      </v:shape>
                      <w:control r:id="rId121" w:name="DefaultOcxName77" w:shapeid="_x0000_i1351"/>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564</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50" type="#_x0000_t75" style="width:18pt;height:15.35pt" o:ole="">
                        <v:imagedata r:id="rId5" o:title=""/>
                      </v:shape>
                      <w:control r:id="rId122" w:name="DefaultOcxName78" w:shapeid="_x0000_i1350"/>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645</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49" type="#_x0000_t75" style="width:18pt;height:15.35pt" o:ole="">
                        <v:imagedata r:id="rId5" o:title=""/>
                      </v:shape>
                      <w:control r:id="rId123" w:name="DefaultOcxName79" w:shapeid="_x0000_i1349"/>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735</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48" type="#_x0000_t75" style="width:18pt;height:15.35pt" o:ole="">
                        <v:imagedata r:id="rId5" o:title=""/>
                      </v:shape>
                      <w:control r:id="rId124" w:name="DefaultOcxName80" w:shapeid="_x0000_i1348"/>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756</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47" type="#_x0000_t75" style="width:18pt;height:15.35pt" o:ole="">
                        <v:imagedata r:id="rId5" o:title=""/>
                      </v:shape>
                      <w:control r:id="rId125" w:name="DefaultOcxName81" w:shapeid="_x0000_i1347"/>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None of these</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before="133" w:after="133" w:line="240" w:lineRule="auto"/>
              <w:rPr>
                <w:rFonts w:ascii="Arial" w:eastAsia="Times New Roman" w:hAnsi="Arial" w:cs="Arial"/>
                <w:sz w:val="19"/>
                <w:szCs w:val="19"/>
              </w:rPr>
            </w:pPr>
            <w:r w:rsidRPr="00B63004">
              <w:rPr>
                <w:rFonts w:ascii="Arial" w:eastAsia="Times New Roman" w:hAnsi="Arial" w:cs="Arial"/>
                <w:sz w:val="19"/>
                <w:szCs w:val="19"/>
              </w:rPr>
              <w:t>We may have (3 men and 2 women) or (4 men and 1 woman) or (5 men only).</w:t>
            </w:r>
          </w:p>
          <w:tbl>
            <w:tblPr>
              <w:tblW w:w="0" w:type="auto"/>
              <w:tblCellSpacing w:w="0" w:type="dxa"/>
              <w:tblCellMar>
                <w:left w:w="0" w:type="dxa"/>
                <w:right w:w="0" w:type="dxa"/>
              </w:tblCellMar>
              <w:tblLook w:val="04A0"/>
            </w:tblPr>
            <w:tblGrid>
              <w:gridCol w:w="2594"/>
              <w:gridCol w:w="3695"/>
            </w:tblGrid>
            <w:tr w:rsidR="00B63004" w:rsidRPr="00B63004" w:rsidTr="00B63004">
              <w:trPr>
                <w:tblCellSpacing w:w="0" w:type="dxa"/>
              </w:trPr>
              <w:tc>
                <w:tcPr>
                  <w:tcW w:w="0" w:type="auto"/>
                  <w:tcMar>
                    <w:top w:w="0" w:type="dxa"/>
                    <w:left w:w="0" w:type="dxa"/>
                    <w:bottom w:w="227"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58" name="Picture 58"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Required number of ways</w:t>
                  </w:r>
                </w:p>
              </w:tc>
              <w:tc>
                <w:tcPr>
                  <w:tcW w:w="0" w:type="auto"/>
                  <w:tcMar>
                    <w:top w:w="0" w:type="dxa"/>
                    <w:left w:w="0" w:type="dxa"/>
                    <w:bottom w:w="227" w:type="dxa"/>
                    <w:right w:w="0"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 (</w:t>
                  </w:r>
                  <w:r w:rsidRPr="00B63004">
                    <w:rPr>
                      <w:rFonts w:ascii="Arial" w:eastAsia="Times New Roman" w:hAnsi="Arial" w:cs="Arial"/>
                      <w:sz w:val="16"/>
                      <w:szCs w:val="16"/>
                      <w:vertAlign w:val="superscript"/>
                    </w:rPr>
                    <w:t>7</w:t>
                  </w:r>
                  <w:r w:rsidRPr="00B63004">
                    <w:rPr>
                      <w:rFonts w:ascii="Arial" w:eastAsia="Times New Roman" w:hAnsi="Arial" w:cs="Arial"/>
                      <w:sz w:val="19"/>
                      <w:szCs w:val="19"/>
                    </w:rPr>
                    <w:t>C</w:t>
                  </w:r>
                  <w:r w:rsidRPr="00B63004">
                    <w:rPr>
                      <w:rFonts w:ascii="Arial" w:eastAsia="Times New Roman" w:hAnsi="Arial" w:cs="Arial"/>
                      <w:sz w:val="16"/>
                      <w:szCs w:val="16"/>
                      <w:vertAlign w:val="subscript"/>
                    </w:rPr>
                    <w:t>3</w:t>
                  </w:r>
                  <w:r w:rsidRPr="00B63004">
                    <w:rPr>
                      <w:rFonts w:ascii="Arial" w:eastAsia="Times New Roman" w:hAnsi="Arial" w:cs="Arial"/>
                      <w:sz w:val="19"/>
                      <w:szCs w:val="19"/>
                    </w:rPr>
                    <w:t> x </w:t>
                  </w:r>
                  <w:r w:rsidRPr="00B63004">
                    <w:rPr>
                      <w:rFonts w:ascii="Arial" w:eastAsia="Times New Roman" w:hAnsi="Arial" w:cs="Arial"/>
                      <w:sz w:val="16"/>
                      <w:szCs w:val="16"/>
                      <w:vertAlign w:val="superscript"/>
                    </w:rPr>
                    <w:t>6</w:t>
                  </w:r>
                  <w:r w:rsidRPr="00B63004">
                    <w:rPr>
                      <w:rFonts w:ascii="Arial" w:eastAsia="Times New Roman" w:hAnsi="Arial" w:cs="Arial"/>
                      <w:sz w:val="19"/>
                      <w:szCs w:val="19"/>
                    </w:rPr>
                    <w:t>C</w:t>
                  </w:r>
                  <w:r w:rsidRPr="00B63004">
                    <w:rPr>
                      <w:rFonts w:ascii="Arial" w:eastAsia="Times New Roman" w:hAnsi="Arial" w:cs="Arial"/>
                      <w:sz w:val="16"/>
                      <w:szCs w:val="16"/>
                      <w:vertAlign w:val="subscript"/>
                    </w:rPr>
                    <w:t>2</w:t>
                  </w:r>
                  <w:r w:rsidRPr="00B63004">
                    <w:rPr>
                      <w:rFonts w:ascii="Arial" w:eastAsia="Times New Roman" w:hAnsi="Arial" w:cs="Arial"/>
                      <w:sz w:val="19"/>
                      <w:szCs w:val="19"/>
                    </w:rPr>
                    <w:t>) + (</w:t>
                  </w:r>
                  <w:r w:rsidRPr="00B63004">
                    <w:rPr>
                      <w:rFonts w:ascii="Arial" w:eastAsia="Times New Roman" w:hAnsi="Arial" w:cs="Arial"/>
                      <w:sz w:val="16"/>
                      <w:szCs w:val="16"/>
                      <w:vertAlign w:val="superscript"/>
                    </w:rPr>
                    <w:t>7</w:t>
                  </w:r>
                  <w:r w:rsidRPr="00B63004">
                    <w:rPr>
                      <w:rFonts w:ascii="Arial" w:eastAsia="Times New Roman" w:hAnsi="Arial" w:cs="Arial"/>
                      <w:sz w:val="19"/>
                      <w:szCs w:val="19"/>
                    </w:rPr>
                    <w:t>C</w:t>
                  </w:r>
                  <w:r w:rsidRPr="00B63004">
                    <w:rPr>
                      <w:rFonts w:ascii="Arial" w:eastAsia="Times New Roman" w:hAnsi="Arial" w:cs="Arial"/>
                      <w:sz w:val="16"/>
                      <w:szCs w:val="16"/>
                      <w:vertAlign w:val="subscript"/>
                    </w:rPr>
                    <w:t>4</w:t>
                  </w:r>
                  <w:r w:rsidRPr="00B63004">
                    <w:rPr>
                      <w:rFonts w:ascii="Arial" w:eastAsia="Times New Roman" w:hAnsi="Arial" w:cs="Arial"/>
                      <w:sz w:val="19"/>
                      <w:szCs w:val="19"/>
                    </w:rPr>
                    <w:t> x </w:t>
                  </w:r>
                  <w:r w:rsidRPr="00B63004">
                    <w:rPr>
                      <w:rFonts w:ascii="Arial" w:eastAsia="Times New Roman" w:hAnsi="Arial" w:cs="Arial"/>
                      <w:sz w:val="16"/>
                      <w:szCs w:val="16"/>
                      <w:vertAlign w:val="superscript"/>
                    </w:rPr>
                    <w:t>6</w:t>
                  </w:r>
                  <w:r w:rsidRPr="00B63004">
                    <w:rPr>
                      <w:rFonts w:ascii="Arial" w:eastAsia="Times New Roman" w:hAnsi="Arial" w:cs="Arial"/>
                      <w:sz w:val="19"/>
                      <w:szCs w:val="19"/>
                    </w:rPr>
                    <w:t>C</w:t>
                  </w:r>
                  <w:r w:rsidRPr="00B63004">
                    <w:rPr>
                      <w:rFonts w:ascii="Arial" w:eastAsia="Times New Roman" w:hAnsi="Arial" w:cs="Arial"/>
                      <w:sz w:val="16"/>
                      <w:szCs w:val="16"/>
                      <w:vertAlign w:val="subscript"/>
                    </w:rPr>
                    <w:t>1</w:t>
                  </w:r>
                  <w:r w:rsidRPr="00B63004">
                    <w:rPr>
                      <w:rFonts w:ascii="Arial" w:eastAsia="Times New Roman" w:hAnsi="Arial" w:cs="Arial"/>
                      <w:sz w:val="19"/>
                      <w:szCs w:val="19"/>
                    </w:rPr>
                    <w:t>) + (</w:t>
                  </w:r>
                  <w:r w:rsidRPr="00B63004">
                    <w:rPr>
                      <w:rFonts w:ascii="Arial" w:eastAsia="Times New Roman" w:hAnsi="Arial" w:cs="Arial"/>
                      <w:sz w:val="16"/>
                      <w:szCs w:val="16"/>
                      <w:vertAlign w:val="superscript"/>
                    </w:rPr>
                    <w:t>7</w:t>
                  </w:r>
                  <w:r w:rsidRPr="00B63004">
                    <w:rPr>
                      <w:rFonts w:ascii="Arial" w:eastAsia="Times New Roman" w:hAnsi="Arial" w:cs="Arial"/>
                      <w:sz w:val="19"/>
                      <w:szCs w:val="19"/>
                    </w:rPr>
                    <w:t>C</w:t>
                  </w:r>
                  <w:r w:rsidRPr="00B63004">
                    <w:rPr>
                      <w:rFonts w:ascii="Arial" w:eastAsia="Times New Roman" w:hAnsi="Arial" w:cs="Arial"/>
                      <w:sz w:val="16"/>
                      <w:szCs w:val="16"/>
                      <w:vertAlign w:val="subscript"/>
                    </w:rPr>
                    <w:t>5</w:t>
                  </w:r>
                  <w:r w:rsidRPr="00B63004">
                    <w:rPr>
                      <w:rFonts w:ascii="Arial" w:eastAsia="Times New Roman" w:hAnsi="Arial" w:cs="Arial"/>
                      <w:sz w:val="19"/>
                      <w:szCs w:val="19"/>
                    </w:rPr>
                    <w:t>)</w:t>
                  </w:r>
                </w:p>
              </w:tc>
            </w:tr>
            <w:tr w:rsidR="00B63004" w:rsidRPr="00B63004" w:rsidTr="00B63004">
              <w:trPr>
                <w:tblCellSpacing w:w="0" w:type="dxa"/>
              </w:trPr>
              <w:tc>
                <w:tcPr>
                  <w:tcW w:w="0" w:type="auto"/>
                  <w:tcMar>
                    <w:top w:w="0" w:type="dxa"/>
                    <w:left w:w="0" w:type="dxa"/>
                    <w:bottom w:w="227" w:type="dxa"/>
                    <w:right w:w="0"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tbl>
                  <w:tblPr>
                    <w:tblW w:w="0" w:type="auto"/>
                    <w:tblCellSpacing w:w="0" w:type="dxa"/>
                    <w:tblCellMar>
                      <w:left w:w="0" w:type="dxa"/>
                      <w:right w:w="0" w:type="dxa"/>
                    </w:tblCellMar>
                    <w:tblLook w:val="04A0"/>
                  </w:tblPr>
                  <w:tblGrid>
                    <w:gridCol w:w="204"/>
                    <w:gridCol w:w="163"/>
                    <w:gridCol w:w="719"/>
                    <w:gridCol w:w="281"/>
                    <w:gridCol w:w="412"/>
                    <w:gridCol w:w="150"/>
                    <w:gridCol w:w="1766"/>
                  </w:tblGrid>
                  <w:tr w:rsidR="00B63004" w:rsidRP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59" name="Picture 59"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indiabix.com/_files/images/aptitude/1-sym-oparen-h1.gif"/>
                                      <pic:cNvPicPr>
                                        <a:picLocks noChangeAspect="1" noChangeArrowheads="1"/>
                                      </pic:cNvPicPr>
                                    </pic:nvPicPr>
                                    <pic:blipFill>
                                      <a:blip r:embed="rId52"/>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7 x 6 x 5</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6 x 5</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0" name="Picture 60"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indiabix.com/_files/images/aptitude/1-sym-cparen-h1.gif"/>
                                      <pic:cNvPicPr>
                                        <a:picLocks noChangeAspect="1" noChangeArrowheads="1"/>
                                      </pic:cNvPicPr>
                                    </pic:nvPicPr>
                                    <pic:blipFill>
                                      <a:blip r:embed="rId53"/>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w:t>
                        </w:r>
                        <w:r w:rsidRPr="00B63004">
                          <w:rPr>
                            <w:rFonts w:ascii="Arial" w:eastAsia="Times New Roman" w:hAnsi="Arial" w:cs="Arial"/>
                            <w:sz w:val="16"/>
                            <w:szCs w:val="16"/>
                            <w:vertAlign w:val="superscript"/>
                          </w:rPr>
                          <w:t>7</w:t>
                        </w:r>
                        <w:r w:rsidRPr="00B63004">
                          <w:rPr>
                            <w:rFonts w:ascii="Arial" w:eastAsia="Times New Roman" w:hAnsi="Arial" w:cs="Arial"/>
                            <w:sz w:val="19"/>
                            <w:szCs w:val="19"/>
                          </w:rPr>
                          <w:t>C</w:t>
                        </w:r>
                        <w:r w:rsidRPr="00B63004">
                          <w:rPr>
                            <w:rFonts w:ascii="Arial" w:eastAsia="Times New Roman" w:hAnsi="Arial" w:cs="Arial"/>
                            <w:sz w:val="16"/>
                            <w:szCs w:val="16"/>
                            <w:vertAlign w:val="subscript"/>
                          </w:rPr>
                          <w:t>3</w:t>
                        </w:r>
                        <w:r w:rsidRPr="00B63004">
                          <w:rPr>
                            <w:rFonts w:ascii="Arial" w:eastAsia="Times New Roman" w:hAnsi="Arial" w:cs="Arial"/>
                            <w:sz w:val="19"/>
                            <w:szCs w:val="19"/>
                          </w:rPr>
                          <w:t> x </w:t>
                        </w:r>
                        <w:r w:rsidRPr="00B63004">
                          <w:rPr>
                            <w:rFonts w:ascii="Arial" w:eastAsia="Times New Roman" w:hAnsi="Arial" w:cs="Arial"/>
                            <w:sz w:val="16"/>
                            <w:szCs w:val="16"/>
                            <w:vertAlign w:val="superscript"/>
                          </w:rPr>
                          <w:t>6</w:t>
                        </w:r>
                        <w:r w:rsidRPr="00B63004">
                          <w:rPr>
                            <w:rFonts w:ascii="Arial" w:eastAsia="Times New Roman" w:hAnsi="Arial" w:cs="Arial"/>
                            <w:sz w:val="19"/>
                            <w:szCs w:val="19"/>
                          </w:rPr>
                          <w:t>C</w:t>
                        </w:r>
                        <w:r w:rsidRPr="00B63004">
                          <w:rPr>
                            <w:rFonts w:ascii="Arial" w:eastAsia="Times New Roman" w:hAnsi="Arial" w:cs="Arial"/>
                            <w:sz w:val="16"/>
                            <w:szCs w:val="16"/>
                            <w:vertAlign w:val="subscript"/>
                          </w:rPr>
                          <w:t>1</w:t>
                        </w:r>
                        <w:r w:rsidRPr="00B63004">
                          <w:rPr>
                            <w:rFonts w:ascii="Arial" w:eastAsia="Times New Roman" w:hAnsi="Arial" w:cs="Arial"/>
                            <w:sz w:val="19"/>
                            <w:szCs w:val="19"/>
                          </w:rPr>
                          <w:t>) + (</w:t>
                        </w:r>
                        <w:r w:rsidRPr="00B63004">
                          <w:rPr>
                            <w:rFonts w:ascii="Arial" w:eastAsia="Times New Roman" w:hAnsi="Arial" w:cs="Arial"/>
                            <w:sz w:val="16"/>
                            <w:szCs w:val="16"/>
                            <w:vertAlign w:val="superscript"/>
                          </w:rPr>
                          <w:t>7</w:t>
                        </w:r>
                        <w:r w:rsidRPr="00B63004">
                          <w:rPr>
                            <w:rFonts w:ascii="Arial" w:eastAsia="Times New Roman" w:hAnsi="Arial" w:cs="Arial"/>
                            <w:sz w:val="19"/>
                            <w:szCs w:val="19"/>
                          </w:rPr>
                          <w:t>C</w:t>
                        </w:r>
                        <w:r w:rsidRPr="00B63004">
                          <w:rPr>
                            <w:rFonts w:ascii="Arial" w:eastAsia="Times New Roman" w:hAnsi="Arial" w:cs="Arial"/>
                            <w:sz w:val="16"/>
                            <w:szCs w:val="16"/>
                            <w:vertAlign w:val="subscript"/>
                          </w:rPr>
                          <w:t>2</w:t>
                        </w:r>
                        <w:r w:rsidRPr="00B63004">
                          <w:rPr>
                            <w:rFonts w:ascii="Arial" w:eastAsia="Times New Roman" w:hAnsi="Arial" w:cs="Arial"/>
                            <w:sz w:val="19"/>
                            <w:szCs w:val="19"/>
                          </w:rPr>
                          <w:t>)</w:t>
                        </w:r>
                      </w:p>
                    </w:tc>
                  </w:tr>
                  <w:tr w:rsidR="00B63004" w:rsidRP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3 x 2 x 1</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 x 1</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rsidTr="00B63004">
              <w:trPr>
                <w:tblCellSpacing w:w="0" w:type="dxa"/>
              </w:trPr>
              <w:tc>
                <w:tcPr>
                  <w:tcW w:w="0" w:type="auto"/>
                  <w:tcMar>
                    <w:top w:w="0" w:type="dxa"/>
                    <w:left w:w="0" w:type="dxa"/>
                    <w:bottom w:w="227" w:type="dxa"/>
                    <w:right w:w="0"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tbl>
                  <w:tblPr>
                    <w:tblW w:w="0" w:type="auto"/>
                    <w:tblCellSpacing w:w="0" w:type="dxa"/>
                    <w:tblCellMar>
                      <w:left w:w="0" w:type="dxa"/>
                      <w:right w:w="0" w:type="dxa"/>
                    </w:tblCellMar>
                    <w:tblLook w:val="04A0"/>
                  </w:tblPr>
                  <w:tblGrid>
                    <w:gridCol w:w="738"/>
                    <w:gridCol w:w="163"/>
                    <w:gridCol w:w="719"/>
                    <w:gridCol w:w="347"/>
                    <w:gridCol w:w="150"/>
                    <w:gridCol w:w="297"/>
                    <w:gridCol w:w="163"/>
                    <w:gridCol w:w="412"/>
                    <w:gridCol w:w="150"/>
                  </w:tblGrid>
                  <w:tr w:rsidR="00B63004" w:rsidRP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525 +</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1" name="Picture 61"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indiabix.com/_files/images/aptitude/1-sym-oparen-h1.gif"/>
                                      <pic:cNvPicPr>
                                        <a:picLocks noChangeAspect="1" noChangeArrowheads="1"/>
                                      </pic:cNvPicPr>
                                    </pic:nvPicPr>
                                    <pic:blipFill>
                                      <a:blip r:embed="rId52"/>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7 x 6 x 5</w:t>
                        </w:r>
                      </w:p>
                    </w:tc>
                    <w:tc>
                      <w:tcPr>
                        <w:tcW w:w="0" w:type="auto"/>
                        <w:vMerge w:val="restart"/>
                        <w:tcMar>
                          <w:top w:w="0" w:type="dxa"/>
                          <w:left w:w="93" w:type="dxa"/>
                          <w:bottom w:w="0" w:type="dxa"/>
                          <w:right w:w="0"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x 6</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2" name="Picture 62"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indiabix.com/_files/images/aptitude/1-sym-cparen-h1.gif"/>
                                      <pic:cNvPicPr>
                                        <a:picLocks noChangeAspect="1" noChangeArrowheads="1"/>
                                      </pic:cNvPicPr>
                                    </pic:nvPicPr>
                                    <pic:blipFill>
                                      <a:blip r:embed="rId53"/>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3" name="Picture 63"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indiabix.com/_files/images/aptitude/1-sym-oparen-h1.gif"/>
                                      <pic:cNvPicPr>
                                        <a:picLocks noChangeAspect="1" noChangeArrowheads="1"/>
                                      </pic:cNvPicPr>
                                    </pic:nvPicPr>
                                    <pic:blipFill>
                                      <a:blip r:embed="rId52"/>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7 x 6</w:t>
                        </w:r>
                      </w:p>
                    </w:tc>
                    <w:tc>
                      <w:tcPr>
                        <w:tcW w:w="0" w:type="auto"/>
                        <w:vMerge w:val="restart"/>
                        <w:noWrap/>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4" name="Picture 64"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indiabix.com/_files/images/aptitude/1-sym-cparen-h1.gif"/>
                                      <pic:cNvPicPr>
                                        <a:picLocks noChangeAspect="1" noChangeArrowheads="1"/>
                                      </pic:cNvPicPr>
                                    </pic:nvPicPr>
                                    <pic:blipFill>
                                      <a:blip r:embed="rId53"/>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r>
                  <w:tr w:rsidR="00B63004" w:rsidRP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3 x 2 x 1</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2 x 1</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rsidTr="00B63004">
              <w:trPr>
                <w:tblCellSpacing w:w="0" w:type="dxa"/>
              </w:trPr>
              <w:tc>
                <w:tcPr>
                  <w:tcW w:w="0" w:type="auto"/>
                  <w:tcMar>
                    <w:top w:w="0" w:type="dxa"/>
                    <w:left w:w="0" w:type="dxa"/>
                    <w:bottom w:w="227" w:type="dxa"/>
                    <w:right w:w="0"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 (525 + 210 + 21)</w:t>
                  </w:r>
                </w:p>
              </w:tc>
            </w:tr>
            <w:tr w:rsidR="00B63004" w:rsidRPr="00B63004" w:rsidTr="00B63004">
              <w:trPr>
                <w:tblCellSpacing w:w="0" w:type="dxa"/>
              </w:trPr>
              <w:tc>
                <w:tcPr>
                  <w:tcW w:w="0" w:type="auto"/>
                  <w:tcMar>
                    <w:top w:w="0" w:type="dxa"/>
                    <w:left w:w="0" w:type="dxa"/>
                    <w:bottom w:w="227" w:type="dxa"/>
                    <w:right w:w="0"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 756.</w:t>
                  </w: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126" w:tgtFrame="_blank" w:history="1">
              <w:r w:rsidRPr="00B63004">
                <w:rPr>
                  <w:rFonts w:ascii="Arial" w:eastAsia="Times New Roman" w:hAnsi="Arial" w:cs="Arial"/>
                  <w:color w:val="0077CC"/>
                  <w:sz w:val="19"/>
                  <w:u w:val="single"/>
                </w:rPr>
                <w:t>Permutation and Combination</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lastRenderedPageBreak/>
              <w:t>Discuss about this problem : </w:t>
            </w:r>
            <w:hyperlink r:id="rId127"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2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19.</w:t>
            </w:r>
          </w:p>
        </w:tc>
        <w:tc>
          <w:tcPr>
            <w:tcW w:w="0" w:type="auto"/>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 true discount on a bill due 9 months hence at 16% per annum is Rs. 189. The amount of the bill is:</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46" type="#_x0000_t75" style="width:18pt;height:15.35pt" o:ole="">
                        <v:imagedata r:id="rId5" o:title=""/>
                      </v:shape>
                      <w:control r:id="rId128" w:name="DefaultOcxName82" w:shapeid="_x0000_i1346"/>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Rs. 1386</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45" type="#_x0000_t75" style="width:18pt;height:15.35pt" o:ole="">
                        <v:imagedata r:id="rId5" o:title=""/>
                      </v:shape>
                      <w:control r:id="rId129" w:name="DefaultOcxName83" w:shapeid="_x0000_i1345"/>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Rs. 1764</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44" type="#_x0000_t75" style="width:18pt;height:15.35pt" o:ole="">
                        <v:imagedata r:id="rId5" o:title=""/>
                      </v:shape>
                      <w:control r:id="rId130" w:name="DefaultOcxName84" w:shapeid="_x0000_i1344"/>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Rs. 1575</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43" type="#_x0000_t75" style="width:18pt;height:15.35pt" o:ole="">
                        <v:imagedata r:id="rId5" o:title=""/>
                      </v:shape>
                      <w:control r:id="rId131" w:name="DefaultOcxName85" w:shapeid="_x0000_i1343"/>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Rs. 2268</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B</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Let P.W. be Rs. </w:t>
            </w:r>
            <w:r w:rsidRPr="00B63004">
              <w:rPr>
                <w:rFonts w:ascii="Arial" w:eastAsia="Times New Roman" w:hAnsi="Arial" w:cs="Arial"/>
                <w:i/>
                <w:iCs/>
                <w:sz w:val="19"/>
                <w:szCs w:val="19"/>
              </w:rPr>
              <w:t>x</w:t>
            </w:r>
            <w:r w:rsidRPr="00B63004">
              <w:rPr>
                <w:rFonts w:ascii="Arial" w:eastAsia="Times New Roman" w:hAnsi="Arial" w:cs="Arial"/>
                <w:sz w:val="19"/>
                <w:szCs w:val="19"/>
              </w:rPr>
              <w:t>.</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Then, S.I. on Rs. </w:t>
            </w:r>
            <w:r w:rsidRPr="00B63004">
              <w:rPr>
                <w:rFonts w:ascii="Arial" w:eastAsia="Times New Roman" w:hAnsi="Arial" w:cs="Arial"/>
                <w:i/>
                <w:iCs/>
                <w:sz w:val="19"/>
                <w:szCs w:val="19"/>
              </w:rPr>
              <w:t>x</w:t>
            </w:r>
            <w:r w:rsidRPr="00B63004">
              <w:rPr>
                <w:rFonts w:ascii="Arial" w:eastAsia="Times New Roman" w:hAnsi="Arial" w:cs="Arial"/>
                <w:sz w:val="19"/>
                <w:szCs w:val="19"/>
              </w:rPr>
              <w:t> at 16% for 9 months = Rs. 189.</w:t>
            </w:r>
          </w:p>
          <w:tbl>
            <w:tblPr>
              <w:tblW w:w="0" w:type="auto"/>
              <w:tblCellSpacing w:w="0" w:type="dxa"/>
              <w:tblCellMar>
                <w:left w:w="0" w:type="dxa"/>
                <w:right w:w="0" w:type="dxa"/>
              </w:tblCellMar>
              <w:tblLook w:val="04A0"/>
            </w:tblPr>
            <w:tblGrid>
              <w:gridCol w:w="1084"/>
              <w:gridCol w:w="212"/>
              <w:gridCol w:w="281"/>
              <w:gridCol w:w="318"/>
              <w:gridCol w:w="1729"/>
            </w:tblGrid>
            <w:tr w:rsidR="00B63004" w:rsidRPr="00B63004" w:rsidTr="00B63004">
              <w:trPr>
                <w:tblCellSpacing w:w="0" w:type="dxa"/>
              </w:trPr>
              <w:tc>
                <w:tcPr>
                  <w:tcW w:w="0" w:type="auto"/>
                  <w:vMerge w:val="restart"/>
                  <w:tcMar>
                    <w:top w:w="0" w:type="dxa"/>
                    <w:left w:w="0"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65" name="Picture 6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w:t>
                  </w:r>
                  <w:r w:rsidRPr="00B63004">
                    <w:rPr>
                      <w:rFonts w:ascii="Arial" w:eastAsia="Times New Roman" w:hAnsi="Arial" w:cs="Arial"/>
                      <w:i/>
                      <w:iCs/>
                      <w:sz w:val="19"/>
                      <w:szCs w:val="19"/>
                    </w:rPr>
                    <w:t>x</w:t>
                  </w:r>
                  <w:r w:rsidRPr="00B63004">
                    <w:rPr>
                      <w:rFonts w:ascii="Arial" w:eastAsia="Times New Roman" w:hAnsi="Arial" w:cs="Arial"/>
                      <w:sz w:val="19"/>
                      <w:szCs w:val="19"/>
                    </w:rPr>
                    <w:t> x 16 x</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9</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 189 or </w:t>
                  </w:r>
                  <w:r w:rsidRPr="00B63004">
                    <w:rPr>
                      <w:rFonts w:ascii="Arial" w:eastAsia="Times New Roman" w:hAnsi="Arial" w:cs="Arial"/>
                      <w:i/>
                      <w:iCs/>
                      <w:sz w:val="19"/>
                      <w:szCs w:val="19"/>
                    </w:rPr>
                    <w:t>x</w:t>
                  </w:r>
                  <w:r w:rsidRPr="00B63004">
                    <w:rPr>
                      <w:rFonts w:ascii="Arial" w:eastAsia="Times New Roman" w:hAnsi="Arial" w:cs="Arial"/>
                      <w:sz w:val="19"/>
                      <w:szCs w:val="19"/>
                    </w:rPr>
                    <w:t> = 1575.</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12</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B63004" w:rsidRPr="00B63004" w:rsidRDefault="00B63004" w:rsidP="00B63004">
                  <w:pPr>
                    <w:spacing w:after="0" w:line="240" w:lineRule="auto"/>
                    <w:jc w:val="center"/>
                    <w:rPr>
                      <w:rFonts w:ascii="Arial" w:eastAsia="Times New Roman" w:hAnsi="Arial" w:cs="Arial"/>
                      <w:sz w:val="19"/>
                      <w:szCs w:val="19"/>
                    </w:rPr>
                  </w:pPr>
                  <w:r w:rsidRPr="00B63004">
                    <w:rPr>
                      <w:rFonts w:ascii="Arial" w:eastAsia="Times New Roman" w:hAnsi="Arial" w:cs="Arial"/>
                      <w:sz w:val="19"/>
                      <w:szCs w:val="19"/>
                    </w:rPr>
                    <w:t>100</w:t>
                  </w:r>
                </w:p>
              </w:tc>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66" name="Picture 66"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P.W. = Rs. 1575.</w:t>
            </w:r>
          </w:p>
          <w:p w:rsidR="00B63004" w:rsidRPr="00B63004" w:rsidRDefault="00B63004" w:rsidP="00B63004">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67" name="Picture 67"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B63004">
              <w:rPr>
                <w:rFonts w:ascii="Arial" w:eastAsia="Times New Roman" w:hAnsi="Arial" w:cs="Arial"/>
                <w:sz w:val="19"/>
                <w:szCs w:val="19"/>
              </w:rPr>
              <w:t> Sum due = P.W. + T.D. = Rs. (1575 + 189) = Rs. 1764.</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132" w:tgtFrame="_blank" w:history="1">
              <w:r w:rsidRPr="00B63004">
                <w:rPr>
                  <w:rFonts w:ascii="Arial" w:eastAsia="Times New Roman" w:hAnsi="Arial" w:cs="Arial"/>
                  <w:color w:val="0077CC"/>
                  <w:sz w:val="19"/>
                  <w:u w:val="single"/>
                </w:rPr>
                <w:t>True Discount</w:t>
              </w:r>
            </w:hyperlink>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Discuss about this problem : </w:t>
            </w:r>
            <w:hyperlink r:id="rId133" w:tgtFrame="_blank" w:history="1">
              <w:r w:rsidRPr="00B63004">
                <w:rPr>
                  <w:rFonts w:ascii="Arial" w:eastAsia="Times New Roman" w:hAnsi="Arial" w:cs="Arial"/>
                  <w:color w:val="0077CC"/>
                  <w:sz w:val="19"/>
                  <w:u w:val="single"/>
                </w:rPr>
                <w:t>Discuss in Forum</w:t>
              </w:r>
            </w:hyperlink>
          </w:p>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ins w:id="2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B63004" w:rsidRPr="00B63004" w:rsidTr="00B63004">
        <w:trPr>
          <w:tblCellSpacing w:w="0" w:type="dxa"/>
        </w:trPr>
        <w:tc>
          <w:tcPr>
            <w:tcW w:w="0" w:type="auto"/>
            <w:gridSpan w:val="2"/>
            <w:vAlign w:val="center"/>
            <w:hideMark/>
          </w:tcPr>
          <w:p w:rsidR="00B63004" w:rsidRPr="00B63004" w:rsidRDefault="00B63004" w:rsidP="00B63004">
            <w:pPr>
              <w:shd w:val="clear" w:color="auto" w:fill="FDFDFD"/>
              <w:spacing w:after="0" w:line="240" w:lineRule="auto"/>
              <w:rPr>
                <w:rFonts w:ascii="Arial" w:eastAsia="Times New Roman" w:hAnsi="Arial" w:cs="Arial"/>
                <w:b/>
                <w:bCs/>
                <w:color w:val="808080"/>
                <w:sz w:val="19"/>
                <w:szCs w:val="19"/>
              </w:rPr>
            </w:pPr>
            <w:r w:rsidRPr="00B63004">
              <w:rPr>
                <w:rFonts w:ascii="Arial" w:eastAsia="Times New Roman" w:hAnsi="Arial" w:cs="Arial"/>
                <w:b/>
                <w:bCs/>
                <w:color w:val="808080"/>
                <w:sz w:val="19"/>
                <w:szCs w:val="19"/>
              </w:rPr>
              <w:t>Direction (for Q.No. 20):</w:t>
            </w:r>
          </w:p>
          <w:p w:rsidR="00B63004" w:rsidRPr="00B63004" w:rsidRDefault="00B63004" w:rsidP="00B63004">
            <w:pPr>
              <w:spacing w:after="133" w:line="240" w:lineRule="auto"/>
              <w:rPr>
                <w:rFonts w:ascii="Arial" w:eastAsia="Times New Roman" w:hAnsi="Arial" w:cs="Arial"/>
                <w:sz w:val="19"/>
                <w:szCs w:val="19"/>
              </w:rPr>
            </w:pPr>
            <w:r w:rsidRPr="00B63004">
              <w:rPr>
                <w:rFonts w:ascii="Arial" w:eastAsia="Times New Roman" w:hAnsi="Arial" w:cs="Arial"/>
                <w:sz w:val="19"/>
                <w:szCs w:val="19"/>
              </w:rPr>
              <w:t>Find the odd man out.</w:t>
            </w:r>
          </w:p>
        </w:tc>
      </w:tr>
      <w:tr w:rsidR="00B63004" w:rsidRPr="00B63004" w:rsidTr="00B63004">
        <w:trPr>
          <w:tblCellSpacing w:w="0" w:type="dxa"/>
        </w:trPr>
        <w:tc>
          <w:tcPr>
            <w:tcW w:w="333" w:type="dxa"/>
            <w:vMerge w:val="restart"/>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20.</w:t>
            </w:r>
          </w:p>
        </w:tc>
        <w:tc>
          <w:tcPr>
            <w:tcW w:w="0" w:type="auto"/>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41, 43, 47, 53, 61, 71, 73, 81</w:t>
            </w:r>
          </w:p>
        </w:tc>
      </w:tr>
      <w:tr w:rsidR="00B63004" w:rsidRPr="00B63004" w:rsidTr="00B63004">
        <w:trPr>
          <w:tblCellSpacing w:w="0" w:type="dxa"/>
        </w:trPr>
        <w:tc>
          <w:tcPr>
            <w:tcW w:w="0" w:type="auto"/>
            <w:vMerge/>
            <w:vAlign w:val="center"/>
            <w:hideMark/>
          </w:tcPr>
          <w:p w:rsidR="00B63004" w:rsidRPr="00B63004" w:rsidRDefault="00B63004" w:rsidP="00B63004">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42" type="#_x0000_t75" style="width:18pt;height:15.35pt" o:ole="">
                        <v:imagedata r:id="rId5" o:title=""/>
                      </v:shape>
                      <w:control r:id="rId134" w:name="DefaultOcxName86" w:shapeid="_x0000_i1342"/>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61</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41" type="#_x0000_t75" style="width:18pt;height:15.35pt" o:ole="">
                        <v:imagedata r:id="rId5" o:title=""/>
                      </v:shape>
                      <w:control r:id="rId135" w:name="DefaultOcxName87" w:shapeid="_x0000_i1341"/>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71</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40" type="#_x0000_t75" style="width:18pt;height:15.35pt" o:ole="">
                        <v:imagedata r:id="rId5" o:title=""/>
                      </v:shape>
                      <w:control r:id="rId136" w:name="DefaultOcxName88" w:shapeid="_x0000_i1340"/>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73</w:t>
                        </w:r>
                      </w:p>
                    </w:tc>
                  </w:tr>
                </w:tbl>
                <w:p w:rsidR="00B63004" w:rsidRPr="00B63004" w:rsidRDefault="00B63004" w:rsidP="00B63004">
                  <w:pPr>
                    <w:spacing w:after="0" w:line="240" w:lineRule="auto"/>
                    <w:rPr>
                      <w:rFonts w:ascii="Arial" w:eastAsia="Times New Roman" w:hAnsi="Arial" w:cs="Arial"/>
                      <w:sz w:val="19"/>
                      <w:szCs w:val="19"/>
                    </w:rPr>
                  </w:pPr>
                </w:p>
              </w:tc>
            </w:tr>
            <w:tr w:rsidR="00B63004" w:rsidRPr="00B63004">
              <w:trPr>
                <w:tblCellSpacing w:w="0" w:type="dxa"/>
              </w:trPr>
              <w:tc>
                <w:tcPr>
                  <w:tcW w:w="50" w:type="pct"/>
                  <w:noWrap/>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object w:dxaOrig="1440" w:dyaOrig="1440">
                      <v:shape id="_x0000_i1339" type="#_x0000_t75" style="width:18pt;height:15.35pt" o:ole="">
                        <v:imagedata r:id="rId5" o:title=""/>
                      </v:shape>
                      <w:control r:id="rId137" w:name="DefaultOcxName89" w:shapeid="_x0000_i1339"/>
                    </w:object>
                  </w:r>
                </w:p>
              </w:tc>
              <w:tc>
                <w:tcPr>
                  <w:tcW w:w="50" w:type="pct"/>
                  <w:tcMar>
                    <w:top w:w="93" w:type="dxa"/>
                    <w:left w:w="93" w:type="dxa"/>
                    <w:bottom w:w="93" w:type="dxa"/>
                    <w:right w:w="93" w:type="dxa"/>
                  </w:tcMar>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B63004" w:rsidRPr="00B63004">
                    <w:trPr>
                      <w:tblCellSpacing w:w="0" w:type="dxa"/>
                    </w:trPr>
                    <w:tc>
                      <w:tcPr>
                        <w:tcW w:w="0" w:type="auto"/>
                        <w:vAlign w:val="center"/>
                        <w:hideMark/>
                      </w:tcPr>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81</w:t>
                        </w:r>
                      </w:p>
                    </w:tc>
                  </w:tr>
                </w:tbl>
                <w:p w:rsidR="00B63004" w:rsidRPr="00B63004" w:rsidRDefault="00B63004" w:rsidP="00B63004">
                  <w:pPr>
                    <w:spacing w:after="0" w:line="240" w:lineRule="auto"/>
                    <w:rPr>
                      <w:rFonts w:ascii="Arial" w:eastAsia="Times New Roman" w:hAnsi="Arial" w:cs="Arial"/>
                      <w:sz w:val="19"/>
                      <w:szCs w:val="19"/>
                    </w:rPr>
                  </w:pPr>
                </w:p>
              </w:tc>
            </w:tr>
          </w:tbl>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Your Answer:</w:t>
            </w:r>
            <w:r w:rsidRPr="00B63004">
              <w:rPr>
                <w:rFonts w:ascii="Arial" w:eastAsia="Times New Roman" w:hAnsi="Arial" w:cs="Arial"/>
                <w:sz w:val="19"/>
                <w:szCs w:val="19"/>
              </w:rPr>
              <w:t> Option </w:t>
            </w:r>
            <w:r w:rsidRPr="00B63004">
              <w:rPr>
                <w:rFonts w:ascii="Arial" w:eastAsia="Times New Roman" w:hAnsi="Arial" w:cs="Arial"/>
                <w:b/>
                <w:bCs/>
                <w:sz w:val="19"/>
              </w:rPr>
              <w:t>(Not Answered)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Correct Answer:</w:t>
            </w:r>
            <w:r w:rsidRPr="00B63004">
              <w:rPr>
                <w:rFonts w:ascii="Arial" w:eastAsia="Times New Roman" w:hAnsi="Arial" w:cs="Arial"/>
                <w:sz w:val="19"/>
                <w:szCs w:val="19"/>
              </w:rPr>
              <w:t> Option </w:t>
            </w:r>
            <w:r w:rsidRPr="00B63004">
              <w:rPr>
                <w:rFonts w:ascii="Arial" w:eastAsia="Times New Roman" w:hAnsi="Arial" w:cs="Arial"/>
                <w:b/>
                <w:bCs/>
                <w:sz w:val="19"/>
              </w:rPr>
              <w:t>D</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u w:val="single"/>
              </w:rPr>
              <w:t>Explanation:</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sz w:val="19"/>
                <w:szCs w:val="19"/>
              </w:rPr>
              <w:t>Each of the numbers except 81 is a prime number.</w:t>
            </w:r>
          </w:p>
          <w:p w:rsidR="00B63004" w:rsidRPr="00B63004" w:rsidRDefault="00B63004" w:rsidP="00B63004">
            <w:pPr>
              <w:spacing w:after="0" w:line="240" w:lineRule="auto"/>
              <w:rPr>
                <w:rFonts w:ascii="Arial" w:eastAsia="Times New Roman" w:hAnsi="Arial" w:cs="Arial"/>
                <w:sz w:val="19"/>
                <w:szCs w:val="19"/>
              </w:rPr>
            </w:pPr>
            <w:r w:rsidRPr="00B63004">
              <w:rPr>
                <w:rFonts w:ascii="Arial" w:eastAsia="Times New Roman" w:hAnsi="Arial" w:cs="Arial"/>
                <w:color w:val="5EAC1A"/>
                <w:sz w:val="19"/>
              </w:rPr>
              <w:t>Learn more problems on : </w:t>
            </w:r>
            <w:hyperlink r:id="rId138" w:tgtFrame="_blank" w:history="1">
              <w:r w:rsidRPr="00B63004">
                <w:rPr>
                  <w:rFonts w:ascii="Arial" w:eastAsia="Times New Roman" w:hAnsi="Arial" w:cs="Arial"/>
                  <w:color w:val="0077CC"/>
                  <w:sz w:val="19"/>
                  <w:u w:val="single"/>
                </w:rPr>
                <w:t>Odd Man Out and Series</w:t>
              </w:r>
            </w:hyperlink>
          </w:p>
        </w:tc>
      </w:tr>
    </w:tbl>
    <w:p w:rsidR="001702C9" w:rsidRDefault="001702C9"/>
    <w:sectPr w:rsidR="001702C9" w:rsidSect="00170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0760"/>
    <w:multiLevelType w:val="multilevel"/>
    <w:tmpl w:val="2C00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B956EF"/>
    <w:multiLevelType w:val="multilevel"/>
    <w:tmpl w:val="BE96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63004"/>
    <w:rsid w:val="000079E2"/>
    <w:rsid w:val="001702C9"/>
    <w:rsid w:val="00B63004"/>
    <w:rsid w:val="00EC27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C9"/>
  </w:style>
  <w:style w:type="paragraph" w:styleId="Heading1">
    <w:name w:val="heading 1"/>
    <w:basedOn w:val="Normal"/>
    <w:link w:val="Heading1Char"/>
    <w:uiPriority w:val="9"/>
    <w:qFormat/>
    <w:rsid w:val="00B63004"/>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B6300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004"/>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B63004"/>
    <w:rPr>
      <w:rFonts w:eastAsia="Times New Roman" w:cs="Times New Roman"/>
      <w:b/>
      <w:bCs/>
      <w:sz w:val="27"/>
      <w:szCs w:val="27"/>
    </w:rPr>
  </w:style>
  <w:style w:type="character" w:styleId="Hyperlink">
    <w:name w:val="Hyperlink"/>
    <w:basedOn w:val="DefaultParagraphFont"/>
    <w:uiPriority w:val="99"/>
    <w:semiHidden/>
    <w:unhideWhenUsed/>
    <w:rsid w:val="00B63004"/>
    <w:rPr>
      <w:color w:val="0000FF"/>
      <w:u w:val="single"/>
    </w:rPr>
  </w:style>
  <w:style w:type="character" w:styleId="FollowedHyperlink">
    <w:name w:val="FollowedHyperlink"/>
    <w:basedOn w:val="DefaultParagraphFont"/>
    <w:uiPriority w:val="99"/>
    <w:semiHidden/>
    <w:unhideWhenUsed/>
    <w:rsid w:val="00B63004"/>
    <w:rPr>
      <w:color w:val="800080"/>
      <w:u w:val="single"/>
    </w:rPr>
  </w:style>
  <w:style w:type="paragraph" w:styleId="z-TopofForm">
    <w:name w:val="HTML Top of Form"/>
    <w:basedOn w:val="Normal"/>
    <w:next w:val="Normal"/>
    <w:link w:val="z-TopofFormChar"/>
    <w:hidden/>
    <w:uiPriority w:val="99"/>
    <w:semiHidden/>
    <w:unhideWhenUsed/>
    <w:rsid w:val="00B6300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630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6300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63004"/>
    <w:rPr>
      <w:rFonts w:ascii="Arial" w:eastAsia="Times New Roman" w:hAnsi="Arial" w:cs="Arial"/>
      <w:vanish/>
      <w:sz w:val="16"/>
      <w:szCs w:val="16"/>
    </w:rPr>
  </w:style>
  <w:style w:type="character" w:customStyle="1" w:styleId="hide-1">
    <w:name w:val="hide-1"/>
    <w:basedOn w:val="DefaultParagraphFont"/>
    <w:rsid w:val="00B63004"/>
  </w:style>
  <w:style w:type="character" w:customStyle="1" w:styleId="ib-green">
    <w:name w:val="ib-green"/>
    <w:basedOn w:val="DefaultParagraphFont"/>
    <w:rsid w:val="00B63004"/>
  </w:style>
  <w:style w:type="paragraph" w:styleId="NormalWeb">
    <w:name w:val="Normal (Web)"/>
    <w:basedOn w:val="Normal"/>
    <w:uiPriority w:val="99"/>
    <w:unhideWhenUsed/>
    <w:rsid w:val="00B63004"/>
    <w:pPr>
      <w:spacing w:before="100" w:beforeAutospacing="1" w:after="100" w:afterAutospacing="1" w:line="240" w:lineRule="auto"/>
    </w:pPr>
    <w:rPr>
      <w:rFonts w:eastAsia="Times New Roman" w:cs="Times New Roman"/>
      <w:sz w:val="24"/>
      <w:szCs w:val="24"/>
    </w:rPr>
  </w:style>
  <w:style w:type="character" w:customStyle="1" w:styleId="jq-user-answer">
    <w:name w:val="jq-user-answer"/>
    <w:basedOn w:val="DefaultParagraphFont"/>
    <w:rsid w:val="00B63004"/>
  </w:style>
  <w:style w:type="character" w:customStyle="1" w:styleId="ib-dgray">
    <w:name w:val="ib-dgray"/>
    <w:basedOn w:val="DefaultParagraphFont"/>
    <w:rsid w:val="00B63004"/>
  </w:style>
  <w:style w:type="character" w:customStyle="1" w:styleId="ga-root-h2">
    <w:name w:val="ga-root-h2"/>
    <w:basedOn w:val="DefaultParagraphFont"/>
    <w:rsid w:val="00B63004"/>
  </w:style>
  <w:style w:type="paragraph" w:styleId="BalloonText">
    <w:name w:val="Balloon Text"/>
    <w:basedOn w:val="Normal"/>
    <w:link w:val="BalloonTextChar"/>
    <w:uiPriority w:val="99"/>
    <w:semiHidden/>
    <w:unhideWhenUsed/>
    <w:rsid w:val="00B63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0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5466209">
      <w:bodyDiv w:val="1"/>
      <w:marLeft w:val="0"/>
      <w:marRight w:val="0"/>
      <w:marTop w:val="0"/>
      <w:marBottom w:val="0"/>
      <w:divBdr>
        <w:top w:val="none" w:sz="0" w:space="0" w:color="auto"/>
        <w:left w:val="none" w:sz="0" w:space="0" w:color="auto"/>
        <w:bottom w:val="none" w:sz="0" w:space="0" w:color="auto"/>
        <w:right w:val="none" w:sz="0" w:space="0" w:color="auto"/>
      </w:divBdr>
      <w:divsChild>
        <w:div w:id="1576697688">
          <w:marLeft w:val="0"/>
          <w:marRight w:val="0"/>
          <w:marTop w:val="0"/>
          <w:marBottom w:val="0"/>
          <w:divBdr>
            <w:top w:val="none" w:sz="0" w:space="0" w:color="auto"/>
            <w:left w:val="none" w:sz="0" w:space="0" w:color="auto"/>
            <w:bottom w:val="none" w:sz="0" w:space="0" w:color="auto"/>
            <w:right w:val="none" w:sz="0" w:space="0" w:color="auto"/>
          </w:divBdr>
        </w:div>
        <w:div w:id="987562041">
          <w:marLeft w:val="0"/>
          <w:marRight w:val="0"/>
          <w:marTop w:val="0"/>
          <w:marBottom w:val="0"/>
          <w:divBdr>
            <w:top w:val="none" w:sz="0" w:space="0" w:color="auto"/>
            <w:left w:val="none" w:sz="0" w:space="0" w:color="auto"/>
            <w:bottom w:val="none" w:sz="0" w:space="0" w:color="auto"/>
            <w:right w:val="none" w:sz="0" w:space="0" w:color="auto"/>
          </w:divBdr>
          <w:divsChild>
            <w:div w:id="35008040">
              <w:marLeft w:val="0"/>
              <w:marRight w:val="0"/>
              <w:marTop w:val="0"/>
              <w:marBottom w:val="0"/>
              <w:divBdr>
                <w:top w:val="single" w:sz="2" w:space="1" w:color="AAAAAA"/>
                <w:left w:val="single" w:sz="2" w:space="1" w:color="AAAAAA"/>
                <w:bottom w:val="single" w:sz="2" w:space="1" w:color="AAAAAA"/>
                <w:right w:val="single" w:sz="2" w:space="1" w:color="AAAAAA"/>
              </w:divBdr>
            </w:div>
          </w:divsChild>
        </w:div>
        <w:div w:id="393740347">
          <w:marLeft w:val="0"/>
          <w:marRight w:val="0"/>
          <w:marTop w:val="0"/>
          <w:marBottom w:val="0"/>
          <w:divBdr>
            <w:top w:val="none" w:sz="0" w:space="0" w:color="auto"/>
            <w:left w:val="none" w:sz="0" w:space="0" w:color="auto"/>
            <w:bottom w:val="none" w:sz="0" w:space="0" w:color="auto"/>
            <w:right w:val="none" w:sz="0" w:space="0" w:color="auto"/>
          </w:divBdr>
        </w:div>
        <w:div w:id="1372075613">
          <w:marLeft w:val="0"/>
          <w:marRight w:val="0"/>
          <w:marTop w:val="27"/>
          <w:marBottom w:val="0"/>
          <w:divBdr>
            <w:top w:val="none" w:sz="0" w:space="0" w:color="auto"/>
            <w:left w:val="none" w:sz="0" w:space="0" w:color="auto"/>
            <w:bottom w:val="none" w:sz="0" w:space="0" w:color="auto"/>
            <w:right w:val="none" w:sz="0" w:space="0" w:color="auto"/>
          </w:divBdr>
        </w:div>
        <w:div w:id="532500699">
          <w:marLeft w:val="0"/>
          <w:marRight w:val="0"/>
          <w:marTop w:val="0"/>
          <w:marBottom w:val="0"/>
          <w:divBdr>
            <w:top w:val="single" w:sz="4" w:space="2" w:color="F0F0F0"/>
            <w:left w:val="single" w:sz="4" w:space="6" w:color="F0F0F0"/>
            <w:bottom w:val="single" w:sz="4" w:space="2" w:color="F0F0F0"/>
            <w:right w:val="single" w:sz="4" w:space="6" w:color="F0F0F0"/>
          </w:divBdr>
        </w:div>
        <w:div w:id="110250421">
          <w:marLeft w:val="0"/>
          <w:marRight w:val="0"/>
          <w:marTop w:val="0"/>
          <w:marBottom w:val="0"/>
          <w:divBdr>
            <w:top w:val="none" w:sz="0" w:space="0" w:color="auto"/>
            <w:left w:val="none" w:sz="0" w:space="0" w:color="auto"/>
            <w:bottom w:val="none" w:sz="0" w:space="0" w:color="auto"/>
            <w:right w:val="none" w:sz="0" w:space="0" w:color="auto"/>
          </w:divBdr>
        </w:div>
        <w:div w:id="688726579">
          <w:marLeft w:val="0"/>
          <w:marRight w:val="0"/>
          <w:marTop w:val="0"/>
          <w:marBottom w:val="0"/>
          <w:divBdr>
            <w:top w:val="none" w:sz="0" w:space="0" w:color="auto"/>
            <w:left w:val="none" w:sz="0" w:space="0" w:color="auto"/>
            <w:bottom w:val="none" w:sz="0" w:space="0" w:color="auto"/>
            <w:right w:val="none" w:sz="0" w:space="0" w:color="auto"/>
          </w:divBdr>
          <w:divsChild>
            <w:div w:id="115148478">
              <w:marLeft w:val="0"/>
              <w:marRight w:val="0"/>
              <w:marTop w:val="0"/>
              <w:marBottom w:val="0"/>
              <w:divBdr>
                <w:top w:val="none" w:sz="0" w:space="0" w:color="auto"/>
                <w:left w:val="none" w:sz="0" w:space="0" w:color="auto"/>
                <w:bottom w:val="none" w:sz="0" w:space="0" w:color="auto"/>
                <w:right w:val="none" w:sz="0" w:space="0" w:color="auto"/>
              </w:divBdr>
              <w:divsChild>
                <w:div w:id="1913392518">
                  <w:marLeft w:val="0"/>
                  <w:marRight w:val="0"/>
                  <w:marTop w:val="0"/>
                  <w:marBottom w:val="0"/>
                  <w:divBdr>
                    <w:top w:val="none" w:sz="0" w:space="0" w:color="auto"/>
                    <w:left w:val="none" w:sz="0" w:space="0" w:color="auto"/>
                    <w:bottom w:val="none" w:sz="0" w:space="0" w:color="auto"/>
                    <w:right w:val="none" w:sz="0" w:space="0" w:color="auto"/>
                  </w:divBdr>
                  <w:divsChild>
                    <w:div w:id="1704286938">
                      <w:marLeft w:val="0"/>
                      <w:marRight w:val="0"/>
                      <w:marTop w:val="0"/>
                      <w:marBottom w:val="0"/>
                      <w:divBdr>
                        <w:top w:val="none" w:sz="0" w:space="0" w:color="auto"/>
                        <w:left w:val="single" w:sz="18" w:space="10" w:color="CCCCCC"/>
                        <w:bottom w:val="none" w:sz="0" w:space="0" w:color="auto"/>
                        <w:right w:val="none" w:sz="0" w:space="0" w:color="auto"/>
                      </w:divBdr>
                      <w:divsChild>
                        <w:div w:id="10075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7961">
                  <w:marLeft w:val="0"/>
                  <w:marRight w:val="0"/>
                  <w:marTop w:val="0"/>
                  <w:marBottom w:val="0"/>
                  <w:divBdr>
                    <w:top w:val="none" w:sz="0" w:space="0" w:color="auto"/>
                    <w:left w:val="none" w:sz="0" w:space="0" w:color="auto"/>
                    <w:bottom w:val="none" w:sz="0" w:space="0" w:color="auto"/>
                    <w:right w:val="none" w:sz="0" w:space="0" w:color="auto"/>
                  </w:divBdr>
                  <w:divsChild>
                    <w:div w:id="1745564481">
                      <w:marLeft w:val="0"/>
                      <w:marRight w:val="0"/>
                      <w:marTop w:val="0"/>
                      <w:marBottom w:val="0"/>
                      <w:divBdr>
                        <w:top w:val="none" w:sz="0" w:space="0" w:color="auto"/>
                        <w:left w:val="single" w:sz="18" w:space="10" w:color="CCCCCC"/>
                        <w:bottom w:val="none" w:sz="0" w:space="0" w:color="auto"/>
                        <w:right w:val="none" w:sz="0" w:space="0" w:color="auto"/>
                      </w:divBdr>
                      <w:divsChild>
                        <w:div w:id="13148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3324">
                  <w:marLeft w:val="0"/>
                  <w:marRight w:val="0"/>
                  <w:marTop w:val="0"/>
                  <w:marBottom w:val="0"/>
                  <w:divBdr>
                    <w:top w:val="none" w:sz="0" w:space="0" w:color="auto"/>
                    <w:left w:val="none" w:sz="0" w:space="0" w:color="auto"/>
                    <w:bottom w:val="none" w:sz="0" w:space="0" w:color="auto"/>
                    <w:right w:val="none" w:sz="0" w:space="0" w:color="auto"/>
                  </w:divBdr>
                  <w:divsChild>
                    <w:div w:id="2095857161">
                      <w:marLeft w:val="0"/>
                      <w:marRight w:val="0"/>
                      <w:marTop w:val="0"/>
                      <w:marBottom w:val="0"/>
                      <w:divBdr>
                        <w:top w:val="none" w:sz="0" w:space="0" w:color="auto"/>
                        <w:left w:val="single" w:sz="18" w:space="10" w:color="CCCCCC"/>
                        <w:bottom w:val="none" w:sz="0" w:space="0" w:color="auto"/>
                        <w:right w:val="none" w:sz="0" w:space="0" w:color="auto"/>
                      </w:divBdr>
                      <w:divsChild>
                        <w:div w:id="13073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8874">
                  <w:marLeft w:val="0"/>
                  <w:marRight w:val="0"/>
                  <w:marTop w:val="0"/>
                  <w:marBottom w:val="0"/>
                  <w:divBdr>
                    <w:top w:val="none" w:sz="0" w:space="0" w:color="auto"/>
                    <w:left w:val="none" w:sz="0" w:space="0" w:color="auto"/>
                    <w:bottom w:val="none" w:sz="0" w:space="0" w:color="auto"/>
                    <w:right w:val="none" w:sz="0" w:space="0" w:color="auto"/>
                  </w:divBdr>
                  <w:divsChild>
                    <w:div w:id="736633294">
                      <w:marLeft w:val="0"/>
                      <w:marRight w:val="0"/>
                      <w:marTop w:val="0"/>
                      <w:marBottom w:val="0"/>
                      <w:divBdr>
                        <w:top w:val="none" w:sz="0" w:space="0" w:color="auto"/>
                        <w:left w:val="single" w:sz="18" w:space="10" w:color="CCCCCC"/>
                        <w:bottom w:val="none" w:sz="0" w:space="0" w:color="auto"/>
                        <w:right w:val="none" w:sz="0" w:space="0" w:color="auto"/>
                      </w:divBdr>
                      <w:divsChild>
                        <w:div w:id="9093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1021">
                  <w:marLeft w:val="0"/>
                  <w:marRight w:val="0"/>
                  <w:marTop w:val="0"/>
                  <w:marBottom w:val="133"/>
                  <w:divBdr>
                    <w:top w:val="single" w:sz="4" w:space="0" w:color="F2F2F2"/>
                    <w:left w:val="single" w:sz="24" w:space="0" w:color="DDF8C2"/>
                    <w:bottom w:val="single" w:sz="4" w:space="0" w:color="F2F2F2"/>
                    <w:right w:val="single" w:sz="4" w:space="0" w:color="F2F2F2"/>
                  </w:divBdr>
                  <w:divsChild>
                    <w:div w:id="2068990885">
                      <w:marLeft w:val="0"/>
                      <w:marRight w:val="0"/>
                      <w:marTop w:val="0"/>
                      <w:marBottom w:val="0"/>
                      <w:divBdr>
                        <w:top w:val="none" w:sz="0" w:space="0" w:color="auto"/>
                        <w:left w:val="none" w:sz="0" w:space="0" w:color="auto"/>
                        <w:bottom w:val="single" w:sz="4" w:space="7" w:color="F0F0F0"/>
                        <w:right w:val="none" w:sz="0" w:space="0" w:color="auto"/>
                      </w:divBdr>
                    </w:div>
                    <w:div w:id="571816137">
                      <w:marLeft w:val="0"/>
                      <w:marRight w:val="0"/>
                      <w:marTop w:val="0"/>
                      <w:marBottom w:val="0"/>
                      <w:divBdr>
                        <w:top w:val="none" w:sz="0" w:space="0" w:color="auto"/>
                        <w:left w:val="none" w:sz="0" w:space="0" w:color="auto"/>
                        <w:bottom w:val="none" w:sz="0" w:space="0" w:color="auto"/>
                        <w:right w:val="none" w:sz="0" w:space="0" w:color="auto"/>
                      </w:divBdr>
                    </w:div>
                  </w:divsChild>
                </w:div>
                <w:div w:id="425420867">
                  <w:marLeft w:val="0"/>
                  <w:marRight w:val="0"/>
                  <w:marTop w:val="0"/>
                  <w:marBottom w:val="0"/>
                  <w:divBdr>
                    <w:top w:val="none" w:sz="0" w:space="0" w:color="auto"/>
                    <w:left w:val="none" w:sz="0" w:space="0" w:color="auto"/>
                    <w:bottom w:val="none" w:sz="0" w:space="0" w:color="auto"/>
                    <w:right w:val="none" w:sz="0" w:space="0" w:color="auto"/>
                  </w:divBdr>
                  <w:divsChild>
                    <w:div w:id="1221213586">
                      <w:marLeft w:val="0"/>
                      <w:marRight w:val="0"/>
                      <w:marTop w:val="0"/>
                      <w:marBottom w:val="0"/>
                      <w:divBdr>
                        <w:top w:val="none" w:sz="0" w:space="0" w:color="auto"/>
                        <w:left w:val="single" w:sz="18" w:space="10" w:color="CCCCCC"/>
                        <w:bottom w:val="none" w:sz="0" w:space="0" w:color="auto"/>
                        <w:right w:val="none" w:sz="0" w:space="0" w:color="auto"/>
                      </w:divBdr>
                      <w:divsChild>
                        <w:div w:id="21056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684">
                  <w:marLeft w:val="0"/>
                  <w:marRight w:val="0"/>
                  <w:marTop w:val="0"/>
                  <w:marBottom w:val="0"/>
                  <w:divBdr>
                    <w:top w:val="none" w:sz="0" w:space="0" w:color="auto"/>
                    <w:left w:val="none" w:sz="0" w:space="0" w:color="auto"/>
                    <w:bottom w:val="none" w:sz="0" w:space="0" w:color="auto"/>
                    <w:right w:val="none" w:sz="0" w:space="0" w:color="auto"/>
                  </w:divBdr>
                  <w:divsChild>
                    <w:div w:id="1343707726">
                      <w:marLeft w:val="0"/>
                      <w:marRight w:val="0"/>
                      <w:marTop w:val="0"/>
                      <w:marBottom w:val="0"/>
                      <w:divBdr>
                        <w:top w:val="none" w:sz="0" w:space="0" w:color="auto"/>
                        <w:left w:val="single" w:sz="18" w:space="10" w:color="CCCCCC"/>
                        <w:bottom w:val="none" w:sz="0" w:space="0" w:color="auto"/>
                        <w:right w:val="none" w:sz="0" w:space="0" w:color="auto"/>
                      </w:divBdr>
                      <w:divsChild>
                        <w:div w:id="2032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8430">
                  <w:marLeft w:val="0"/>
                  <w:marRight w:val="0"/>
                  <w:marTop w:val="0"/>
                  <w:marBottom w:val="133"/>
                  <w:divBdr>
                    <w:top w:val="single" w:sz="4" w:space="0" w:color="F2F2F2"/>
                    <w:left w:val="single" w:sz="24" w:space="0" w:color="DDF8C2"/>
                    <w:bottom w:val="single" w:sz="4" w:space="0" w:color="F2F2F2"/>
                    <w:right w:val="single" w:sz="4" w:space="0" w:color="F2F2F2"/>
                  </w:divBdr>
                  <w:divsChild>
                    <w:div w:id="2091845357">
                      <w:marLeft w:val="0"/>
                      <w:marRight w:val="0"/>
                      <w:marTop w:val="0"/>
                      <w:marBottom w:val="0"/>
                      <w:divBdr>
                        <w:top w:val="none" w:sz="0" w:space="0" w:color="auto"/>
                        <w:left w:val="none" w:sz="0" w:space="0" w:color="auto"/>
                        <w:bottom w:val="single" w:sz="4" w:space="7" w:color="F0F0F0"/>
                        <w:right w:val="none" w:sz="0" w:space="0" w:color="auto"/>
                      </w:divBdr>
                    </w:div>
                    <w:div w:id="1713798421">
                      <w:marLeft w:val="0"/>
                      <w:marRight w:val="0"/>
                      <w:marTop w:val="0"/>
                      <w:marBottom w:val="0"/>
                      <w:divBdr>
                        <w:top w:val="none" w:sz="0" w:space="0" w:color="auto"/>
                        <w:left w:val="none" w:sz="0" w:space="0" w:color="auto"/>
                        <w:bottom w:val="none" w:sz="0" w:space="0" w:color="auto"/>
                        <w:right w:val="none" w:sz="0" w:space="0" w:color="auto"/>
                      </w:divBdr>
                    </w:div>
                  </w:divsChild>
                </w:div>
                <w:div w:id="1200315702">
                  <w:marLeft w:val="0"/>
                  <w:marRight w:val="0"/>
                  <w:marTop w:val="0"/>
                  <w:marBottom w:val="0"/>
                  <w:divBdr>
                    <w:top w:val="none" w:sz="0" w:space="0" w:color="auto"/>
                    <w:left w:val="none" w:sz="0" w:space="0" w:color="auto"/>
                    <w:bottom w:val="none" w:sz="0" w:space="0" w:color="auto"/>
                    <w:right w:val="none" w:sz="0" w:space="0" w:color="auto"/>
                  </w:divBdr>
                  <w:divsChild>
                    <w:div w:id="1456173002">
                      <w:marLeft w:val="0"/>
                      <w:marRight w:val="0"/>
                      <w:marTop w:val="0"/>
                      <w:marBottom w:val="0"/>
                      <w:divBdr>
                        <w:top w:val="none" w:sz="0" w:space="0" w:color="auto"/>
                        <w:left w:val="single" w:sz="18" w:space="10" w:color="CCCCCC"/>
                        <w:bottom w:val="none" w:sz="0" w:space="0" w:color="auto"/>
                        <w:right w:val="none" w:sz="0" w:space="0" w:color="auto"/>
                      </w:divBdr>
                      <w:divsChild>
                        <w:div w:id="7317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3246">
                  <w:marLeft w:val="0"/>
                  <w:marRight w:val="0"/>
                  <w:marTop w:val="0"/>
                  <w:marBottom w:val="0"/>
                  <w:divBdr>
                    <w:top w:val="none" w:sz="0" w:space="0" w:color="auto"/>
                    <w:left w:val="none" w:sz="0" w:space="0" w:color="auto"/>
                    <w:bottom w:val="none" w:sz="0" w:space="0" w:color="auto"/>
                    <w:right w:val="none" w:sz="0" w:space="0" w:color="auto"/>
                  </w:divBdr>
                  <w:divsChild>
                    <w:div w:id="850951575">
                      <w:marLeft w:val="0"/>
                      <w:marRight w:val="0"/>
                      <w:marTop w:val="0"/>
                      <w:marBottom w:val="0"/>
                      <w:divBdr>
                        <w:top w:val="none" w:sz="0" w:space="0" w:color="auto"/>
                        <w:left w:val="single" w:sz="18" w:space="10" w:color="CCCCCC"/>
                        <w:bottom w:val="none" w:sz="0" w:space="0" w:color="auto"/>
                        <w:right w:val="none" w:sz="0" w:space="0" w:color="auto"/>
                      </w:divBdr>
                      <w:divsChild>
                        <w:div w:id="19170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1733">
                  <w:marLeft w:val="0"/>
                  <w:marRight w:val="0"/>
                  <w:marTop w:val="0"/>
                  <w:marBottom w:val="0"/>
                  <w:divBdr>
                    <w:top w:val="none" w:sz="0" w:space="0" w:color="auto"/>
                    <w:left w:val="none" w:sz="0" w:space="0" w:color="auto"/>
                    <w:bottom w:val="none" w:sz="0" w:space="0" w:color="auto"/>
                    <w:right w:val="none" w:sz="0" w:space="0" w:color="auto"/>
                  </w:divBdr>
                  <w:divsChild>
                    <w:div w:id="1917283695">
                      <w:marLeft w:val="0"/>
                      <w:marRight w:val="0"/>
                      <w:marTop w:val="0"/>
                      <w:marBottom w:val="0"/>
                      <w:divBdr>
                        <w:top w:val="none" w:sz="0" w:space="0" w:color="auto"/>
                        <w:left w:val="single" w:sz="18" w:space="10" w:color="CCCCCC"/>
                        <w:bottom w:val="none" w:sz="0" w:space="0" w:color="auto"/>
                        <w:right w:val="none" w:sz="0" w:space="0" w:color="auto"/>
                      </w:divBdr>
                      <w:divsChild>
                        <w:div w:id="9750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7603">
                  <w:marLeft w:val="0"/>
                  <w:marRight w:val="0"/>
                  <w:marTop w:val="0"/>
                  <w:marBottom w:val="133"/>
                  <w:divBdr>
                    <w:top w:val="single" w:sz="4" w:space="0" w:color="F2F2F2"/>
                    <w:left w:val="single" w:sz="24" w:space="0" w:color="DDF8C2"/>
                    <w:bottom w:val="single" w:sz="4" w:space="0" w:color="F2F2F2"/>
                    <w:right w:val="single" w:sz="4" w:space="0" w:color="F2F2F2"/>
                  </w:divBdr>
                  <w:divsChild>
                    <w:div w:id="1103764045">
                      <w:marLeft w:val="0"/>
                      <w:marRight w:val="0"/>
                      <w:marTop w:val="0"/>
                      <w:marBottom w:val="0"/>
                      <w:divBdr>
                        <w:top w:val="none" w:sz="0" w:space="0" w:color="auto"/>
                        <w:left w:val="none" w:sz="0" w:space="0" w:color="auto"/>
                        <w:bottom w:val="single" w:sz="4" w:space="7" w:color="F0F0F0"/>
                        <w:right w:val="none" w:sz="0" w:space="0" w:color="auto"/>
                      </w:divBdr>
                    </w:div>
                    <w:div w:id="1486776382">
                      <w:marLeft w:val="0"/>
                      <w:marRight w:val="0"/>
                      <w:marTop w:val="0"/>
                      <w:marBottom w:val="0"/>
                      <w:divBdr>
                        <w:top w:val="none" w:sz="0" w:space="0" w:color="auto"/>
                        <w:left w:val="none" w:sz="0" w:space="0" w:color="auto"/>
                        <w:bottom w:val="none" w:sz="0" w:space="0" w:color="auto"/>
                        <w:right w:val="none" w:sz="0" w:space="0" w:color="auto"/>
                      </w:divBdr>
                    </w:div>
                  </w:divsChild>
                </w:div>
                <w:div w:id="2111774452">
                  <w:marLeft w:val="0"/>
                  <w:marRight w:val="0"/>
                  <w:marTop w:val="0"/>
                  <w:marBottom w:val="0"/>
                  <w:divBdr>
                    <w:top w:val="none" w:sz="0" w:space="0" w:color="auto"/>
                    <w:left w:val="none" w:sz="0" w:space="0" w:color="auto"/>
                    <w:bottom w:val="none" w:sz="0" w:space="0" w:color="auto"/>
                    <w:right w:val="none" w:sz="0" w:space="0" w:color="auto"/>
                  </w:divBdr>
                  <w:divsChild>
                    <w:div w:id="1233277074">
                      <w:marLeft w:val="0"/>
                      <w:marRight w:val="0"/>
                      <w:marTop w:val="0"/>
                      <w:marBottom w:val="0"/>
                      <w:divBdr>
                        <w:top w:val="none" w:sz="0" w:space="0" w:color="auto"/>
                        <w:left w:val="single" w:sz="18" w:space="10" w:color="CCCCCC"/>
                        <w:bottom w:val="none" w:sz="0" w:space="0" w:color="auto"/>
                        <w:right w:val="none" w:sz="0" w:space="0" w:color="auto"/>
                      </w:divBdr>
                      <w:divsChild>
                        <w:div w:id="1072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2301">
                  <w:marLeft w:val="0"/>
                  <w:marRight w:val="0"/>
                  <w:marTop w:val="0"/>
                  <w:marBottom w:val="133"/>
                  <w:divBdr>
                    <w:top w:val="single" w:sz="4" w:space="0" w:color="F2F2F2"/>
                    <w:left w:val="single" w:sz="24" w:space="0" w:color="DDF8C2"/>
                    <w:bottom w:val="single" w:sz="4" w:space="0" w:color="F2F2F2"/>
                    <w:right w:val="single" w:sz="4" w:space="0" w:color="F2F2F2"/>
                  </w:divBdr>
                  <w:divsChild>
                    <w:div w:id="2094276562">
                      <w:marLeft w:val="0"/>
                      <w:marRight w:val="0"/>
                      <w:marTop w:val="0"/>
                      <w:marBottom w:val="0"/>
                      <w:divBdr>
                        <w:top w:val="none" w:sz="0" w:space="0" w:color="auto"/>
                        <w:left w:val="none" w:sz="0" w:space="0" w:color="auto"/>
                        <w:bottom w:val="single" w:sz="4" w:space="7" w:color="F0F0F0"/>
                        <w:right w:val="none" w:sz="0" w:space="0" w:color="auto"/>
                      </w:divBdr>
                    </w:div>
                    <w:div w:id="1336148323">
                      <w:marLeft w:val="0"/>
                      <w:marRight w:val="0"/>
                      <w:marTop w:val="0"/>
                      <w:marBottom w:val="0"/>
                      <w:divBdr>
                        <w:top w:val="none" w:sz="0" w:space="0" w:color="auto"/>
                        <w:left w:val="none" w:sz="0" w:space="0" w:color="auto"/>
                        <w:bottom w:val="none" w:sz="0" w:space="0" w:color="auto"/>
                        <w:right w:val="none" w:sz="0" w:space="0" w:color="auto"/>
                      </w:divBdr>
                    </w:div>
                  </w:divsChild>
                </w:div>
                <w:div w:id="1136530472">
                  <w:marLeft w:val="0"/>
                  <w:marRight w:val="0"/>
                  <w:marTop w:val="0"/>
                  <w:marBottom w:val="0"/>
                  <w:divBdr>
                    <w:top w:val="none" w:sz="0" w:space="0" w:color="auto"/>
                    <w:left w:val="none" w:sz="0" w:space="0" w:color="auto"/>
                    <w:bottom w:val="none" w:sz="0" w:space="0" w:color="auto"/>
                    <w:right w:val="none" w:sz="0" w:space="0" w:color="auto"/>
                  </w:divBdr>
                  <w:divsChild>
                    <w:div w:id="1867786928">
                      <w:marLeft w:val="0"/>
                      <w:marRight w:val="0"/>
                      <w:marTop w:val="0"/>
                      <w:marBottom w:val="0"/>
                      <w:divBdr>
                        <w:top w:val="none" w:sz="0" w:space="0" w:color="auto"/>
                        <w:left w:val="single" w:sz="18" w:space="10" w:color="CCCCCC"/>
                        <w:bottom w:val="none" w:sz="0" w:space="0" w:color="auto"/>
                        <w:right w:val="none" w:sz="0" w:space="0" w:color="auto"/>
                      </w:divBdr>
                      <w:divsChild>
                        <w:div w:id="17099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590">
                  <w:marLeft w:val="0"/>
                  <w:marRight w:val="0"/>
                  <w:marTop w:val="0"/>
                  <w:marBottom w:val="133"/>
                  <w:divBdr>
                    <w:top w:val="single" w:sz="4" w:space="0" w:color="F2F2F2"/>
                    <w:left w:val="single" w:sz="24" w:space="0" w:color="DDF8C2"/>
                    <w:bottom w:val="single" w:sz="4" w:space="0" w:color="F2F2F2"/>
                    <w:right w:val="single" w:sz="4" w:space="0" w:color="F2F2F2"/>
                  </w:divBdr>
                  <w:divsChild>
                    <w:div w:id="1421104539">
                      <w:marLeft w:val="0"/>
                      <w:marRight w:val="0"/>
                      <w:marTop w:val="0"/>
                      <w:marBottom w:val="0"/>
                      <w:divBdr>
                        <w:top w:val="none" w:sz="0" w:space="0" w:color="auto"/>
                        <w:left w:val="none" w:sz="0" w:space="0" w:color="auto"/>
                        <w:bottom w:val="single" w:sz="4" w:space="7" w:color="F0F0F0"/>
                        <w:right w:val="none" w:sz="0" w:space="0" w:color="auto"/>
                      </w:divBdr>
                    </w:div>
                    <w:div w:id="943146232">
                      <w:marLeft w:val="0"/>
                      <w:marRight w:val="0"/>
                      <w:marTop w:val="0"/>
                      <w:marBottom w:val="0"/>
                      <w:divBdr>
                        <w:top w:val="none" w:sz="0" w:space="0" w:color="auto"/>
                        <w:left w:val="none" w:sz="0" w:space="0" w:color="auto"/>
                        <w:bottom w:val="none" w:sz="0" w:space="0" w:color="auto"/>
                        <w:right w:val="none" w:sz="0" w:space="0" w:color="auto"/>
                      </w:divBdr>
                    </w:div>
                  </w:divsChild>
                </w:div>
                <w:div w:id="1113599374">
                  <w:marLeft w:val="0"/>
                  <w:marRight w:val="0"/>
                  <w:marTop w:val="0"/>
                  <w:marBottom w:val="0"/>
                  <w:divBdr>
                    <w:top w:val="none" w:sz="0" w:space="0" w:color="auto"/>
                    <w:left w:val="none" w:sz="0" w:space="0" w:color="auto"/>
                    <w:bottom w:val="none" w:sz="0" w:space="0" w:color="auto"/>
                    <w:right w:val="none" w:sz="0" w:space="0" w:color="auto"/>
                  </w:divBdr>
                  <w:divsChild>
                    <w:div w:id="368460076">
                      <w:marLeft w:val="0"/>
                      <w:marRight w:val="0"/>
                      <w:marTop w:val="0"/>
                      <w:marBottom w:val="0"/>
                      <w:divBdr>
                        <w:top w:val="none" w:sz="0" w:space="0" w:color="auto"/>
                        <w:left w:val="single" w:sz="18" w:space="10" w:color="CCCCCC"/>
                        <w:bottom w:val="none" w:sz="0" w:space="0" w:color="auto"/>
                        <w:right w:val="none" w:sz="0" w:space="0" w:color="auto"/>
                      </w:divBdr>
                      <w:divsChild>
                        <w:div w:id="10793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5652">
                  <w:marLeft w:val="0"/>
                  <w:marRight w:val="0"/>
                  <w:marTop w:val="0"/>
                  <w:marBottom w:val="0"/>
                  <w:divBdr>
                    <w:top w:val="none" w:sz="0" w:space="0" w:color="auto"/>
                    <w:left w:val="none" w:sz="0" w:space="0" w:color="auto"/>
                    <w:bottom w:val="none" w:sz="0" w:space="0" w:color="auto"/>
                    <w:right w:val="none" w:sz="0" w:space="0" w:color="auto"/>
                  </w:divBdr>
                  <w:divsChild>
                    <w:div w:id="2069065272">
                      <w:marLeft w:val="0"/>
                      <w:marRight w:val="0"/>
                      <w:marTop w:val="0"/>
                      <w:marBottom w:val="0"/>
                      <w:divBdr>
                        <w:top w:val="none" w:sz="0" w:space="0" w:color="auto"/>
                        <w:left w:val="single" w:sz="18" w:space="10" w:color="CCCCCC"/>
                        <w:bottom w:val="none" w:sz="0" w:space="0" w:color="auto"/>
                        <w:right w:val="none" w:sz="0" w:space="0" w:color="auto"/>
                      </w:divBdr>
                      <w:divsChild>
                        <w:div w:id="8432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112">
                  <w:marLeft w:val="0"/>
                  <w:marRight w:val="0"/>
                  <w:marTop w:val="0"/>
                  <w:marBottom w:val="133"/>
                  <w:divBdr>
                    <w:top w:val="single" w:sz="4" w:space="0" w:color="F2F2F2"/>
                    <w:left w:val="single" w:sz="24" w:space="0" w:color="DDF8C2"/>
                    <w:bottom w:val="single" w:sz="4" w:space="0" w:color="F2F2F2"/>
                    <w:right w:val="single" w:sz="4" w:space="0" w:color="F2F2F2"/>
                  </w:divBdr>
                  <w:divsChild>
                    <w:div w:id="976956697">
                      <w:marLeft w:val="0"/>
                      <w:marRight w:val="0"/>
                      <w:marTop w:val="0"/>
                      <w:marBottom w:val="0"/>
                      <w:divBdr>
                        <w:top w:val="none" w:sz="0" w:space="0" w:color="auto"/>
                        <w:left w:val="none" w:sz="0" w:space="0" w:color="auto"/>
                        <w:bottom w:val="single" w:sz="4" w:space="7" w:color="F0F0F0"/>
                        <w:right w:val="none" w:sz="0" w:space="0" w:color="auto"/>
                      </w:divBdr>
                    </w:div>
                    <w:div w:id="494034067">
                      <w:marLeft w:val="0"/>
                      <w:marRight w:val="0"/>
                      <w:marTop w:val="0"/>
                      <w:marBottom w:val="0"/>
                      <w:divBdr>
                        <w:top w:val="none" w:sz="0" w:space="0" w:color="auto"/>
                        <w:left w:val="none" w:sz="0" w:space="0" w:color="auto"/>
                        <w:bottom w:val="none" w:sz="0" w:space="0" w:color="auto"/>
                        <w:right w:val="none" w:sz="0" w:space="0" w:color="auto"/>
                      </w:divBdr>
                    </w:div>
                  </w:divsChild>
                </w:div>
                <w:div w:id="1561013623">
                  <w:marLeft w:val="0"/>
                  <w:marRight w:val="0"/>
                  <w:marTop w:val="0"/>
                  <w:marBottom w:val="0"/>
                  <w:divBdr>
                    <w:top w:val="none" w:sz="0" w:space="0" w:color="auto"/>
                    <w:left w:val="none" w:sz="0" w:space="0" w:color="auto"/>
                    <w:bottom w:val="none" w:sz="0" w:space="0" w:color="auto"/>
                    <w:right w:val="none" w:sz="0" w:space="0" w:color="auto"/>
                  </w:divBdr>
                  <w:divsChild>
                    <w:div w:id="1196315092">
                      <w:marLeft w:val="0"/>
                      <w:marRight w:val="0"/>
                      <w:marTop w:val="0"/>
                      <w:marBottom w:val="0"/>
                      <w:divBdr>
                        <w:top w:val="none" w:sz="0" w:space="0" w:color="auto"/>
                        <w:left w:val="single" w:sz="18" w:space="10" w:color="CCCCCC"/>
                        <w:bottom w:val="none" w:sz="0" w:space="0" w:color="auto"/>
                        <w:right w:val="none" w:sz="0" w:space="0" w:color="auto"/>
                      </w:divBdr>
                      <w:divsChild>
                        <w:div w:id="15798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5469">
                  <w:marLeft w:val="0"/>
                  <w:marRight w:val="0"/>
                  <w:marTop w:val="0"/>
                  <w:marBottom w:val="0"/>
                  <w:divBdr>
                    <w:top w:val="none" w:sz="0" w:space="0" w:color="auto"/>
                    <w:left w:val="none" w:sz="0" w:space="0" w:color="auto"/>
                    <w:bottom w:val="none" w:sz="0" w:space="0" w:color="auto"/>
                    <w:right w:val="none" w:sz="0" w:space="0" w:color="auto"/>
                  </w:divBdr>
                  <w:divsChild>
                    <w:div w:id="2139296405">
                      <w:marLeft w:val="0"/>
                      <w:marRight w:val="0"/>
                      <w:marTop w:val="0"/>
                      <w:marBottom w:val="0"/>
                      <w:divBdr>
                        <w:top w:val="none" w:sz="0" w:space="0" w:color="auto"/>
                        <w:left w:val="single" w:sz="18" w:space="10" w:color="CCCCCC"/>
                        <w:bottom w:val="none" w:sz="0" w:space="0" w:color="auto"/>
                        <w:right w:val="none" w:sz="0" w:space="0" w:color="auto"/>
                      </w:divBdr>
                      <w:divsChild>
                        <w:div w:id="11159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8361">
                  <w:marLeft w:val="0"/>
                  <w:marRight w:val="0"/>
                  <w:marTop w:val="0"/>
                  <w:marBottom w:val="0"/>
                  <w:divBdr>
                    <w:top w:val="none" w:sz="0" w:space="0" w:color="auto"/>
                    <w:left w:val="none" w:sz="0" w:space="0" w:color="auto"/>
                    <w:bottom w:val="none" w:sz="0" w:space="0" w:color="auto"/>
                    <w:right w:val="none" w:sz="0" w:space="0" w:color="auto"/>
                  </w:divBdr>
                  <w:divsChild>
                    <w:div w:id="1052575642">
                      <w:marLeft w:val="0"/>
                      <w:marRight w:val="0"/>
                      <w:marTop w:val="0"/>
                      <w:marBottom w:val="0"/>
                      <w:divBdr>
                        <w:top w:val="none" w:sz="0" w:space="0" w:color="auto"/>
                        <w:left w:val="single" w:sz="18" w:space="10" w:color="CCCCCC"/>
                        <w:bottom w:val="none" w:sz="0" w:space="0" w:color="auto"/>
                        <w:right w:val="none" w:sz="0" w:space="0" w:color="auto"/>
                      </w:divBdr>
                      <w:divsChild>
                        <w:div w:id="10259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526">
                  <w:marLeft w:val="0"/>
                  <w:marRight w:val="0"/>
                  <w:marTop w:val="0"/>
                  <w:marBottom w:val="0"/>
                  <w:divBdr>
                    <w:top w:val="none" w:sz="0" w:space="0" w:color="auto"/>
                    <w:left w:val="none" w:sz="0" w:space="0" w:color="auto"/>
                    <w:bottom w:val="none" w:sz="0" w:space="0" w:color="auto"/>
                    <w:right w:val="none" w:sz="0" w:space="0" w:color="auto"/>
                  </w:divBdr>
                  <w:divsChild>
                    <w:div w:id="1326470299">
                      <w:marLeft w:val="0"/>
                      <w:marRight w:val="0"/>
                      <w:marTop w:val="0"/>
                      <w:marBottom w:val="0"/>
                      <w:divBdr>
                        <w:top w:val="none" w:sz="0" w:space="0" w:color="auto"/>
                        <w:left w:val="single" w:sz="18" w:space="10" w:color="CCCCCC"/>
                        <w:bottom w:val="none" w:sz="0" w:space="0" w:color="auto"/>
                        <w:right w:val="none" w:sz="0" w:space="0" w:color="auto"/>
                      </w:divBdr>
                      <w:divsChild>
                        <w:div w:id="12624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6500">
                  <w:marLeft w:val="0"/>
                  <w:marRight w:val="0"/>
                  <w:marTop w:val="0"/>
                  <w:marBottom w:val="0"/>
                  <w:divBdr>
                    <w:top w:val="none" w:sz="0" w:space="0" w:color="auto"/>
                    <w:left w:val="none" w:sz="0" w:space="0" w:color="auto"/>
                    <w:bottom w:val="none" w:sz="0" w:space="0" w:color="auto"/>
                    <w:right w:val="none" w:sz="0" w:space="0" w:color="auto"/>
                  </w:divBdr>
                  <w:divsChild>
                    <w:div w:id="69625095">
                      <w:marLeft w:val="0"/>
                      <w:marRight w:val="0"/>
                      <w:marTop w:val="0"/>
                      <w:marBottom w:val="0"/>
                      <w:divBdr>
                        <w:top w:val="none" w:sz="0" w:space="0" w:color="auto"/>
                        <w:left w:val="single" w:sz="18" w:space="10" w:color="CCCCCC"/>
                        <w:bottom w:val="none" w:sz="0" w:space="0" w:color="auto"/>
                        <w:right w:val="none" w:sz="0" w:space="0" w:color="auto"/>
                      </w:divBdr>
                      <w:divsChild>
                        <w:div w:id="14138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7753">
                  <w:marLeft w:val="0"/>
                  <w:marRight w:val="0"/>
                  <w:marTop w:val="0"/>
                  <w:marBottom w:val="0"/>
                  <w:divBdr>
                    <w:top w:val="none" w:sz="0" w:space="0" w:color="auto"/>
                    <w:left w:val="none" w:sz="0" w:space="0" w:color="auto"/>
                    <w:bottom w:val="none" w:sz="0" w:space="0" w:color="auto"/>
                    <w:right w:val="none" w:sz="0" w:space="0" w:color="auto"/>
                  </w:divBdr>
                  <w:divsChild>
                    <w:div w:id="608704714">
                      <w:marLeft w:val="0"/>
                      <w:marRight w:val="0"/>
                      <w:marTop w:val="0"/>
                      <w:marBottom w:val="0"/>
                      <w:divBdr>
                        <w:top w:val="none" w:sz="0" w:space="0" w:color="auto"/>
                        <w:left w:val="single" w:sz="18" w:space="10" w:color="CCCCCC"/>
                        <w:bottom w:val="none" w:sz="0" w:space="0" w:color="auto"/>
                        <w:right w:val="none" w:sz="0" w:space="0" w:color="auto"/>
                      </w:divBdr>
                      <w:divsChild>
                        <w:div w:id="15894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7827">
                  <w:marLeft w:val="0"/>
                  <w:marRight w:val="0"/>
                  <w:marTop w:val="0"/>
                  <w:marBottom w:val="133"/>
                  <w:divBdr>
                    <w:top w:val="single" w:sz="4" w:space="0" w:color="F2F2F2"/>
                    <w:left w:val="single" w:sz="24" w:space="0" w:color="DDF8C2"/>
                    <w:bottom w:val="single" w:sz="4" w:space="0" w:color="F2F2F2"/>
                    <w:right w:val="single" w:sz="4" w:space="0" w:color="F2F2F2"/>
                  </w:divBdr>
                  <w:divsChild>
                    <w:div w:id="1285775454">
                      <w:marLeft w:val="0"/>
                      <w:marRight w:val="0"/>
                      <w:marTop w:val="0"/>
                      <w:marBottom w:val="0"/>
                      <w:divBdr>
                        <w:top w:val="none" w:sz="0" w:space="0" w:color="auto"/>
                        <w:left w:val="none" w:sz="0" w:space="0" w:color="auto"/>
                        <w:bottom w:val="single" w:sz="4" w:space="7" w:color="F0F0F0"/>
                        <w:right w:val="none" w:sz="0" w:space="0" w:color="auto"/>
                      </w:divBdr>
                    </w:div>
                    <w:div w:id="618144562">
                      <w:marLeft w:val="0"/>
                      <w:marRight w:val="0"/>
                      <w:marTop w:val="0"/>
                      <w:marBottom w:val="0"/>
                      <w:divBdr>
                        <w:top w:val="none" w:sz="0" w:space="0" w:color="auto"/>
                        <w:left w:val="none" w:sz="0" w:space="0" w:color="auto"/>
                        <w:bottom w:val="none" w:sz="0" w:space="0" w:color="auto"/>
                        <w:right w:val="none" w:sz="0" w:space="0" w:color="auto"/>
                      </w:divBdr>
                    </w:div>
                  </w:divsChild>
                </w:div>
                <w:div w:id="469133750">
                  <w:marLeft w:val="0"/>
                  <w:marRight w:val="0"/>
                  <w:marTop w:val="0"/>
                  <w:marBottom w:val="0"/>
                  <w:divBdr>
                    <w:top w:val="none" w:sz="0" w:space="0" w:color="auto"/>
                    <w:left w:val="none" w:sz="0" w:space="0" w:color="auto"/>
                    <w:bottom w:val="none" w:sz="0" w:space="0" w:color="auto"/>
                    <w:right w:val="none" w:sz="0" w:space="0" w:color="auto"/>
                  </w:divBdr>
                  <w:divsChild>
                    <w:div w:id="320888963">
                      <w:marLeft w:val="0"/>
                      <w:marRight w:val="0"/>
                      <w:marTop w:val="0"/>
                      <w:marBottom w:val="0"/>
                      <w:divBdr>
                        <w:top w:val="none" w:sz="0" w:space="0" w:color="auto"/>
                        <w:left w:val="single" w:sz="18" w:space="10" w:color="CCCCCC"/>
                        <w:bottom w:val="none" w:sz="0" w:space="0" w:color="auto"/>
                        <w:right w:val="none" w:sz="0" w:space="0" w:color="auto"/>
                      </w:divBdr>
                      <w:divsChild>
                        <w:div w:id="8174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117" Type="http://schemas.openxmlformats.org/officeDocument/2006/relationships/control" Target="activeX/activeX75.xml"/><Relationship Id="rId21" Type="http://schemas.openxmlformats.org/officeDocument/2006/relationships/control" Target="activeX/activeX11.xml"/><Relationship Id="rId42" Type="http://schemas.openxmlformats.org/officeDocument/2006/relationships/control" Target="activeX/activeX24.xml"/><Relationship Id="rId47" Type="http://schemas.openxmlformats.org/officeDocument/2006/relationships/control" Target="activeX/activeX27.xml"/><Relationship Id="rId63" Type="http://schemas.openxmlformats.org/officeDocument/2006/relationships/control" Target="activeX/activeX37.xml"/><Relationship Id="rId68" Type="http://schemas.openxmlformats.org/officeDocument/2006/relationships/control" Target="activeX/activeX40.xml"/><Relationship Id="rId84" Type="http://schemas.openxmlformats.org/officeDocument/2006/relationships/control" Target="activeX/activeX52.xml"/><Relationship Id="rId89" Type="http://schemas.openxmlformats.org/officeDocument/2006/relationships/control" Target="activeX/activeX55.xml"/><Relationship Id="rId112" Type="http://schemas.openxmlformats.org/officeDocument/2006/relationships/control" Target="activeX/activeX72.xml"/><Relationship Id="rId133" Type="http://schemas.openxmlformats.org/officeDocument/2006/relationships/hyperlink" Target="https://www.indiabix.com/aptitude/true-discount/discussion-708" TargetMode="External"/><Relationship Id="rId138" Type="http://schemas.openxmlformats.org/officeDocument/2006/relationships/hyperlink" Target="https://www.indiabix.com/aptitude/odd-man-out-and-series/" TargetMode="External"/><Relationship Id="rId16" Type="http://schemas.openxmlformats.org/officeDocument/2006/relationships/control" Target="activeX/activeX8.xml"/><Relationship Id="rId107" Type="http://schemas.openxmlformats.org/officeDocument/2006/relationships/hyperlink" Target="https://www.indiabix.com/aptitude/volume-and-surface-area/" TargetMode="External"/><Relationship Id="rId11" Type="http://schemas.openxmlformats.org/officeDocument/2006/relationships/hyperlink" Target="https://www.indiabix.com/aptitude/problems-on-hcf-and-lcm/" TargetMode="External"/><Relationship Id="rId32" Type="http://schemas.openxmlformats.org/officeDocument/2006/relationships/control" Target="activeX/activeX17.xml"/><Relationship Id="rId37" Type="http://schemas.openxmlformats.org/officeDocument/2006/relationships/image" Target="media/image4.png"/><Relationship Id="rId53" Type="http://schemas.openxmlformats.org/officeDocument/2006/relationships/image" Target="media/image6.png"/><Relationship Id="rId58" Type="http://schemas.openxmlformats.org/officeDocument/2006/relationships/control" Target="activeX/activeX34.xml"/><Relationship Id="rId74" Type="http://schemas.openxmlformats.org/officeDocument/2006/relationships/hyperlink" Target="https://www.indiabix.com/aptitude/problems-on-trains/discussion-469" TargetMode="External"/><Relationship Id="rId79" Type="http://schemas.openxmlformats.org/officeDocument/2006/relationships/control" Target="activeX/activeX49.xml"/><Relationship Id="rId102" Type="http://schemas.openxmlformats.org/officeDocument/2006/relationships/hyperlink" Target="https://www.indiabix.com/aptitude/simple-interest/discussion-529" TargetMode="External"/><Relationship Id="rId123" Type="http://schemas.openxmlformats.org/officeDocument/2006/relationships/control" Target="activeX/activeX79.xml"/><Relationship Id="rId128" Type="http://schemas.openxmlformats.org/officeDocument/2006/relationships/control" Target="activeX/activeX82.xml"/><Relationship Id="rId5" Type="http://schemas.openxmlformats.org/officeDocument/2006/relationships/image" Target="media/image1.wmf"/><Relationship Id="rId90" Type="http://schemas.openxmlformats.org/officeDocument/2006/relationships/control" Target="activeX/activeX56.xml"/><Relationship Id="rId95" Type="http://schemas.openxmlformats.org/officeDocument/2006/relationships/hyperlink" Target="https://www.indiabix.com/aptitude/simple-interest/discussion-524" TargetMode="External"/><Relationship Id="rId22" Type="http://schemas.openxmlformats.org/officeDocument/2006/relationships/control" Target="activeX/activeX12.xml"/><Relationship Id="rId27" Type="http://schemas.openxmlformats.org/officeDocument/2006/relationships/control" Target="activeX/activeX15.xml"/><Relationship Id="rId43" Type="http://schemas.openxmlformats.org/officeDocument/2006/relationships/control" Target="activeX/activeX25.xml"/><Relationship Id="rId48" Type="http://schemas.openxmlformats.org/officeDocument/2006/relationships/control" Target="activeX/activeX28.xml"/><Relationship Id="rId64" Type="http://schemas.openxmlformats.org/officeDocument/2006/relationships/control" Target="activeX/activeX38.xml"/><Relationship Id="rId69" Type="http://schemas.openxmlformats.org/officeDocument/2006/relationships/control" Target="activeX/activeX41.xml"/><Relationship Id="rId113" Type="http://schemas.openxmlformats.org/officeDocument/2006/relationships/hyperlink" Target="https://www.indiabix.com/aptitude/clock/" TargetMode="External"/><Relationship Id="rId118" Type="http://schemas.openxmlformats.org/officeDocument/2006/relationships/control" Target="activeX/activeX76.xml"/><Relationship Id="rId134" Type="http://schemas.openxmlformats.org/officeDocument/2006/relationships/control" Target="activeX/activeX86.xml"/><Relationship Id="rId139" Type="http://schemas.openxmlformats.org/officeDocument/2006/relationships/fontTable" Target="fontTable.xml"/><Relationship Id="rId8" Type="http://schemas.openxmlformats.org/officeDocument/2006/relationships/control" Target="activeX/activeX3.xml"/><Relationship Id="rId51" Type="http://schemas.openxmlformats.org/officeDocument/2006/relationships/control" Target="activeX/activeX31.xml"/><Relationship Id="rId72" Type="http://schemas.openxmlformats.org/officeDocument/2006/relationships/control" Target="activeX/activeX44.xml"/><Relationship Id="rId80" Type="http://schemas.openxmlformats.org/officeDocument/2006/relationships/hyperlink" Target="https://www.indiabix.com/aptitude/problems-on-trains/" TargetMode="External"/><Relationship Id="rId85" Type="http://schemas.openxmlformats.org/officeDocument/2006/relationships/control" Target="activeX/activeX53.xml"/><Relationship Id="rId93" Type="http://schemas.openxmlformats.org/officeDocument/2006/relationships/control" Target="activeX/activeX59.xml"/><Relationship Id="rId98" Type="http://schemas.openxmlformats.org/officeDocument/2006/relationships/control" Target="activeX/activeX62.xml"/><Relationship Id="rId121" Type="http://schemas.openxmlformats.org/officeDocument/2006/relationships/control" Target="activeX/activeX77.xml"/><Relationship Id="rId3" Type="http://schemas.openxmlformats.org/officeDocument/2006/relationships/settings" Target="settings.xml"/><Relationship Id="rId12" Type="http://schemas.openxmlformats.org/officeDocument/2006/relationships/hyperlink" Target="https://www.indiabix.com/aptitude/problems-on-hcf-and-lcm/discussion-163" TargetMode="External"/><Relationship Id="rId17" Type="http://schemas.openxmlformats.org/officeDocument/2006/relationships/hyperlink" Target="https://www.indiabix.com/aptitude/problems-on-hcf-and-lcm/" TargetMode="External"/><Relationship Id="rId25" Type="http://schemas.openxmlformats.org/officeDocument/2006/relationships/control" Target="activeX/activeX13.xml"/><Relationship Id="rId33" Type="http://schemas.openxmlformats.org/officeDocument/2006/relationships/control" Target="activeX/activeX18.xml"/><Relationship Id="rId38" Type="http://schemas.openxmlformats.org/officeDocument/2006/relationships/hyperlink" Target="https://www.indiabix.com/aptitude/problems-on-numbers/" TargetMode="External"/><Relationship Id="rId46" Type="http://schemas.openxmlformats.org/officeDocument/2006/relationships/hyperlink" Target="https://www.indiabix.com/aptitude/problems-on-ages/discussion-273" TargetMode="External"/><Relationship Id="rId59" Type="http://schemas.openxmlformats.org/officeDocument/2006/relationships/control" Target="activeX/activeX35.xml"/><Relationship Id="rId67" Type="http://schemas.openxmlformats.org/officeDocument/2006/relationships/hyperlink" Target="https://www.indiabix.com/aptitude/profit-and-loss/discussion-336" TargetMode="External"/><Relationship Id="rId103" Type="http://schemas.openxmlformats.org/officeDocument/2006/relationships/control" Target="activeX/activeX65.xml"/><Relationship Id="rId108" Type="http://schemas.openxmlformats.org/officeDocument/2006/relationships/hyperlink" Target="https://www.indiabix.com/aptitude/volume-and-surface-area/discussion-601" TargetMode="External"/><Relationship Id="rId116" Type="http://schemas.openxmlformats.org/officeDocument/2006/relationships/control" Target="activeX/activeX74.xml"/><Relationship Id="rId124" Type="http://schemas.openxmlformats.org/officeDocument/2006/relationships/control" Target="activeX/activeX80.xml"/><Relationship Id="rId129" Type="http://schemas.openxmlformats.org/officeDocument/2006/relationships/control" Target="activeX/activeX83.xml"/><Relationship Id="rId137" Type="http://schemas.openxmlformats.org/officeDocument/2006/relationships/control" Target="activeX/activeX89.xml"/><Relationship Id="rId20" Type="http://schemas.openxmlformats.org/officeDocument/2006/relationships/control" Target="activeX/activeX10.xml"/><Relationship Id="rId41" Type="http://schemas.openxmlformats.org/officeDocument/2006/relationships/control" Target="activeX/activeX23.xml"/><Relationship Id="rId54" Type="http://schemas.openxmlformats.org/officeDocument/2006/relationships/hyperlink" Target="https://www.indiabix.com/aptitude/problems-on-ages/" TargetMode="External"/><Relationship Id="rId62" Type="http://schemas.openxmlformats.org/officeDocument/2006/relationships/control" Target="activeX/activeX36.xml"/><Relationship Id="rId70" Type="http://schemas.openxmlformats.org/officeDocument/2006/relationships/control" Target="activeX/activeX42.xml"/><Relationship Id="rId75" Type="http://schemas.openxmlformats.org/officeDocument/2006/relationships/control" Target="activeX/activeX45.xml"/><Relationship Id="rId83" Type="http://schemas.openxmlformats.org/officeDocument/2006/relationships/control" Target="activeX/activeX51.xml"/><Relationship Id="rId88" Type="http://schemas.openxmlformats.org/officeDocument/2006/relationships/hyperlink" Target="https://www.indiabix.com/aptitude/boats-and-streams/discussion-494" TargetMode="External"/><Relationship Id="rId91" Type="http://schemas.openxmlformats.org/officeDocument/2006/relationships/control" Target="activeX/activeX57.xml"/><Relationship Id="rId96" Type="http://schemas.openxmlformats.org/officeDocument/2006/relationships/control" Target="activeX/activeX60.xml"/><Relationship Id="rId111" Type="http://schemas.openxmlformats.org/officeDocument/2006/relationships/control" Target="activeX/activeX71.xml"/><Relationship Id="rId132" Type="http://schemas.openxmlformats.org/officeDocument/2006/relationships/hyperlink" Target="https://www.indiabix.com/aptitude/true-discount/"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hyperlink" Target="https://www.indiabix.com/aptitude/square-root-and-cube-root/" TargetMode="External"/><Relationship Id="rId28" Type="http://schemas.openxmlformats.org/officeDocument/2006/relationships/control" Target="activeX/activeX16.xml"/><Relationship Id="rId36" Type="http://schemas.openxmlformats.org/officeDocument/2006/relationships/control" Target="activeX/activeX21.xml"/><Relationship Id="rId49" Type="http://schemas.openxmlformats.org/officeDocument/2006/relationships/control" Target="activeX/activeX29.xml"/><Relationship Id="rId57" Type="http://schemas.openxmlformats.org/officeDocument/2006/relationships/control" Target="activeX/activeX33.xml"/><Relationship Id="rId106" Type="http://schemas.openxmlformats.org/officeDocument/2006/relationships/control" Target="activeX/activeX68.xml"/><Relationship Id="rId114" Type="http://schemas.openxmlformats.org/officeDocument/2006/relationships/hyperlink" Target="https://www.indiabix.com/aptitude/clock/discussion-650" TargetMode="External"/><Relationship Id="rId119" Type="http://schemas.openxmlformats.org/officeDocument/2006/relationships/hyperlink" Target="https://www.indiabix.com/aptitude/stocks-and-shares/" TargetMode="External"/><Relationship Id="rId127" Type="http://schemas.openxmlformats.org/officeDocument/2006/relationships/hyperlink" Target="https://www.indiabix.com/aptitude/permutation-and-combination/discussion-683" TargetMode="External"/><Relationship Id="rId10" Type="http://schemas.openxmlformats.org/officeDocument/2006/relationships/image" Target="media/image2.png"/><Relationship Id="rId31" Type="http://schemas.openxmlformats.org/officeDocument/2006/relationships/hyperlink" Target="https://www.indiabix.com/aptitude/problems-on-numbers/discussion-254" TargetMode="External"/><Relationship Id="rId44" Type="http://schemas.openxmlformats.org/officeDocument/2006/relationships/control" Target="activeX/activeX26.xml"/><Relationship Id="rId52" Type="http://schemas.openxmlformats.org/officeDocument/2006/relationships/image" Target="media/image5.png"/><Relationship Id="rId60" Type="http://schemas.openxmlformats.org/officeDocument/2006/relationships/hyperlink" Target="https://www.indiabix.com/aptitude/surds-and-indices/" TargetMode="External"/><Relationship Id="rId65" Type="http://schemas.openxmlformats.org/officeDocument/2006/relationships/control" Target="activeX/activeX39.xml"/><Relationship Id="rId73" Type="http://schemas.openxmlformats.org/officeDocument/2006/relationships/hyperlink" Target="https://www.indiabix.com/aptitude/problems-on-trains/" TargetMode="External"/><Relationship Id="rId78" Type="http://schemas.openxmlformats.org/officeDocument/2006/relationships/control" Target="activeX/activeX48.xml"/><Relationship Id="rId81" Type="http://schemas.openxmlformats.org/officeDocument/2006/relationships/hyperlink" Target="https://www.indiabix.com/aptitude/problems-on-trains/discussion-475" TargetMode="External"/><Relationship Id="rId86" Type="http://schemas.openxmlformats.org/officeDocument/2006/relationships/control" Target="activeX/activeX54.xml"/><Relationship Id="rId94" Type="http://schemas.openxmlformats.org/officeDocument/2006/relationships/hyperlink" Target="https://www.indiabix.com/aptitude/simple-interest/" TargetMode="External"/><Relationship Id="rId99" Type="http://schemas.openxmlformats.org/officeDocument/2006/relationships/control" Target="activeX/activeX63.xml"/><Relationship Id="rId101" Type="http://schemas.openxmlformats.org/officeDocument/2006/relationships/hyperlink" Target="https://www.indiabix.com/aptitude/simple-interest/" TargetMode="External"/><Relationship Id="rId122" Type="http://schemas.openxmlformats.org/officeDocument/2006/relationships/control" Target="activeX/activeX78.xml"/><Relationship Id="rId130" Type="http://schemas.openxmlformats.org/officeDocument/2006/relationships/control" Target="activeX/activeX84.xml"/><Relationship Id="rId135" Type="http://schemas.openxmlformats.org/officeDocument/2006/relationships/control" Target="activeX/activeX87.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5.xml"/><Relationship Id="rId18" Type="http://schemas.openxmlformats.org/officeDocument/2006/relationships/hyperlink" Target="https://www.indiabix.com/aptitude/problems-on-hcf-and-lcm/discussion-155" TargetMode="External"/><Relationship Id="rId39" Type="http://schemas.openxmlformats.org/officeDocument/2006/relationships/hyperlink" Target="https://www.indiabix.com/aptitude/problems-on-numbers/discussion-270" TargetMode="External"/><Relationship Id="rId109" Type="http://schemas.openxmlformats.org/officeDocument/2006/relationships/control" Target="activeX/activeX69.xml"/><Relationship Id="rId34" Type="http://schemas.openxmlformats.org/officeDocument/2006/relationships/control" Target="activeX/activeX19.xml"/><Relationship Id="rId50" Type="http://schemas.openxmlformats.org/officeDocument/2006/relationships/control" Target="activeX/activeX30.xml"/><Relationship Id="rId55" Type="http://schemas.openxmlformats.org/officeDocument/2006/relationships/hyperlink" Target="https://www.indiabix.com/aptitude/problems-on-ages/discussion-286" TargetMode="External"/><Relationship Id="rId76" Type="http://schemas.openxmlformats.org/officeDocument/2006/relationships/control" Target="activeX/activeX46.xml"/><Relationship Id="rId97" Type="http://schemas.openxmlformats.org/officeDocument/2006/relationships/control" Target="activeX/activeX61.xml"/><Relationship Id="rId104" Type="http://schemas.openxmlformats.org/officeDocument/2006/relationships/control" Target="activeX/activeX66.xml"/><Relationship Id="rId120" Type="http://schemas.openxmlformats.org/officeDocument/2006/relationships/hyperlink" Target="https://www.indiabix.com/aptitude/stocks-and-shares/discussion-659" TargetMode="External"/><Relationship Id="rId125" Type="http://schemas.openxmlformats.org/officeDocument/2006/relationships/control" Target="activeX/activeX81.xml"/><Relationship Id="rId7" Type="http://schemas.openxmlformats.org/officeDocument/2006/relationships/control" Target="activeX/activeX2.xml"/><Relationship Id="rId71" Type="http://schemas.openxmlformats.org/officeDocument/2006/relationships/control" Target="activeX/activeX43.xml"/><Relationship Id="rId92" Type="http://schemas.openxmlformats.org/officeDocument/2006/relationships/control" Target="activeX/activeX58.xml"/><Relationship Id="rId2" Type="http://schemas.openxmlformats.org/officeDocument/2006/relationships/styles" Target="styles.xml"/><Relationship Id="rId29" Type="http://schemas.openxmlformats.org/officeDocument/2006/relationships/image" Target="media/image3.png"/><Relationship Id="rId24" Type="http://schemas.openxmlformats.org/officeDocument/2006/relationships/hyperlink" Target="https://www.indiabix.com/aptitude/square-root-and-cube-root/discussion-225" TargetMode="External"/><Relationship Id="rId40" Type="http://schemas.openxmlformats.org/officeDocument/2006/relationships/control" Target="activeX/activeX22.xml"/><Relationship Id="rId45" Type="http://schemas.openxmlformats.org/officeDocument/2006/relationships/hyperlink" Target="https://www.indiabix.com/aptitude/problems-on-ages/" TargetMode="External"/><Relationship Id="rId66" Type="http://schemas.openxmlformats.org/officeDocument/2006/relationships/hyperlink" Target="https://www.indiabix.com/aptitude/profit-and-loss/" TargetMode="External"/><Relationship Id="rId87" Type="http://schemas.openxmlformats.org/officeDocument/2006/relationships/hyperlink" Target="https://www.indiabix.com/aptitude/boats-and-streams/" TargetMode="External"/><Relationship Id="rId110" Type="http://schemas.openxmlformats.org/officeDocument/2006/relationships/control" Target="activeX/activeX70.xml"/><Relationship Id="rId115" Type="http://schemas.openxmlformats.org/officeDocument/2006/relationships/control" Target="activeX/activeX73.xml"/><Relationship Id="rId131" Type="http://schemas.openxmlformats.org/officeDocument/2006/relationships/control" Target="activeX/activeX85.xml"/><Relationship Id="rId136" Type="http://schemas.openxmlformats.org/officeDocument/2006/relationships/control" Target="activeX/activeX88.xml"/><Relationship Id="rId61" Type="http://schemas.openxmlformats.org/officeDocument/2006/relationships/hyperlink" Target="https://www.indiabix.com/aptitude/surds-and-indices/discussion-308" TargetMode="External"/><Relationship Id="rId82" Type="http://schemas.openxmlformats.org/officeDocument/2006/relationships/control" Target="activeX/activeX50.xml"/><Relationship Id="rId19" Type="http://schemas.openxmlformats.org/officeDocument/2006/relationships/control" Target="activeX/activeX9.xml"/><Relationship Id="rId14" Type="http://schemas.openxmlformats.org/officeDocument/2006/relationships/control" Target="activeX/activeX6.xml"/><Relationship Id="rId30" Type="http://schemas.openxmlformats.org/officeDocument/2006/relationships/hyperlink" Target="https://www.indiabix.com/aptitude/problems-on-numbers/" TargetMode="External"/><Relationship Id="rId35" Type="http://schemas.openxmlformats.org/officeDocument/2006/relationships/control" Target="activeX/activeX20.xml"/><Relationship Id="rId56" Type="http://schemas.openxmlformats.org/officeDocument/2006/relationships/control" Target="activeX/activeX32.xml"/><Relationship Id="rId77" Type="http://schemas.openxmlformats.org/officeDocument/2006/relationships/control" Target="activeX/activeX47.xml"/><Relationship Id="rId100" Type="http://schemas.openxmlformats.org/officeDocument/2006/relationships/control" Target="activeX/activeX64.xml"/><Relationship Id="rId105" Type="http://schemas.openxmlformats.org/officeDocument/2006/relationships/control" Target="activeX/activeX67.xml"/><Relationship Id="rId126" Type="http://schemas.openxmlformats.org/officeDocument/2006/relationships/hyperlink" Target="https://www.indiabix.com/aptitude/permutation-and-combina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3348</Words>
  <Characters>19090</Characters>
  <Application>Microsoft Office Word</Application>
  <DocSecurity>0</DocSecurity>
  <Lines>159</Lines>
  <Paragraphs>44</Paragraphs>
  <ScaleCrop>false</ScaleCrop>
  <Company>Deftones</Company>
  <LinksUpToDate>false</LinksUpToDate>
  <CharactersWithSpaces>22394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dc:creator>
  <cp:lastModifiedBy>Niranjan</cp:lastModifiedBy>
  <cp:revision>3</cp:revision>
  <dcterms:created xsi:type="dcterms:W3CDTF">2019-01-21T16:46:00Z</dcterms:created>
  <dcterms:modified xsi:type="dcterms:W3CDTF">2019-01-21T16:51:00Z</dcterms:modified>
</cp:coreProperties>
</file>