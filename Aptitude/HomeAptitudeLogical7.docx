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Default Extension="png" ContentType="image/png"/>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2BB" w:rsidRPr="00A832BB" w:rsidRDefault="00A832BB" w:rsidP="00A832BB">
      <w:pPr>
        <w:spacing w:after="0" w:line="240" w:lineRule="auto"/>
        <w:rPr>
          <w:ins w:id="0" w:author="Unknown"/>
          <w:rFonts w:ascii="Arial" w:eastAsia="Times New Roman" w:hAnsi="Arial" w:cs="Arial"/>
          <w:color w:val="000000"/>
          <w:sz w:val="19"/>
          <w:szCs w:val="19"/>
        </w:rPr>
      </w:pPr>
      <w:ins w:id="1" w:author="Unknown">
        <w:r w:rsidRPr="00A832BB">
          <w:rPr>
            <w:rFonts w:ascii="Arial" w:eastAsia="Times New Roman" w:hAnsi="Arial" w:cs="Arial"/>
            <w:color w:val="000000"/>
            <w:sz w:val="19"/>
            <w:szCs w:val="19"/>
          </w:rPr>
          <w:br/>
        </w:r>
      </w:ins>
    </w:p>
    <w:p w:rsidR="00A832BB" w:rsidRPr="00A832BB" w:rsidRDefault="00A832BB" w:rsidP="00A832BB">
      <w:pPr>
        <w:spacing w:after="0" w:line="240" w:lineRule="auto"/>
        <w:outlineLvl w:val="2"/>
        <w:rPr>
          <w:ins w:id="2" w:author="Unknown"/>
          <w:rFonts w:ascii="Arial" w:eastAsia="Times New Roman" w:hAnsi="Arial" w:cs="Arial"/>
          <w:b/>
          <w:bCs/>
          <w:color w:val="5EAC1A"/>
          <w:sz w:val="20"/>
          <w:szCs w:val="20"/>
        </w:rPr>
      </w:pPr>
      <w:ins w:id="3" w:author="Unknown">
        <w:r w:rsidRPr="00A832BB">
          <w:rPr>
            <w:rFonts w:ascii="Arial" w:eastAsia="Times New Roman" w:hAnsi="Arial" w:cs="Arial"/>
            <w:b/>
            <w:bCs/>
            <w:color w:val="5EAC1A"/>
            <w:sz w:val="20"/>
            <w:szCs w:val="20"/>
          </w:rPr>
          <w:t>Test Review : View answers and explanation for this test.</w:t>
        </w:r>
      </w:ins>
    </w:p>
    <w:p w:rsidR="00A832BB" w:rsidRPr="00A832BB" w:rsidRDefault="00A832BB" w:rsidP="00A832BB">
      <w:pPr>
        <w:spacing w:before="133" w:after="133" w:line="240" w:lineRule="auto"/>
        <w:rPr>
          <w:ins w:id="4" w:author="Unknown"/>
          <w:rFonts w:ascii="Arial" w:eastAsia="Times New Roman" w:hAnsi="Arial" w:cs="Arial"/>
          <w:color w:val="000000"/>
          <w:sz w:val="19"/>
          <w:szCs w:val="19"/>
        </w:rPr>
      </w:pPr>
      <w:ins w:id="5" w:author="Unknown">
        <w:r w:rsidRPr="00A832BB">
          <w:rPr>
            <w:rFonts w:ascii="Arial" w:eastAsia="Times New Roman" w:hAnsi="Arial" w:cs="Arial"/>
            <w:color w:val="000000"/>
            <w:sz w:val="19"/>
            <w:szCs w:val="19"/>
          </w:rPr>
          <w:pict>
            <v:rect id="_x0000_i1028" style="width:0;height:1.35pt" o:hralign="center" o:hrstd="t" o:hrnoshade="t" o:hr="t" fillcolor="#ddd" stroked="f"/>
          </w:pict>
        </w:r>
      </w:ins>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The least number which when divided by 5, 6 , 7 and 8 leaves a remainder 3, but when divided by 9 leaves no remainder, is:</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9" type="#_x0000_t75" style="width:18pt;height:15.35pt" o:ole="">
                        <v:imagedata r:id="rId5" o:title=""/>
                      </v:shape>
                      <w:control r:id="rId6" w:name="DefaultOcxName1" w:shapeid="_x0000_i1459"/>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1677</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58" type="#_x0000_t75" style="width:18pt;height:15.35pt" o:ole="">
                        <v:imagedata r:id="rId5" o:title=""/>
                      </v:shape>
                      <w:control r:id="rId7" w:name="DefaultOcxName2" w:shapeid="_x0000_i1458"/>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1683</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57" type="#_x0000_t75" style="width:18pt;height:15.35pt" o:ole="">
                        <v:imagedata r:id="rId5" o:title=""/>
                      </v:shape>
                      <w:control r:id="rId8" w:name="DefaultOcxName3" w:shapeid="_x0000_i1457"/>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2523</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56" type="#_x0000_t75" style="width:18pt;height:15.35pt" o:ole="">
                        <v:imagedata r:id="rId5" o:title=""/>
                      </v:shape>
                      <w:control r:id="rId9" w:name="DefaultOcxName4" w:shapeid="_x0000_i1456"/>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3363</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B</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L.C.M. of 5, 6, 7, 8 = 840.</w:t>
            </w:r>
          </w:p>
          <w:p w:rsidR="00A832BB" w:rsidRPr="00A832BB" w:rsidRDefault="00A832BB" w:rsidP="00A832BB">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5" name="Picture 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Required number is of the form 840</w:t>
            </w:r>
            <w:r w:rsidRPr="00A832BB">
              <w:rPr>
                <w:rFonts w:ascii="Arial" w:eastAsia="Times New Roman" w:hAnsi="Arial" w:cs="Arial"/>
                <w:i/>
                <w:iCs/>
                <w:sz w:val="19"/>
                <w:szCs w:val="19"/>
              </w:rPr>
              <w:t>k + 3</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Least value of </w:t>
            </w:r>
            <w:r w:rsidRPr="00A832BB">
              <w:rPr>
                <w:rFonts w:ascii="Arial" w:eastAsia="Times New Roman" w:hAnsi="Arial" w:cs="Arial"/>
                <w:i/>
                <w:iCs/>
                <w:sz w:val="19"/>
                <w:szCs w:val="19"/>
              </w:rPr>
              <w:t>k</w:t>
            </w:r>
            <w:r w:rsidRPr="00A832BB">
              <w:rPr>
                <w:rFonts w:ascii="Arial" w:eastAsia="Times New Roman" w:hAnsi="Arial" w:cs="Arial"/>
                <w:sz w:val="19"/>
                <w:szCs w:val="19"/>
              </w:rPr>
              <w:t> for which (840</w:t>
            </w:r>
            <w:r w:rsidRPr="00A832BB">
              <w:rPr>
                <w:rFonts w:ascii="Arial" w:eastAsia="Times New Roman" w:hAnsi="Arial" w:cs="Arial"/>
                <w:i/>
                <w:iCs/>
                <w:sz w:val="19"/>
                <w:szCs w:val="19"/>
              </w:rPr>
              <w:t>k</w:t>
            </w:r>
            <w:r w:rsidRPr="00A832BB">
              <w:rPr>
                <w:rFonts w:ascii="Arial" w:eastAsia="Times New Roman" w:hAnsi="Arial" w:cs="Arial"/>
                <w:sz w:val="19"/>
                <w:szCs w:val="19"/>
              </w:rPr>
              <w:t> + 3) is divisible by 9 is </w:t>
            </w:r>
            <w:r w:rsidRPr="00A832BB">
              <w:rPr>
                <w:rFonts w:ascii="Arial" w:eastAsia="Times New Roman" w:hAnsi="Arial" w:cs="Arial"/>
                <w:i/>
                <w:iCs/>
                <w:sz w:val="19"/>
                <w:szCs w:val="19"/>
              </w:rPr>
              <w:t>k</w:t>
            </w:r>
            <w:r w:rsidRPr="00A832BB">
              <w:rPr>
                <w:rFonts w:ascii="Arial" w:eastAsia="Times New Roman" w:hAnsi="Arial" w:cs="Arial"/>
                <w:sz w:val="19"/>
                <w:szCs w:val="19"/>
              </w:rPr>
              <w:t> = 2.</w:t>
            </w:r>
          </w:p>
          <w:p w:rsidR="00A832BB" w:rsidRPr="00A832BB" w:rsidRDefault="00A832BB" w:rsidP="00A832BB">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6" name="Picture 6"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Required number = (840 x 2 + 3) = 1683.</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11" w:tgtFrame="_blank" w:history="1">
              <w:r w:rsidRPr="00A832BB">
                <w:rPr>
                  <w:rFonts w:ascii="Arial" w:eastAsia="Times New Roman" w:hAnsi="Arial" w:cs="Arial"/>
                  <w:color w:val="0077CC"/>
                  <w:sz w:val="19"/>
                  <w:u w:val="single"/>
                </w:rPr>
                <w:t>Problems on H.C.F and L.C.M</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12"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2.</w:t>
            </w:r>
          </w:p>
        </w:tc>
        <w:tc>
          <w:tcPr>
            <w:tcW w:w="0" w:type="auto"/>
            <w:hideMark/>
          </w:tcPr>
          <w:tbl>
            <w:tblPr>
              <w:tblW w:w="0" w:type="auto"/>
              <w:tblCellSpacing w:w="0" w:type="dxa"/>
              <w:tblCellMar>
                <w:left w:w="0" w:type="dxa"/>
                <w:right w:w="0" w:type="dxa"/>
              </w:tblCellMar>
              <w:tblLook w:val="04A0"/>
            </w:tblPr>
            <w:tblGrid>
              <w:gridCol w:w="199"/>
              <w:gridCol w:w="476"/>
              <w:gridCol w:w="297"/>
              <w:gridCol w:w="370"/>
              <w:gridCol w:w="2088"/>
            </w:tblGrid>
            <w:tr w:rsidR="00A832BB" w:rsidRP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If</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144</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14.4</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then the value of </w:t>
                  </w:r>
                  <w:r w:rsidRPr="00A832BB">
                    <w:rPr>
                      <w:rFonts w:ascii="Arial" w:eastAsia="Times New Roman" w:hAnsi="Arial" w:cs="Arial"/>
                      <w:i/>
                      <w:iCs/>
                      <w:sz w:val="19"/>
                      <w:szCs w:val="19"/>
                    </w:rPr>
                    <w:t>x</w:t>
                  </w:r>
                  <w:r w:rsidRPr="00A832BB">
                    <w:rPr>
                      <w:rFonts w:ascii="Arial" w:eastAsia="Times New Roman" w:hAnsi="Arial" w:cs="Arial"/>
                      <w:sz w:val="19"/>
                      <w:szCs w:val="19"/>
                    </w:rPr>
                    <w:t> is:</w:t>
                  </w:r>
                </w:p>
              </w:tc>
            </w:tr>
            <w:tr w:rsidR="00A832BB" w:rsidRP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0.144</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x</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55" type="#_x0000_t75" style="width:18pt;height:15.35pt" o:ole="">
                        <v:imagedata r:id="rId5" o:title=""/>
                      </v:shape>
                      <w:control r:id="rId13" w:name="DefaultOcxName5" w:shapeid="_x0000_i1455"/>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2"/>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0.0144</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54" type="#_x0000_t75" style="width:18pt;height:15.35pt" o:ole="">
                        <v:imagedata r:id="rId5" o:title=""/>
                      </v:shape>
                      <w:control r:id="rId14" w:name="DefaultOcxName6" w:shapeid="_x0000_i1454"/>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70"/>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1.44</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53" type="#_x0000_t75" style="width:18pt;height:15.35pt" o:ole="">
                        <v:imagedata r:id="rId5" o:title=""/>
                      </v:shape>
                      <w:control r:id="rId15" w:name="DefaultOcxName7" w:shapeid="_x0000_i1453"/>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70"/>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14.4</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52" type="#_x0000_t75" style="width:18pt;height:15.35pt" o:ole="">
                        <v:imagedata r:id="rId5" o:title=""/>
                      </v:shape>
                      <w:control r:id="rId16" w:name="DefaultOcxName8" w:shapeid="_x0000_i1452"/>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144</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A</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476"/>
              <w:gridCol w:w="297"/>
              <w:gridCol w:w="370"/>
            </w:tblGrid>
            <w:tr w:rsidR="00A832BB" w:rsidRPr="00A832BB" w:rsidTr="00A832BB">
              <w:trPr>
                <w:tblCellSpacing w:w="0" w:type="dxa"/>
              </w:trPr>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144</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14.4</w:t>
                  </w:r>
                </w:p>
              </w:tc>
            </w:tr>
            <w:tr w:rsidR="00A832BB" w:rsidRPr="00A832BB" w:rsidTr="00A832BB">
              <w:trPr>
                <w:tblCellSpacing w:w="0" w:type="dxa"/>
              </w:trPr>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0.144</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x</w:t>
                  </w: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76"/>
              <w:gridCol w:w="941"/>
              <w:gridCol w:w="297"/>
              <w:gridCol w:w="370"/>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7" name="Picture 7"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ndiabix.com/_files/images/aptitude/1-sym-imp.gif"/>
                                <pic:cNvPicPr>
                                  <a:picLocks noChangeAspect="1" noChangeArrowheads="1"/>
                                </pic:cNvPicPr>
                              </pic:nvPicPr>
                              <pic:blipFill>
                                <a:blip r:embed="rId17"/>
                                <a:srcRect/>
                                <a:stretch>
                                  <a:fillRect/>
                                </a:stretch>
                              </pic:blipFill>
                              <pic:spPr bwMode="auto">
                                <a:xfrm>
                                  <a:off x="0" y="0"/>
                                  <a:ext cx="160655" cy="844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144 x 1000</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14.4</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144</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x</w:t>
                  </w: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688"/>
              <w:gridCol w:w="423"/>
              <w:gridCol w:w="931"/>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8" name="Picture 8"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ndiabix.com/_files/images/aptitude/1-sym-imp.gif"/>
                                <pic:cNvPicPr>
                                  <a:picLocks noChangeAspect="1" noChangeArrowheads="1"/>
                                </pic:cNvPicPr>
                              </pic:nvPicPr>
                              <pic:blipFill>
                                <a:blip r:embed="rId1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w:t>
                  </w:r>
                  <w:r w:rsidRPr="00A832BB">
                    <w:rPr>
                      <w:rFonts w:ascii="Arial" w:eastAsia="Times New Roman" w:hAnsi="Arial" w:cs="Arial"/>
                      <w:i/>
                      <w:iCs/>
                      <w:sz w:val="19"/>
                      <w:szCs w:val="19"/>
                    </w:rPr>
                    <w:t>x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14.4</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0.0144</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1000</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18" w:tgtFrame="_blank" w:history="1">
              <w:r w:rsidRPr="00A832BB">
                <w:rPr>
                  <w:rFonts w:ascii="Arial" w:eastAsia="Times New Roman" w:hAnsi="Arial" w:cs="Arial"/>
                  <w:color w:val="0077CC"/>
                  <w:sz w:val="19"/>
                  <w:u w:val="single"/>
                </w:rPr>
                <w:t>Decimal Fraction</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19"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3.</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617 + 6.017 + 0.617 + 6.0017 = ?</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51" type="#_x0000_t75" style="width:18pt;height:15.35pt" o:ole="">
                        <v:imagedata r:id="rId5" o:title=""/>
                      </v:shape>
                      <w:control r:id="rId20" w:name="DefaultOcxName9" w:shapeid="_x0000_i1451"/>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2"/>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6.2963</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50" type="#_x0000_t75" style="width:18pt;height:15.35pt" o:ole="">
                        <v:imagedata r:id="rId5" o:title=""/>
                      </v:shape>
                      <w:control r:id="rId21" w:name="DefaultOcxName10" w:shapeid="_x0000_i1450"/>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2"/>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62.965</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lastRenderedPageBreak/>
                    <w:object w:dxaOrig="1440" w:dyaOrig="1440">
                      <v:shape id="_x0000_i1449" type="#_x0000_t75" style="width:18pt;height:15.35pt" o:ole="">
                        <v:imagedata r:id="rId5" o:title=""/>
                      </v:shape>
                      <w:control r:id="rId22" w:name="DefaultOcxName11" w:shapeid="_x0000_i1449"/>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93"/>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629.6357</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48" type="#_x0000_t75" style="width:18pt;height:15.35pt" o:ole="">
                        <v:imagedata r:id="rId5" o:title=""/>
                      </v:shape>
                      <w:control r:id="rId23" w:name="DefaultOcxName12" w:shapeid="_x0000_i1448"/>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None of these</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C</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p w:rsidR="00A832BB" w:rsidRPr="00A832BB" w:rsidRDefault="00A832BB" w:rsidP="00A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32BB">
              <w:rPr>
                <w:rFonts w:ascii="Courier New" w:eastAsia="Times New Roman" w:hAnsi="Courier New" w:cs="Courier New"/>
                <w:sz w:val="20"/>
                <w:szCs w:val="20"/>
              </w:rPr>
              <w:t xml:space="preserve">  617.00</w:t>
            </w:r>
          </w:p>
          <w:p w:rsidR="00A832BB" w:rsidRPr="00A832BB" w:rsidRDefault="00A832BB" w:rsidP="00A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32BB">
              <w:rPr>
                <w:rFonts w:ascii="Courier New" w:eastAsia="Times New Roman" w:hAnsi="Courier New" w:cs="Courier New"/>
                <w:sz w:val="20"/>
                <w:szCs w:val="20"/>
              </w:rPr>
              <w:t xml:space="preserve">    6.017</w:t>
            </w:r>
          </w:p>
          <w:p w:rsidR="00A832BB" w:rsidRPr="00A832BB" w:rsidRDefault="00A832BB" w:rsidP="00A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32BB">
              <w:rPr>
                <w:rFonts w:ascii="Courier New" w:eastAsia="Times New Roman" w:hAnsi="Courier New" w:cs="Courier New"/>
                <w:sz w:val="20"/>
                <w:szCs w:val="20"/>
              </w:rPr>
              <w:t xml:space="preserve">    0.617</w:t>
            </w:r>
          </w:p>
          <w:p w:rsidR="00A832BB" w:rsidRPr="00A832BB" w:rsidRDefault="00A832BB" w:rsidP="00A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32BB">
              <w:rPr>
                <w:rFonts w:ascii="Courier New" w:eastAsia="Times New Roman" w:hAnsi="Courier New" w:cs="Courier New"/>
                <w:sz w:val="20"/>
                <w:szCs w:val="20"/>
              </w:rPr>
              <w:t xml:space="preserve"> +  6.0017</w:t>
            </w:r>
          </w:p>
          <w:p w:rsidR="00A832BB" w:rsidRPr="00A832BB" w:rsidRDefault="00A832BB" w:rsidP="00A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32BB">
              <w:rPr>
                <w:rFonts w:ascii="Courier New" w:eastAsia="Times New Roman" w:hAnsi="Courier New" w:cs="Courier New"/>
                <w:sz w:val="20"/>
                <w:szCs w:val="20"/>
              </w:rPr>
              <w:t xml:space="preserve">  --------</w:t>
            </w:r>
          </w:p>
          <w:p w:rsidR="00A832BB" w:rsidRPr="00A832BB" w:rsidRDefault="00A832BB" w:rsidP="00A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32BB">
              <w:rPr>
                <w:rFonts w:ascii="Courier New" w:eastAsia="Times New Roman" w:hAnsi="Courier New" w:cs="Courier New"/>
                <w:sz w:val="20"/>
                <w:szCs w:val="20"/>
              </w:rPr>
              <w:t xml:space="preserve">  629.6357</w:t>
            </w:r>
          </w:p>
          <w:p w:rsidR="00A832BB" w:rsidRPr="00A832BB" w:rsidRDefault="00A832BB" w:rsidP="00A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32BB">
              <w:rPr>
                <w:rFonts w:ascii="Courier New" w:eastAsia="Times New Roman" w:hAnsi="Courier New" w:cs="Courier New"/>
                <w:sz w:val="20"/>
                <w:szCs w:val="20"/>
              </w:rPr>
              <w:t xml:space="preserve">  --------- </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24" w:tgtFrame="_blank" w:history="1">
              <w:r w:rsidRPr="00A832BB">
                <w:rPr>
                  <w:rFonts w:ascii="Arial" w:eastAsia="Times New Roman" w:hAnsi="Arial" w:cs="Arial"/>
                  <w:color w:val="0077CC"/>
                  <w:sz w:val="19"/>
                  <w:u w:val="single"/>
                </w:rPr>
                <w:t>Decimal Fraction</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25"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4.</w:t>
            </w:r>
          </w:p>
        </w:tc>
        <w:tc>
          <w:tcPr>
            <w:tcW w:w="0" w:type="auto"/>
            <w:hideMark/>
          </w:tcPr>
          <w:tbl>
            <w:tblPr>
              <w:tblW w:w="0" w:type="auto"/>
              <w:tblCellSpacing w:w="0" w:type="dxa"/>
              <w:tblCellMar>
                <w:left w:w="0" w:type="dxa"/>
                <w:right w:w="0" w:type="dxa"/>
              </w:tblCellMar>
              <w:tblLook w:val="04A0"/>
            </w:tblPr>
            <w:tblGrid>
              <w:gridCol w:w="163"/>
              <w:gridCol w:w="315"/>
              <w:gridCol w:w="106"/>
              <w:gridCol w:w="150"/>
              <w:gridCol w:w="89"/>
              <w:gridCol w:w="1139"/>
            </w:tblGrid>
            <w:tr w:rsidR="00A832BB" w:rsidRPr="00A832BB">
              <w:trPr>
                <w:tblCellSpacing w:w="0" w:type="dxa"/>
              </w:trPr>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9" name="Picture 9"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rPr>
                    <w:t>3</w:t>
                  </w:r>
                  <w:r w:rsidRPr="00A832BB">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10" name="Picture 10"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hideMark/>
                </w:tcPr>
                <w:p w:rsidR="00A832BB" w:rsidRPr="00A832BB" w:rsidRDefault="00A832BB" w:rsidP="00A832BB">
                  <w:pPr>
                    <w:spacing w:after="0" w:line="240" w:lineRule="auto"/>
                    <w:jc w:val="center"/>
                    <w:rPr>
                      <w:rFonts w:ascii="Arial" w:eastAsia="Times New Roman" w:hAnsi="Arial" w:cs="Arial"/>
                      <w:sz w:val="16"/>
                      <w:szCs w:val="16"/>
                    </w:rPr>
                  </w:pPr>
                  <w:r w:rsidRPr="00A832BB">
                    <w:rPr>
                      <w:rFonts w:ascii="Arial" w:eastAsia="Times New Roman" w:hAnsi="Arial" w:cs="Arial"/>
                      <w:sz w:val="16"/>
                      <w:szCs w:val="16"/>
                    </w:rPr>
                    <w:t>2</w:t>
                  </w:r>
                </w:p>
              </w:tc>
              <w:tc>
                <w:tcPr>
                  <w:tcW w:w="0" w:type="auto"/>
                  <w:vMerge w:val="restart"/>
                  <w:tcMar>
                    <w:top w:w="0" w:type="dxa"/>
                    <w:left w:w="93" w:type="dxa"/>
                    <w:bottom w:w="0" w:type="dxa"/>
                    <w:right w:w="0"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simplifies to:</w:t>
                  </w:r>
                </w:p>
              </w:tc>
            </w:tr>
            <w:tr w:rsidR="00A832BB" w:rsidRP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rPr>
                    <w:t>3</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6"/>
                      <w:szCs w:val="16"/>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47" type="#_x0000_t75" style="width:18pt;height:15.35pt" o:ole="">
                        <v:imagedata r:id="rId5" o:title=""/>
                      </v:shape>
                      <w:control r:id="rId28" w:name="DefaultOcxName13" w:shapeid="_x0000_i1447"/>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3</w:t>
                              </w:r>
                            </w:p>
                          </w:tc>
                        </w:tr>
                        <w:tr w:rsidR="00A832BB" w:rsidRPr="00A832BB">
                          <w:trPr>
                            <w:tblCellSpacing w:w="0" w:type="dxa"/>
                          </w:trPr>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4</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46" type="#_x0000_t75" style="width:18pt;height:15.35pt" o:ole="">
                        <v:imagedata r:id="rId5" o:title=""/>
                      </v:shape>
                      <w:control r:id="rId29" w:name="DefaultOcxName14" w:shapeid="_x0000_i1446"/>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4</w:t>
                              </w:r>
                            </w:p>
                          </w:tc>
                        </w:tr>
                        <w:tr w:rsidR="00A832BB" w:rsidRPr="00A832BB">
                          <w:trPr>
                            <w:tblCellSpacing w:w="0" w:type="dxa"/>
                          </w:trPr>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rPr>
                                <w:t>3</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45" type="#_x0000_t75" style="width:18pt;height:15.35pt" o:ole="">
                        <v:imagedata r:id="rId5" o:title=""/>
                      </v:shape>
                      <w:control r:id="rId30" w:name="DefaultOcxName15" w:shapeid="_x0000_i1445"/>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4</w:t>
                              </w:r>
                            </w:p>
                          </w:tc>
                        </w:tr>
                        <w:tr w:rsidR="00A832BB" w:rsidRPr="00A832BB">
                          <w:trPr>
                            <w:tblCellSpacing w:w="0" w:type="dxa"/>
                          </w:trPr>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3</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44" type="#_x0000_t75" style="width:18pt;height:15.35pt" o:ole="">
                        <v:imagedata r:id="rId5" o:title=""/>
                      </v:shape>
                      <w:control r:id="rId31" w:name="DefaultOcxName16" w:shapeid="_x0000_i1444"/>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None of these</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C</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163"/>
              <w:gridCol w:w="315"/>
              <w:gridCol w:w="106"/>
              <w:gridCol w:w="150"/>
              <w:gridCol w:w="89"/>
              <w:gridCol w:w="709"/>
              <w:gridCol w:w="163"/>
              <w:gridCol w:w="106"/>
              <w:gridCol w:w="150"/>
              <w:gridCol w:w="89"/>
              <w:gridCol w:w="862"/>
              <w:gridCol w:w="106"/>
            </w:tblGrid>
            <w:tr w:rsidR="00A832BB" w:rsidRPr="00A832BB" w:rsidTr="00A832BB">
              <w:trPr>
                <w:tblCellSpacing w:w="0" w:type="dxa"/>
              </w:trPr>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11" name="Picture 11"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rPr>
                    <w:t>3</w:t>
                  </w:r>
                  <w:r w:rsidRPr="00A832BB">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12" name="Picture 12"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hideMark/>
                </w:tcPr>
                <w:p w:rsidR="00A832BB" w:rsidRPr="00A832BB" w:rsidRDefault="00A832BB" w:rsidP="00A832BB">
                  <w:pPr>
                    <w:spacing w:after="0" w:line="240" w:lineRule="auto"/>
                    <w:jc w:val="center"/>
                    <w:rPr>
                      <w:rFonts w:ascii="Arial" w:eastAsia="Times New Roman" w:hAnsi="Arial" w:cs="Arial"/>
                      <w:sz w:val="16"/>
                      <w:szCs w:val="16"/>
                    </w:rPr>
                  </w:pPr>
                  <w:r w:rsidRPr="00A832BB">
                    <w:rPr>
                      <w:rFonts w:ascii="Arial" w:eastAsia="Times New Roman" w:hAnsi="Arial" w:cs="Arial"/>
                      <w:sz w:val="16"/>
                      <w:szCs w:val="16"/>
                    </w:rPr>
                    <w:t>2</w:t>
                  </w:r>
                </w:p>
              </w:tc>
              <w:tc>
                <w:tcPr>
                  <w:tcW w:w="0" w:type="auto"/>
                  <w:vMerge w:val="restart"/>
                  <w:tcMar>
                    <w:top w:w="0" w:type="dxa"/>
                    <w:left w:w="93" w:type="dxa"/>
                    <w:bottom w:w="0" w:type="dxa"/>
                    <w:right w:w="0"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w:t>
                  </w:r>
                  <w:r w:rsidRPr="00A832BB">
                    <w:rPr>
                      <w:rFonts w:ascii="Arial" w:eastAsia="Times New Roman" w:hAnsi="Arial" w:cs="Arial"/>
                      <w:sz w:val="19"/>
                    </w:rPr>
                    <w:t>3</w:t>
                  </w:r>
                  <w:r w:rsidRPr="00A832BB">
                    <w:rPr>
                      <w:rFonts w:ascii="Arial" w:eastAsia="Times New Roman" w:hAnsi="Arial" w:cs="Arial"/>
                      <w:sz w:val="19"/>
                      <w:szCs w:val="19"/>
                    </w:rPr>
                    <w:t>)</w:t>
                  </w:r>
                  <w:r w:rsidRPr="00A832BB">
                    <w:rPr>
                      <w:rFonts w:ascii="Arial" w:eastAsia="Times New Roman" w:hAnsi="Arial" w:cs="Arial"/>
                      <w:sz w:val="16"/>
                      <w:szCs w:val="16"/>
                      <w:vertAlign w:val="superscript"/>
                    </w:rPr>
                    <w:t>2</w:t>
                  </w:r>
                  <w:r w:rsidRPr="00A832BB">
                    <w:rPr>
                      <w:rFonts w:ascii="Arial" w:eastAsia="Times New Roman" w:hAnsi="Arial" w:cs="Arial"/>
                      <w:sz w:val="19"/>
                      <w:szCs w:val="19"/>
                    </w:rPr>
                    <w:t> +</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13" name="Picture 13"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14" name="Picture 14"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hideMark/>
                </w:tcPr>
                <w:p w:rsidR="00A832BB" w:rsidRPr="00A832BB" w:rsidRDefault="00A832BB" w:rsidP="00A832BB">
                  <w:pPr>
                    <w:spacing w:after="0" w:line="240" w:lineRule="auto"/>
                    <w:jc w:val="center"/>
                    <w:rPr>
                      <w:rFonts w:ascii="Arial" w:eastAsia="Times New Roman" w:hAnsi="Arial" w:cs="Arial"/>
                      <w:sz w:val="16"/>
                      <w:szCs w:val="16"/>
                    </w:rPr>
                  </w:pPr>
                  <w:r w:rsidRPr="00A832BB">
                    <w:rPr>
                      <w:rFonts w:ascii="Arial" w:eastAsia="Times New Roman" w:hAnsi="Arial" w:cs="Arial"/>
                      <w:sz w:val="16"/>
                      <w:szCs w:val="16"/>
                    </w:rPr>
                    <w:t>2</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- 2 x </w:t>
                  </w:r>
                  <w:r w:rsidRPr="00A832BB">
                    <w:rPr>
                      <w:rFonts w:ascii="Arial" w:eastAsia="Times New Roman" w:hAnsi="Arial" w:cs="Arial"/>
                      <w:sz w:val="19"/>
                    </w:rPr>
                    <w:t>3</w:t>
                  </w:r>
                  <w:r w:rsidRPr="00A832BB">
                    <w:rPr>
                      <w:rFonts w:ascii="Arial" w:eastAsia="Times New Roman" w:hAnsi="Arial" w:cs="Arial"/>
                      <w:sz w:val="19"/>
                      <w:szCs w:val="19"/>
                    </w:rPr>
                    <w:t> x</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rPr>
                    <w:t>3</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6"/>
                      <w:szCs w:val="16"/>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rPr>
                    <w:t>3</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6"/>
                      <w:szCs w:val="16"/>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rPr>
                    <w:t>3</w:t>
                  </w: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527"/>
              <w:gridCol w:w="106"/>
              <w:gridCol w:w="408"/>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3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- 2</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3</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527"/>
              <w:gridCol w:w="106"/>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1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3</w:t>
                  </w: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204"/>
              <w:gridCol w:w="106"/>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4</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3</w:t>
                  </w: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32" w:tgtFrame="_blank" w:history="1">
              <w:r w:rsidRPr="00A832BB">
                <w:rPr>
                  <w:rFonts w:ascii="Arial" w:eastAsia="Times New Roman" w:hAnsi="Arial" w:cs="Arial"/>
                  <w:color w:val="0077CC"/>
                  <w:sz w:val="19"/>
                  <w:u w:val="single"/>
                </w:rPr>
                <w:t>Square Root and Cube Root</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33"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5.</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The captain of a cricket team of 11 members is 26 years old and the wicket keeper is 3 years older. If the ages of these two are excluded, the average age of the remaining players is one year less than the average age of the whole team. What is the average age of the team?</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43" type="#_x0000_t75" style="width:18pt;height:15.35pt" o:ole="">
                        <v:imagedata r:id="rId5" o:title=""/>
                      </v:shape>
                      <w:control r:id="rId34" w:name="DefaultOcxName17" w:shapeid="_x0000_i1443"/>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29"/>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23 years</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42" type="#_x0000_t75" style="width:18pt;height:15.35pt" o:ole="">
                        <v:imagedata r:id="rId5" o:title=""/>
                      </v:shape>
                      <w:control r:id="rId35" w:name="DefaultOcxName18" w:shapeid="_x0000_i1442"/>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29"/>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24 years</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41" type="#_x0000_t75" style="width:18pt;height:15.35pt" o:ole="">
                        <v:imagedata r:id="rId5" o:title=""/>
                      </v:shape>
                      <w:control r:id="rId36" w:name="DefaultOcxName19" w:shapeid="_x0000_i1441"/>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29"/>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25 years</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lastRenderedPageBreak/>
                    <w:object w:dxaOrig="1440" w:dyaOrig="1440">
                      <v:shape id="_x0000_i1440" type="#_x0000_t75" style="width:18pt;height:15.35pt" o:ole="">
                        <v:imagedata r:id="rId5" o:title=""/>
                      </v:shape>
                      <w:control r:id="rId37" w:name="DefaultOcxName20" w:shapeid="_x0000_i1440"/>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None of these</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A</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Let the average age of the whole team by </w:t>
            </w:r>
            <w:r w:rsidRPr="00A832BB">
              <w:rPr>
                <w:rFonts w:ascii="Arial" w:eastAsia="Times New Roman" w:hAnsi="Arial" w:cs="Arial"/>
                <w:i/>
                <w:iCs/>
                <w:sz w:val="19"/>
                <w:szCs w:val="19"/>
              </w:rPr>
              <w:t>x</w:t>
            </w:r>
            <w:r w:rsidRPr="00A832BB">
              <w:rPr>
                <w:rFonts w:ascii="Arial" w:eastAsia="Times New Roman" w:hAnsi="Arial" w:cs="Arial"/>
                <w:sz w:val="19"/>
                <w:szCs w:val="19"/>
              </w:rPr>
              <w:t> years.</w:t>
            </w:r>
          </w:p>
          <w:p w:rsidR="00A832BB" w:rsidRPr="00A832BB" w:rsidRDefault="00A832BB" w:rsidP="00A832BB">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15" name="Picture 1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11</w:t>
            </w:r>
            <w:r w:rsidRPr="00A832BB">
              <w:rPr>
                <w:rFonts w:ascii="Arial" w:eastAsia="Times New Roman" w:hAnsi="Arial" w:cs="Arial"/>
                <w:i/>
                <w:iCs/>
                <w:sz w:val="19"/>
                <w:szCs w:val="19"/>
              </w:rPr>
              <w:t>x</w:t>
            </w:r>
            <w:r w:rsidRPr="00A832BB">
              <w:rPr>
                <w:rFonts w:ascii="Arial" w:eastAsia="Times New Roman" w:hAnsi="Arial" w:cs="Arial"/>
                <w:sz w:val="19"/>
                <w:szCs w:val="19"/>
              </w:rPr>
              <w:t> - (26 + 29) = 9(</w:t>
            </w:r>
            <w:r w:rsidRPr="00A832BB">
              <w:rPr>
                <w:rFonts w:ascii="Arial" w:eastAsia="Times New Roman" w:hAnsi="Arial" w:cs="Arial"/>
                <w:i/>
                <w:iCs/>
                <w:sz w:val="19"/>
                <w:szCs w:val="19"/>
              </w:rPr>
              <w:t>x</w:t>
            </w:r>
            <w:r w:rsidRPr="00A832BB">
              <w:rPr>
                <w:rFonts w:ascii="Arial" w:eastAsia="Times New Roman" w:hAnsi="Arial" w:cs="Arial"/>
                <w:sz w:val="19"/>
                <w:szCs w:val="19"/>
              </w:rPr>
              <w:t> -1)</w:t>
            </w:r>
          </w:p>
          <w:p w:rsidR="00A832BB" w:rsidRPr="00A832BB" w:rsidRDefault="00A832BB" w:rsidP="00A832BB">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16" name="Picture 1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indiabix.com/_files/images/aptitude/1-sym-imp.gif"/>
                          <pic:cNvPicPr>
                            <a:picLocks noChangeAspect="1" noChangeArrowheads="1"/>
                          </pic:cNvPicPr>
                        </pic:nvPicPr>
                        <pic:blipFill>
                          <a:blip r:embed="rId1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11</w:t>
            </w:r>
            <w:r w:rsidRPr="00A832BB">
              <w:rPr>
                <w:rFonts w:ascii="Arial" w:eastAsia="Times New Roman" w:hAnsi="Arial" w:cs="Arial"/>
                <w:i/>
                <w:iCs/>
                <w:sz w:val="19"/>
                <w:szCs w:val="19"/>
              </w:rPr>
              <w:t>x</w:t>
            </w:r>
            <w:r w:rsidRPr="00A832BB">
              <w:rPr>
                <w:rFonts w:ascii="Arial" w:eastAsia="Times New Roman" w:hAnsi="Arial" w:cs="Arial"/>
                <w:sz w:val="19"/>
                <w:szCs w:val="19"/>
              </w:rPr>
              <w:t> - 9</w:t>
            </w:r>
            <w:r w:rsidRPr="00A832BB">
              <w:rPr>
                <w:rFonts w:ascii="Arial" w:eastAsia="Times New Roman" w:hAnsi="Arial" w:cs="Arial"/>
                <w:i/>
                <w:iCs/>
                <w:sz w:val="19"/>
                <w:szCs w:val="19"/>
              </w:rPr>
              <w:t>x</w:t>
            </w:r>
            <w:r w:rsidRPr="00A832BB">
              <w:rPr>
                <w:rFonts w:ascii="Arial" w:eastAsia="Times New Roman" w:hAnsi="Arial" w:cs="Arial"/>
                <w:sz w:val="19"/>
                <w:szCs w:val="19"/>
              </w:rPr>
              <w:t> = 46</w:t>
            </w:r>
          </w:p>
          <w:p w:rsidR="00A832BB" w:rsidRPr="00A832BB" w:rsidRDefault="00A832BB" w:rsidP="00A832BB">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17" name="Picture 17"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indiabix.com/_files/images/aptitude/1-sym-imp.gif"/>
                          <pic:cNvPicPr>
                            <a:picLocks noChangeAspect="1" noChangeArrowheads="1"/>
                          </pic:cNvPicPr>
                        </pic:nvPicPr>
                        <pic:blipFill>
                          <a:blip r:embed="rId1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2</w:t>
            </w:r>
            <w:r w:rsidRPr="00A832BB">
              <w:rPr>
                <w:rFonts w:ascii="Arial" w:eastAsia="Times New Roman" w:hAnsi="Arial" w:cs="Arial"/>
                <w:i/>
                <w:iCs/>
                <w:sz w:val="19"/>
                <w:szCs w:val="19"/>
              </w:rPr>
              <w:t>x</w:t>
            </w:r>
            <w:r w:rsidRPr="00A832BB">
              <w:rPr>
                <w:rFonts w:ascii="Arial" w:eastAsia="Times New Roman" w:hAnsi="Arial" w:cs="Arial"/>
                <w:sz w:val="19"/>
                <w:szCs w:val="19"/>
              </w:rPr>
              <w:t> = 46</w:t>
            </w:r>
          </w:p>
          <w:p w:rsidR="00A832BB" w:rsidRPr="00A832BB" w:rsidRDefault="00A832BB" w:rsidP="00A832BB">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18" name="Picture 18"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indiabix.com/_files/images/aptitude/1-sym-imp.gif"/>
                          <pic:cNvPicPr>
                            <a:picLocks noChangeAspect="1" noChangeArrowheads="1"/>
                          </pic:cNvPicPr>
                        </pic:nvPicPr>
                        <pic:blipFill>
                          <a:blip r:embed="rId1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w:t>
            </w:r>
            <w:r w:rsidRPr="00A832BB">
              <w:rPr>
                <w:rFonts w:ascii="Arial" w:eastAsia="Times New Roman" w:hAnsi="Arial" w:cs="Arial"/>
                <w:i/>
                <w:iCs/>
                <w:sz w:val="19"/>
                <w:szCs w:val="19"/>
              </w:rPr>
              <w:t>x</w:t>
            </w:r>
            <w:r w:rsidRPr="00A832BB">
              <w:rPr>
                <w:rFonts w:ascii="Arial" w:eastAsia="Times New Roman" w:hAnsi="Arial" w:cs="Arial"/>
                <w:sz w:val="19"/>
                <w:szCs w:val="19"/>
              </w:rPr>
              <w:t> = 23.</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So, average age of the team is 23 years.</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38" w:tgtFrame="_blank" w:history="1">
              <w:r w:rsidRPr="00A832BB">
                <w:rPr>
                  <w:rFonts w:ascii="Arial" w:eastAsia="Times New Roman" w:hAnsi="Arial" w:cs="Arial"/>
                  <w:color w:val="0077CC"/>
                  <w:sz w:val="19"/>
                  <w:u w:val="single"/>
                </w:rPr>
                <w:t>Average</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39"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1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6.</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The present ages of three persons in proportions 4 : 7 : 9. Eight years ago, the sum of their ages was 56. Find their present ages (in years).</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39" type="#_x0000_t75" style="width:18pt;height:15.35pt" o:ole="">
                        <v:imagedata r:id="rId5" o:title=""/>
                      </v:shape>
                      <w:control r:id="rId40" w:name="DefaultOcxName21" w:shapeid="_x0000_i1439"/>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40"/>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8, 20, 28</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38" type="#_x0000_t75" style="width:18pt;height:15.35pt" o:ole="">
                        <v:imagedata r:id="rId5" o:title=""/>
                      </v:shape>
                      <w:control r:id="rId41" w:name="DefaultOcxName22" w:shapeid="_x0000_i1438"/>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46"/>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16, 28, 36</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37" type="#_x0000_t75" style="width:18pt;height:15.35pt" o:ole="">
                        <v:imagedata r:id="rId5" o:title=""/>
                      </v:shape>
                      <w:control r:id="rId42" w:name="DefaultOcxName23" w:shapeid="_x0000_i1437"/>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46"/>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20, 35, 45</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36" type="#_x0000_t75" style="width:18pt;height:15.35pt" o:ole="">
                        <v:imagedata r:id="rId5" o:title=""/>
                      </v:shape>
                      <w:control r:id="rId43" w:name="DefaultOcxName24" w:shapeid="_x0000_i1436"/>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None of these</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B</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Let their present ages be 4</w:t>
            </w:r>
            <w:r w:rsidRPr="00A832BB">
              <w:rPr>
                <w:rFonts w:ascii="Arial" w:eastAsia="Times New Roman" w:hAnsi="Arial" w:cs="Arial"/>
                <w:i/>
                <w:iCs/>
                <w:sz w:val="19"/>
                <w:szCs w:val="19"/>
              </w:rPr>
              <w:t>x</w:t>
            </w:r>
            <w:r w:rsidRPr="00A832BB">
              <w:rPr>
                <w:rFonts w:ascii="Arial" w:eastAsia="Times New Roman" w:hAnsi="Arial" w:cs="Arial"/>
                <w:sz w:val="19"/>
                <w:szCs w:val="19"/>
              </w:rPr>
              <w:t>, 7</w:t>
            </w:r>
            <w:r w:rsidRPr="00A832BB">
              <w:rPr>
                <w:rFonts w:ascii="Arial" w:eastAsia="Times New Roman" w:hAnsi="Arial" w:cs="Arial"/>
                <w:i/>
                <w:iCs/>
                <w:sz w:val="19"/>
                <w:szCs w:val="19"/>
              </w:rPr>
              <w:t>x</w:t>
            </w:r>
            <w:r w:rsidRPr="00A832BB">
              <w:rPr>
                <w:rFonts w:ascii="Arial" w:eastAsia="Times New Roman" w:hAnsi="Arial" w:cs="Arial"/>
                <w:sz w:val="19"/>
                <w:szCs w:val="19"/>
              </w:rPr>
              <w:t> and 9</w:t>
            </w:r>
            <w:r w:rsidRPr="00A832BB">
              <w:rPr>
                <w:rFonts w:ascii="Arial" w:eastAsia="Times New Roman" w:hAnsi="Arial" w:cs="Arial"/>
                <w:i/>
                <w:iCs/>
                <w:sz w:val="19"/>
                <w:szCs w:val="19"/>
              </w:rPr>
              <w:t>x</w:t>
            </w:r>
            <w:r w:rsidRPr="00A832BB">
              <w:rPr>
                <w:rFonts w:ascii="Arial" w:eastAsia="Times New Roman" w:hAnsi="Arial" w:cs="Arial"/>
                <w:sz w:val="19"/>
                <w:szCs w:val="19"/>
              </w:rPr>
              <w:t> years respectively.</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Then, (4</w:t>
            </w:r>
            <w:r w:rsidRPr="00A832BB">
              <w:rPr>
                <w:rFonts w:ascii="Arial" w:eastAsia="Times New Roman" w:hAnsi="Arial" w:cs="Arial"/>
                <w:i/>
                <w:iCs/>
                <w:sz w:val="19"/>
                <w:szCs w:val="19"/>
              </w:rPr>
              <w:t>x</w:t>
            </w:r>
            <w:r w:rsidRPr="00A832BB">
              <w:rPr>
                <w:rFonts w:ascii="Arial" w:eastAsia="Times New Roman" w:hAnsi="Arial" w:cs="Arial"/>
                <w:sz w:val="19"/>
                <w:szCs w:val="19"/>
              </w:rPr>
              <w:t> - 8) + (7</w:t>
            </w:r>
            <w:r w:rsidRPr="00A832BB">
              <w:rPr>
                <w:rFonts w:ascii="Arial" w:eastAsia="Times New Roman" w:hAnsi="Arial" w:cs="Arial"/>
                <w:i/>
                <w:iCs/>
                <w:sz w:val="19"/>
                <w:szCs w:val="19"/>
              </w:rPr>
              <w:t>x</w:t>
            </w:r>
            <w:r w:rsidRPr="00A832BB">
              <w:rPr>
                <w:rFonts w:ascii="Arial" w:eastAsia="Times New Roman" w:hAnsi="Arial" w:cs="Arial"/>
                <w:sz w:val="19"/>
                <w:szCs w:val="19"/>
              </w:rPr>
              <w:t> - 8) + (9</w:t>
            </w:r>
            <w:r w:rsidRPr="00A832BB">
              <w:rPr>
                <w:rFonts w:ascii="Arial" w:eastAsia="Times New Roman" w:hAnsi="Arial" w:cs="Arial"/>
                <w:i/>
                <w:iCs/>
                <w:sz w:val="19"/>
                <w:szCs w:val="19"/>
              </w:rPr>
              <w:t>x</w:t>
            </w:r>
            <w:r w:rsidRPr="00A832BB">
              <w:rPr>
                <w:rFonts w:ascii="Arial" w:eastAsia="Times New Roman" w:hAnsi="Arial" w:cs="Arial"/>
                <w:sz w:val="19"/>
                <w:szCs w:val="19"/>
              </w:rPr>
              <w:t> - 8) = 56</w:t>
            </w:r>
          </w:p>
          <w:p w:rsidR="00A832BB" w:rsidRPr="00A832BB" w:rsidRDefault="00A832BB" w:rsidP="00A832BB">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19" name="Picture 19"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indiabix.com/_files/images/aptitude/1-sym-imp.gif"/>
                          <pic:cNvPicPr>
                            <a:picLocks noChangeAspect="1" noChangeArrowheads="1"/>
                          </pic:cNvPicPr>
                        </pic:nvPicPr>
                        <pic:blipFill>
                          <a:blip r:embed="rId1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20</w:t>
            </w:r>
            <w:r w:rsidRPr="00A832BB">
              <w:rPr>
                <w:rFonts w:ascii="Arial" w:eastAsia="Times New Roman" w:hAnsi="Arial" w:cs="Arial"/>
                <w:i/>
                <w:iCs/>
                <w:sz w:val="19"/>
                <w:szCs w:val="19"/>
              </w:rPr>
              <w:t>x</w:t>
            </w:r>
            <w:r w:rsidRPr="00A832BB">
              <w:rPr>
                <w:rFonts w:ascii="Arial" w:eastAsia="Times New Roman" w:hAnsi="Arial" w:cs="Arial"/>
                <w:sz w:val="19"/>
                <w:szCs w:val="19"/>
              </w:rPr>
              <w:t> = 80</w:t>
            </w:r>
          </w:p>
          <w:p w:rsidR="00A832BB" w:rsidRPr="00A832BB" w:rsidRDefault="00A832BB" w:rsidP="00A832BB">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20" name="Picture 20"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indiabix.com/_files/images/aptitude/1-sym-imp.gif"/>
                          <pic:cNvPicPr>
                            <a:picLocks noChangeAspect="1" noChangeArrowheads="1"/>
                          </pic:cNvPicPr>
                        </pic:nvPicPr>
                        <pic:blipFill>
                          <a:blip r:embed="rId1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w:t>
            </w:r>
            <w:r w:rsidRPr="00A832BB">
              <w:rPr>
                <w:rFonts w:ascii="Arial" w:eastAsia="Times New Roman" w:hAnsi="Arial" w:cs="Arial"/>
                <w:i/>
                <w:iCs/>
                <w:sz w:val="19"/>
                <w:szCs w:val="19"/>
              </w:rPr>
              <w:t>x</w:t>
            </w:r>
            <w:r w:rsidRPr="00A832BB">
              <w:rPr>
                <w:rFonts w:ascii="Arial" w:eastAsia="Times New Roman" w:hAnsi="Arial" w:cs="Arial"/>
                <w:sz w:val="19"/>
                <w:szCs w:val="19"/>
              </w:rPr>
              <w:t> = 4.</w:t>
            </w:r>
          </w:p>
          <w:p w:rsidR="00A832BB" w:rsidRPr="00A832BB" w:rsidRDefault="00A832BB" w:rsidP="00A832BB">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21" name="Picture 21"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Their present ages are 4</w:t>
            </w:r>
            <w:r w:rsidRPr="00A832BB">
              <w:rPr>
                <w:rFonts w:ascii="Arial" w:eastAsia="Times New Roman" w:hAnsi="Arial" w:cs="Arial"/>
                <w:i/>
                <w:iCs/>
                <w:sz w:val="19"/>
                <w:szCs w:val="19"/>
              </w:rPr>
              <w:t>x</w:t>
            </w:r>
            <w:r w:rsidRPr="00A832BB">
              <w:rPr>
                <w:rFonts w:ascii="Arial" w:eastAsia="Times New Roman" w:hAnsi="Arial" w:cs="Arial"/>
                <w:sz w:val="19"/>
                <w:szCs w:val="19"/>
              </w:rPr>
              <w:t> = 16 years, 7</w:t>
            </w:r>
            <w:r w:rsidRPr="00A832BB">
              <w:rPr>
                <w:rFonts w:ascii="Arial" w:eastAsia="Times New Roman" w:hAnsi="Arial" w:cs="Arial"/>
                <w:i/>
                <w:iCs/>
                <w:sz w:val="19"/>
                <w:szCs w:val="19"/>
              </w:rPr>
              <w:t>x</w:t>
            </w:r>
            <w:r w:rsidRPr="00A832BB">
              <w:rPr>
                <w:rFonts w:ascii="Arial" w:eastAsia="Times New Roman" w:hAnsi="Arial" w:cs="Arial"/>
                <w:sz w:val="19"/>
                <w:szCs w:val="19"/>
              </w:rPr>
              <w:t> = 28 years and 9</w:t>
            </w:r>
            <w:r w:rsidRPr="00A832BB">
              <w:rPr>
                <w:rFonts w:ascii="Arial" w:eastAsia="Times New Roman" w:hAnsi="Arial" w:cs="Arial"/>
                <w:i/>
                <w:iCs/>
                <w:sz w:val="19"/>
                <w:szCs w:val="19"/>
              </w:rPr>
              <w:t>x</w:t>
            </w:r>
            <w:r w:rsidRPr="00A832BB">
              <w:rPr>
                <w:rFonts w:ascii="Arial" w:eastAsia="Times New Roman" w:hAnsi="Arial" w:cs="Arial"/>
                <w:sz w:val="19"/>
                <w:szCs w:val="19"/>
              </w:rPr>
              <w:t> = 36 years respectively.</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44" w:tgtFrame="_blank" w:history="1">
              <w:r w:rsidRPr="00A832BB">
                <w:rPr>
                  <w:rFonts w:ascii="Arial" w:eastAsia="Times New Roman" w:hAnsi="Arial" w:cs="Arial"/>
                  <w:color w:val="0077CC"/>
                  <w:sz w:val="19"/>
                  <w:u w:val="single"/>
                </w:rPr>
                <w:t>Problems on Ages</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45"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1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0" w:type="auto"/>
            <w:gridSpan w:val="2"/>
            <w:vAlign w:val="center"/>
            <w:hideMark/>
          </w:tcPr>
          <w:p w:rsidR="00A832BB" w:rsidRPr="00A832BB" w:rsidRDefault="00A832BB" w:rsidP="00A832BB">
            <w:pPr>
              <w:shd w:val="clear" w:color="auto" w:fill="FDFDFD"/>
              <w:spacing w:after="0" w:line="240" w:lineRule="auto"/>
              <w:rPr>
                <w:rFonts w:ascii="Arial" w:eastAsia="Times New Roman" w:hAnsi="Arial" w:cs="Arial"/>
                <w:b/>
                <w:bCs/>
                <w:color w:val="808080"/>
                <w:sz w:val="19"/>
                <w:szCs w:val="19"/>
              </w:rPr>
            </w:pPr>
            <w:r w:rsidRPr="00A832BB">
              <w:rPr>
                <w:rFonts w:ascii="Arial" w:eastAsia="Times New Roman" w:hAnsi="Arial" w:cs="Arial"/>
                <w:b/>
                <w:bCs/>
                <w:color w:val="808080"/>
                <w:sz w:val="19"/>
                <w:szCs w:val="19"/>
              </w:rPr>
              <w:t>Direction (for Q.No. 7):</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Each of the questions given below consists of a statement and / or a question and two statements numbered I and II given below it. You have to decide whether the data provided in the statement(s) is / are sufficient to answer the given question. Read the both statements and</w:t>
            </w:r>
          </w:p>
          <w:p w:rsidR="00A832BB" w:rsidRPr="00A832BB" w:rsidRDefault="00A832BB" w:rsidP="00A832BB">
            <w:pPr>
              <w:numPr>
                <w:ilvl w:val="0"/>
                <w:numId w:val="1"/>
              </w:numPr>
              <w:spacing w:before="133" w:after="0" w:line="240" w:lineRule="auto"/>
              <w:ind w:left="0"/>
              <w:rPr>
                <w:rFonts w:ascii="Arial" w:eastAsia="Times New Roman" w:hAnsi="Arial" w:cs="Arial"/>
                <w:sz w:val="19"/>
                <w:szCs w:val="19"/>
              </w:rPr>
            </w:pPr>
            <w:r w:rsidRPr="00A832BB">
              <w:rPr>
                <w:rFonts w:ascii="Arial" w:eastAsia="Times New Roman" w:hAnsi="Arial" w:cs="Arial"/>
                <w:sz w:val="19"/>
                <w:szCs w:val="19"/>
              </w:rPr>
              <w:t>Give answer (A) if the data in Statement I alone are sufficient to answer the question, while the data in Statement II alone are not sufficient to answer the question.</w:t>
            </w:r>
          </w:p>
          <w:p w:rsidR="00A832BB" w:rsidRPr="00A832BB" w:rsidRDefault="00A832BB" w:rsidP="00A832BB">
            <w:pPr>
              <w:numPr>
                <w:ilvl w:val="0"/>
                <w:numId w:val="1"/>
              </w:numPr>
              <w:spacing w:before="133" w:after="0" w:line="240" w:lineRule="auto"/>
              <w:ind w:left="0"/>
              <w:rPr>
                <w:rFonts w:ascii="Arial" w:eastAsia="Times New Roman" w:hAnsi="Arial" w:cs="Arial"/>
                <w:sz w:val="19"/>
                <w:szCs w:val="19"/>
              </w:rPr>
            </w:pPr>
            <w:r w:rsidRPr="00A832BB">
              <w:rPr>
                <w:rFonts w:ascii="Arial" w:eastAsia="Times New Roman" w:hAnsi="Arial" w:cs="Arial"/>
                <w:sz w:val="19"/>
                <w:szCs w:val="19"/>
              </w:rPr>
              <w:t>Give answer (B) if the data in Statement II alone are sufficient to answer the question, while the data in Statement I alone are not sufficient to answer the question.</w:t>
            </w:r>
          </w:p>
          <w:p w:rsidR="00A832BB" w:rsidRPr="00A832BB" w:rsidRDefault="00A832BB" w:rsidP="00A832BB">
            <w:pPr>
              <w:numPr>
                <w:ilvl w:val="0"/>
                <w:numId w:val="1"/>
              </w:numPr>
              <w:spacing w:before="133" w:after="0" w:line="240" w:lineRule="auto"/>
              <w:ind w:left="0"/>
              <w:rPr>
                <w:rFonts w:ascii="Arial" w:eastAsia="Times New Roman" w:hAnsi="Arial" w:cs="Arial"/>
                <w:sz w:val="19"/>
                <w:szCs w:val="19"/>
              </w:rPr>
            </w:pPr>
            <w:r w:rsidRPr="00A832BB">
              <w:rPr>
                <w:rFonts w:ascii="Arial" w:eastAsia="Times New Roman" w:hAnsi="Arial" w:cs="Arial"/>
                <w:sz w:val="19"/>
                <w:szCs w:val="19"/>
              </w:rPr>
              <w:t>Give answer (C) if the data either in Statement I or in Statement II alone are sufficient to answer the question.</w:t>
            </w:r>
          </w:p>
          <w:p w:rsidR="00A832BB" w:rsidRPr="00A832BB" w:rsidRDefault="00A832BB" w:rsidP="00A832BB">
            <w:pPr>
              <w:numPr>
                <w:ilvl w:val="0"/>
                <w:numId w:val="1"/>
              </w:numPr>
              <w:spacing w:before="133" w:after="0" w:line="240" w:lineRule="auto"/>
              <w:ind w:left="0"/>
              <w:rPr>
                <w:rFonts w:ascii="Arial" w:eastAsia="Times New Roman" w:hAnsi="Arial" w:cs="Arial"/>
                <w:sz w:val="19"/>
                <w:szCs w:val="19"/>
              </w:rPr>
            </w:pPr>
            <w:r w:rsidRPr="00A832BB">
              <w:rPr>
                <w:rFonts w:ascii="Arial" w:eastAsia="Times New Roman" w:hAnsi="Arial" w:cs="Arial"/>
                <w:sz w:val="19"/>
                <w:szCs w:val="19"/>
              </w:rPr>
              <w:t>Give answer (D) if the data even in both Statements I and II together are not sufficient to answer the question.</w:t>
            </w:r>
          </w:p>
          <w:p w:rsidR="00A832BB" w:rsidRPr="00A832BB" w:rsidRDefault="00A832BB" w:rsidP="00A832BB">
            <w:pPr>
              <w:numPr>
                <w:ilvl w:val="0"/>
                <w:numId w:val="1"/>
              </w:numPr>
              <w:spacing w:before="133" w:after="133" w:line="240" w:lineRule="auto"/>
              <w:ind w:left="0"/>
              <w:rPr>
                <w:rFonts w:ascii="Arial" w:eastAsia="Times New Roman" w:hAnsi="Arial" w:cs="Arial"/>
                <w:sz w:val="19"/>
                <w:szCs w:val="19"/>
              </w:rPr>
            </w:pPr>
            <w:r w:rsidRPr="00A832BB">
              <w:rPr>
                <w:rFonts w:ascii="Arial" w:eastAsia="Times New Roman" w:hAnsi="Arial" w:cs="Arial"/>
                <w:sz w:val="19"/>
                <w:szCs w:val="19"/>
              </w:rPr>
              <w:t>Give answer(E) if the data in both Statements I and II together are necessary to answer the question.</w:t>
            </w:r>
          </w:p>
        </w:tc>
      </w:tr>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7.</w:t>
            </w:r>
          </w:p>
        </w:tc>
        <w:tc>
          <w:tcPr>
            <w:tcW w:w="0" w:type="auto"/>
            <w:hideMark/>
          </w:tcPr>
          <w:tbl>
            <w:tblPr>
              <w:tblW w:w="0" w:type="auto"/>
              <w:tblCellSpacing w:w="0" w:type="dxa"/>
              <w:tblCellMar>
                <w:left w:w="0" w:type="dxa"/>
                <w:right w:w="0" w:type="dxa"/>
              </w:tblCellMar>
              <w:tblLook w:val="04A0"/>
            </w:tblPr>
            <w:tblGrid>
              <w:gridCol w:w="305"/>
              <w:gridCol w:w="5345"/>
            </w:tblGrid>
            <w:tr w:rsidR="00A832BB" w:rsidRPr="00A832BB">
              <w:trPr>
                <w:tblCellSpacing w:w="0" w:type="dxa"/>
              </w:trPr>
              <w:tc>
                <w:tcPr>
                  <w:tcW w:w="0" w:type="auto"/>
                  <w:gridSpan w:val="2"/>
                  <w:tcMar>
                    <w:top w:w="0" w:type="dxa"/>
                    <w:left w:w="0" w:type="dxa"/>
                    <w:bottom w:w="227" w:type="dxa"/>
                    <w:right w:w="0"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Divya is twice as old as Shruti. What is the difference in their ages?</w:t>
                  </w:r>
                </w:p>
              </w:tc>
            </w:tr>
            <w:tr w:rsidR="00A832BB" w:rsidRPr="00A832BB">
              <w:trPr>
                <w:tblCellSpacing w:w="0" w:type="dxa"/>
              </w:trPr>
              <w:tc>
                <w:tcPr>
                  <w:tcW w:w="0" w:type="auto"/>
                  <w:tcMar>
                    <w:top w:w="0" w:type="dxa"/>
                    <w:left w:w="0" w:type="dxa"/>
                    <w:bottom w:w="227" w:type="dxa"/>
                    <w:right w:w="0" w:type="dxa"/>
                  </w:tcMar>
                  <w:hideMark/>
                </w:tcPr>
                <w:p w:rsidR="00A832BB" w:rsidRPr="00A832BB" w:rsidRDefault="00A832BB" w:rsidP="00A832BB">
                  <w:pPr>
                    <w:spacing w:after="0" w:line="240" w:lineRule="auto"/>
                    <w:jc w:val="right"/>
                    <w:rPr>
                      <w:rFonts w:ascii="Arial" w:eastAsia="Times New Roman" w:hAnsi="Arial" w:cs="Arial"/>
                      <w:sz w:val="19"/>
                      <w:szCs w:val="19"/>
                    </w:rPr>
                  </w:pPr>
                  <w:r w:rsidRPr="00A832BB">
                    <w:rPr>
                      <w:rFonts w:ascii="Arial" w:eastAsia="Times New Roman" w:hAnsi="Arial" w:cs="Arial"/>
                      <w:sz w:val="19"/>
                      <w:szCs w:val="19"/>
                    </w:rPr>
                    <w:t>I. </w:t>
                  </w:r>
                </w:p>
              </w:tc>
              <w:tc>
                <w:tcPr>
                  <w:tcW w:w="0" w:type="auto"/>
                  <w:tcMar>
                    <w:top w:w="0" w:type="dxa"/>
                    <w:left w:w="0" w:type="dxa"/>
                    <w:bottom w:w="227" w:type="dxa"/>
                    <w:right w:w="0" w:type="dxa"/>
                  </w:tcMa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Five years hence, the ratio of their ages would be 9 : 5.</w:t>
                  </w:r>
                </w:p>
              </w:tc>
            </w:tr>
            <w:tr w:rsidR="00A832BB" w:rsidRPr="00A832BB">
              <w:trPr>
                <w:tblCellSpacing w:w="0" w:type="dxa"/>
              </w:trPr>
              <w:tc>
                <w:tcPr>
                  <w:tcW w:w="0" w:type="auto"/>
                  <w:tcMar>
                    <w:top w:w="0" w:type="dxa"/>
                    <w:left w:w="0" w:type="dxa"/>
                    <w:bottom w:w="227" w:type="dxa"/>
                    <w:right w:w="0" w:type="dxa"/>
                  </w:tcMar>
                  <w:hideMark/>
                </w:tcPr>
                <w:p w:rsidR="00A832BB" w:rsidRPr="00A832BB" w:rsidRDefault="00A832BB" w:rsidP="00A832BB">
                  <w:pPr>
                    <w:spacing w:after="0" w:line="240" w:lineRule="auto"/>
                    <w:jc w:val="right"/>
                    <w:rPr>
                      <w:rFonts w:ascii="Arial" w:eastAsia="Times New Roman" w:hAnsi="Arial" w:cs="Arial"/>
                      <w:sz w:val="19"/>
                      <w:szCs w:val="19"/>
                    </w:rPr>
                  </w:pPr>
                  <w:r w:rsidRPr="00A832BB">
                    <w:rPr>
                      <w:rFonts w:ascii="Arial" w:eastAsia="Times New Roman" w:hAnsi="Arial" w:cs="Arial"/>
                      <w:sz w:val="19"/>
                      <w:szCs w:val="19"/>
                    </w:rPr>
                    <w:t> II. </w:t>
                  </w:r>
                </w:p>
              </w:tc>
              <w:tc>
                <w:tcPr>
                  <w:tcW w:w="0" w:type="auto"/>
                  <w:tcMar>
                    <w:top w:w="0" w:type="dxa"/>
                    <w:left w:w="0" w:type="dxa"/>
                    <w:bottom w:w="227" w:type="dxa"/>
                    <w:right w:w="0" w:type="dxa"/>
                  </w:tcMa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Ten years back, the ratio of their ages was 3 : 1.</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35" type="#_x0000_t75" style="width:18pt;height:15.35pt" o:ole="">
                        <v:imagedata r:id="rId5" o:title=""/>
                      </v:shape>
                      <w:control r:id="rId46" w:name="DefaultOcxName25" w:shapeid="_x0000_i1435"/>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31"/>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I alone sufficient while II alone not sufficient to answer</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34" type="#_x0000_t75" style="width:18pt;height:15.35pt" o:ole="">
                        <v:imagedata r:id="rId5" o:title=""/>
                      </v:shape>
                      <w:control r:id="rId47" w:name="DefaultOcxName26" w:shapeid="_x0000_i1434"/>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31"/>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II alone sufficient while I alone not sufficient to answer</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33" type="#_x0000_t75" style="width:18pt;height:15.35pt" o:ole="">
                        <v:imagedata r:id="rId5" o:title=""/>
                      </v:shape>
                      <w:control r:id="rId48" w:name="DefaultOcxName27" w:shapeid="_x0000_i1433"/>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79"/>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Either I or II alone sufficient to answer</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32" type="#_x0000_t75" style="width:18pt;height:15.35pt" o:ole="">
                        <v:imagedata r:id="rId5" o:title=""/>
                      </v:shape>
                      <w:control r:id="rId49" w:name="DefaultOcxName28" w:shapeid="_x0000_i1432"/>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349"/>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Both I and II are not sufficient to answer</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31" type="#_x0000_t75" style="width:18pt;height:15.35pt" o:ole="">
                        <v:imagedata r:id="rId5" o:title=""/>
                      </v:shape>
                      <w:control r:id="rId50" w:name="DefaultOcxName29" w:shapeid="_x0000_i1431"/>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48"/>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Both I and II are necessary to answer</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C</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Let Divya's present age be D years and Shruti's present age b S years</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Then, D = 2 x S    </w:t>
            </w:r>
            <w:r>
              <w:rPr>
                <w:rFonts w:ascii="Arial" w:eastAsia="Times New Roman" w:hAnsi="Arial" w:cs="Arial"/>
                <w:noProof/>
                <w:sz w:val="19"/>
                <w:szCs w:val="19"/>
              </w:rPr>
              <w:drawing>
                <wp:inline distT="0" distB="0" distL="0" distR="0">
                  <wp:extent cx="160655" cy="84455"/>
                  <wp:effectExtent l="19050" t="0" r="0" b="0"/>
                  <wp:docPr id="22" name="Picture 22"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indiabix.com/_files/images/aptitude/1-sym-bim.gif"/>
                          <pic:cNvPicPr>
                            <a:picLocks noChangeAspect="1" noChangeArrowheads="1"/>
                          </pic:cNvPicPr>
                        </pic:nvPicPr>
                        <pic:blipFill>
                          <a:blip r:embed="rId5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D - 2S = 0 ....(i)</w:t>
            </w:r>
          </w:p>
          <w:tbl>
            <w:tblPr>
              <w:tblW w:w="0" w:type="auto"/>
              <w:tblCellSpacing w:w="0" w:type="dxa"/>
              <w:tblCellMar>
                <w:left w:w="0" w:type="dxa"/>
                <w:right w:w="0" w:type="dxa"/>
              </w:tblCellMar>
              <w:tblLook w:val="04A0"/>
            </w:tblPr>
            <w:tblGrid>
              <w:gridCol w:w="252"/>
              <w:gridCol w:w="460"/>
              <w:gridCol w:w="297"/>
              <w:gridCol w:w="106"/>
              <w:gridCol w:w="609"/>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I.</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D + 5</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9</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....(ii)</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S + 5</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5</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252"/>
              <w:gridCol w:w="518"/>
              <w:gridCol w:w="297"/>
              <w:gridCol w:w="106"/>
              <w:gridCol w:w="651"/>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II.</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D - 10</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3</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....(iii)</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S - 10</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From (ii), we get : 5D + 25 = 9S + 45    </w:t>
            </w:r>
            <w:r>
              <w:rPr>
                <w:rFonts w:ascii="Arial" w:eastAsia="Times New Roman" w:hAnsi="Arial" w:cs="Arial"/>
                <w:noProof/>
                <w:sz w:val="19"/>
                <w:szCs w:val="19"/>
              </w:rPr>
              <w:drawing>
                <wp:inline distT="0" distB="0" distL="0" distR="0">
                  <wp:extent cx="160655" cy="84455"/>
                  <wp:effectExtent l="19050" t="0" r="0" b="0"/>
                  <wp:docPr id="23" name="Picture 23"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indiabix.com/_files/images/aptitude/1-sym-bim.gif"/>
                          <pic:cNvPicPr>
                            <a:picLocks noChangeAspect="1" noChangeArrowheads="1"/>
                          </pic:cNvPicPr>
                        </pic:nvPicPr>
                        <pic:blipFill>
                          <a:blip r:embed="rId5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5D - 9S = 20 ....(iv)</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From (iii), we get : D - 10 = 3S - 30    </w:t>
            </w:r>
            <w:r>
              <w:rPr>
                <w:rFonts w:ascii="Arial" w:eastAsia="Times New Roman" w:hAnsi="Arial" w:cs="Arial"/>
                <w:noProof/>
                <w:sz w:val="19"/>
                <w:szCs w:val="19"/>
              </w:rPr>
              <w:drawing>
                <wp:inline distT="0" distB="0" distL="0" distR="0">
                  <wp:extent cx="160655" cy="84455"/>
                  <wp:effectExtent l="19050" t="0" r="0" b="0"/>
                  <wp:docPr id="24" name="Picture 24"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indiabix.com/_files/images/aptitude/1-sym-bim.gif"/>
                          <pic:cNvPicPr>
                            <a:picLocks noChangeAspect="1" noChangeArrowheads="1"/>
                          </pic:cNvPicPr>
                        </pic:nvPicPr>
                        <pic:blipFill>
                          <a:blip r:embed="rId5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D - 3S = -20 ....(v)</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Thus, from (i) and (ii), we get the answer.</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Also, from (i) and (iii), we get the answer.</w:t>
            </w:r>
          </w:p>
          <w:p w:rsidR="00A832BB" w:rsidRPr="00A832BB" w:rsidRDefault="00A832BB" w:rsidP="00A832BB">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25" name="Picture 2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I alone as well as II alone give the answer. Hence, the correct answer is (C).</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52" w:tgtFrame="_blank" w:history="1">
              <w:r w:rsidRPr="00A832BB">
                <w:rPr>
                  <w:rFonts w:ascii="Arial" w:eastAsia="Times New Roman" w:hAnsi="Arial" w:cs="Arial"/>
                  <w:color w:val="0077CC"/>
                  <w:sz w:val="19"/>
                  <w:u w:val="single"/>
                </w:rPr>
                <w:t>Problems on Ages</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53"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1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8.</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(256)</w:t>
            </w:r>
            <w:r w:rsidRPr="00A832BB">
              <w:rPr>
                <w:rFonts w:ascii="Arial" w:eastAsia="Times New Roman" w:hAnsi="Arial" w:cs="Arial"/>
                <w:sz w:val="16"/>
                <w:szCs w:val="16"/>
                <w:vertAlign w:val="superscript"/>
              </w:rPr>
              <w:t>0.16</w:t>
            </w:r>
            <w:r w:rsidRPr="00A832BB">
              <w:rPr>
                <w:rFonts w:ascii="Arial" w:eastAsia="Times New Roman" w:hAnsi="Arial" w:cs="Arial"/>
                <w:sz w:val="19"/>
                <w:szCs w:val="19"/>
              </w:rPr>
              <w:t> x (256)</w:t>
            </w:r>
            <w:r w:rsidRPr="00A832BB">
              <w:rPr>
                <w:rFonts w:ascii="Arial" w:eastAsia="Times New Roman" w:hAnsi="Arial" w:cs="Arial"/>
                <w:sz w:val="16"/>
                <w:szCs w:val="16"/>
                <w:vertAlign w:val="superscript"/>
              </w:rPr>
              <w:t>0.09</w:t>
            </w:r>
            <w:r w:rsidRPr="00A832BB">
              <w:rPr>
                <w:rFonts w:ascii="Arial" w:eastAsia="Times New Roman" w:hAnsi="Arial" w:cs="Arial"/>
                <w:sz w:val="19"/>
                <w:szCs w:val="19"/>
              </w:rPr>
              <w:t> = ?</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30" type="#_x0000_t75" style="width:18pt;height:15.35pt" o:ole="">
                        <v:imagedata r:id="rId5" o:title=""/>
                      </v:shape>
                      <w:control r:id="rId54" w:name="DefaultOcxName30" w:shapeid="_x0000_i1430"/>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4</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29" type="#_x0000_t75" style="width:18pt;height:15.35pt" o:ole="">
                        <v:imagedata r:id="rId5" o:title=""/>
                      </v:shape>
                      <w:control r:id="rId55" w:name="DefaultOcxName31" w:shapeid="_x0000_i1429"/>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16</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28" type="#_x0000_t75" style="width:18pt;height:15.35pt" o:ole="">
                        <v:imagedata r:id="rId5" o:title=""/>
                      </v:shape>
                      <w:control r:id="rId56" w:name="DefaultOcxName32" w:shapeid="_x0000_i1428"/>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64</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27" type="#_x0000_t75" style="width:18pt;height:15.35pt" o:ole="">
                        <v:imagedata r:id="rId5" o:title=""/>
                      </v:shape>
                      <w:control r:id="rId57" w:name="DefaultOcxName33" w:shapeid="_x0000_i1427"/>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2"/>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256.25</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A</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(256)</w:t>
            </w:r>
            <w:r w:rsidRPr="00A832BB">
              <w:rPr>
                <w:rFonts w:ascii="Arial" w:eastAsia="Times New Roman" w:hAnsi="Arial" w:cs="Arial"/>
                <w:sz w:val="16"/>
                <w:szCs w:val="16"/>
                <w:vertAlign w:val="superscript"/>
              </w:rPr>
              <w:t>0.16</w:t>
            </w:r>
            <w:r w:rsidRPr="00A832BB">
              <w:rPr>
                <w:rFonts w:ascii="Arial" w:eastAsia="Times New Roman" w:hAnsi="Arial" w:cs="Arial"/>
                <w:sz w:val="19"/>
                <w:szCs w:val="19"/>
              </w:rPr>
              <w:t> x (256)</w:t>
            </w:r>
            <w:r w:rsidRPr="00A832BB">
              <w:rPr>
                <w:rFonts w:ascii="Arial" w:eastAsia="Times New Roman" w:hAnsi="Arial" w:cs="Arial"/>
                <w:sz w:val="16"/>
                <w:szCs w:val="16"/>
                <w:vertAlign w:val="superscript"/>
              </w:rPr>
              <w:t>0.09</w:t>
            </w:r>
            <w:r w:rsidRPr="00A832BB">
              <w:rPr>
                <w:rFonts w:ascii="Arial" w:eastAsia="Times New Roman" w:hAnsi="Arial" w:cs="Arial"/>
                <w:sz w:val="19"/>
                <w:szCs w:val="19"/>
              </w:rPr>
              <w:t> = (256)</w:t>
            </w:r>
            <w:r w:rsidRPr="00A832BB">
              <w:rPr>
                <w:rFonts w:ascii="Arial" w:eastAsia="Times New Roman" w:hAnsi="Arial" w:cs="Arial"/>
                <w:sz w:val="16"/>
                <w:szCs w:val="16"/>
                <w:vertAlign w:val="superscript"/>
              </w:rPr>
              <w:t>(0.16 + 0.09)</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   = (256)</w:t>
            </w:r>
            <w:r w:rsidRPr="00A832BB">
              <w:rPr>
                <w:rFonts w:ascii="Arial" w:eastAsia="Times New Roman" w:hAnsi="Arial" w:cs="Arial"/>
                <w:sz w:val="16"/>
                <w:szCs w:val="16"/>
                <w:vertAlign w:val="superscript"/>
              </w:rPr>
              <w:t>0.25</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   = (256)</w:t>
            </w:r>
            <w:r w:rsidRPr="00A832BB">
              <w:rPr>
                <w:rFonts w:ascii="Arial" w:eastAsia="Times New Roman" w:hAnsi="Arial" w:cs="Arial"/>
                <w:sz w:val="16"/>
                <w:szCs w:val="16"/>
                <w:vertAlign w:val="superscript"/>
              </w:rPr>
              <w:t>(25/100)</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   = (256)</w:t>
            </w:r>
            <w:r w:rsidRPr="00A832BB">
              <w:rPr>
                <w:rFonts w:ascii="Arial" w:eastAsia="Times New Roman" w:hAnsi="Arial" w:cs="Arial"/>
                <w:sz w:val="16"/>
                <w:szCs w:val="16"/>
                <w:vertAlign w:val="superscript"/>
              </w:rPr>
              <w:t>(1/4)</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   = (4</w:t>
            </w:r>
            <w:r w:rsidRPr="00A832BB">
              <w:rPr>
                <w:rFonts w:ascii="Arial" w:eastAsia="Times New Roman" w:hAnsi="Arial" w:cs="Arial"/>
                <w:sz w:val="16"/>
                <w:szCs w:val="16"/>
                <w:vertAlign w:val="superscript"/>
              </w:rPr>
              <w:t>4</w:t>
            </w:r>
            <w:r w:rsidRPr="00A832BB">
              <w:rPr>
                <w:rFonts w:ascii="Arial" w:eastAsia="Times New Roman" w:hAnsi="Arial" w:cs="Arial"/>
                <w:sz w:val="19"/>
                <w:szCs w:val="19"/>
              </w:rPr>
              <w:t>)</w:t>
            </w:r>
            <w:r w:rsidRPr="00A832BB">
              <w:rPr>
                <w:rFonts w:ascii="Arial" w:eastAsia="Times New Roman" w:hAnsi="Arial" w:cs="Arial"/>
                <w:sz w:val="16"/>
                <w:szCs w:val="16"/>
                <w:vertAlign w:val="superscript"/>
              </w:rPr>
              <w:t>(1/4)</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   = 4</w:t>
            </w:r>
            <w:r w:rsidRPr="00A832BB">
              <w:rPr>
                <w:rFonts w:ascii="Arial" w:eastAsia="Times New Roman" w:hAnsi="Arial" w:cs="Arial"/>
                <w:sz w:val="16"/>
                <w:szCs w:val="16"/>
                <w:vertAlign w:val="superscript"/>
              </w:rPr>
              <w:t>4(1/4)</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   = 4</w:t>
            </w:r>
            <w:r w:rsidRPr="00A832BB">
              <w:rPr>
                <w:rFonts w:ascii="Arial" w:eastAsia="Times New Roman" w:hAnsi="Arial" w:cs="Arial"/>
                <w:sz w:val="16"/>
                <w:szCs w:val="16"/>
                <w:vertAlign w:val="superscript"/>
              </w:rPr>
              <w:t>1</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   = 4</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58" w:tgtFrame="_blank" w:history="1">
              <w:r w:rsidRPr="00A832BB">
                <w:rPr>
                  <w:rFonts w:ascii="Arial" w:eastAsia="Times New Roman" w:hAnsi="Arial" w:cs="Arial"/>
                  <w:color w:val="0077CC"/>
                  <w:sz w:val="19"/>
                  <w:u w:val="single"/>
                </w:rPr>
                <w:t>Surds and Indices</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59"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1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9.</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Three partners shared the profit in a business in the ratio 5 : 7 : 8. They had partnered for 14 months, 8 months and 7 months respectively. What was the ratio of their investments?</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26" type="#_x0000_t75" style="width:18pt;height:15.35pt" o:ole="">
                        <v:imagedata r:id="rId5" o:title=""/>
                      </v:shape>
                      <w:control r:id="rId60" w:name="DefaultOcxName34" w:shapeid="_x0000_i1426"/>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34"/>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5 : 7 : 8</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25" type="#_x0000_t75" style="width:18pt;height:15.35pt" o:ole="">
                        <v:imagedata r:id="rId5" o:title=""/>
                      </v:shape>
                      <w:control r:id="rId61" w:name="DefaultOcxName35" w:shapeid="_x0000_i1425"/>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51"/>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20 : 49 : 64</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24" type="#_x0000_t75" style="width:18pt;height:15.35pt" o:ole="">
                        <v:imagedata r:id="rId5" o:title=""/>
                      </v:shape>
                      <w:control r:id="rId62" w:name="DefaultOcxName36" w:shapeid="_x0000_i1424"/>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51"/>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38 : 28 : 21</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23" type="#_x0000_t75" style="width:18pt;height:15.35pt" o:ole="">
                        <v:imagedata r:id="rId5" o:title=""/>
                      </v:shape>
                      <w:control r:id="rId63" w:name="DefaultOcxName37" w:shapeid="_x0000_i1423"/>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None of these</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B</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Let their investments be Rs. </w:t>
            </w:r>
            <w:r w:rsidRPr="00A832BB">
              <w:rPr>
                <w:rFonts w:ascii="Arial" w:eastAsia="Times New Roman" w:hAnsi="Arial" w:cs="Arial"/>
                <w:i/>
                <w:iCs/>
                <w:sz w:val="19"/>
                <w:szCs w:val="19"/>
              </w:rPr>
              <w:t>x</w:t>
            </w:r>
            <w:r w:rsidRPr="00A832BB">
              <w:rPr>
                <w:rFonts w:ascii="Arial" w:eastAsia="Times New Roman" w:hAnsi="Arial" w:cs="Arial"/>
                <w:sz w:val="19"/>
                <w:szCs w:val="19"/>
              </w:rPr>
              <w:t> for 14 months, Rs. </w:t>
            </w:r>
            <w:r w:rsidRPr="00A832BB">
              <w:rPr>
                <w:rFonts w:ascii="Arial" w:eastAsia="Times New Roman" w:hAnsi="Arial" w:cs="Arial"/>
                <w:i/>
                <w:iCs/>
                <w:sz w:val="19"/>
                <w:szCs w:val="19"/>
              </w:rPr>
              <w:t>y</w:t>
            </w:r>
            <w:r w:rsidRPr="00A832BB">
              <w:rPr>
                <w:rFonts w:ascii="Arial" w:eastAsia="Times New Roman" w:hAnsi="Arial" w:cs="Arial"/>
                <w:sz w:val="19"/>
                <w:szCs w:val="19"/>
              </w:rPr>
              <w:t> for 8 months and Rs. </w:t>
            </w:r>
            <w:r w:rsidRPr="00A832BB">
              <w:rPr>
                <w:rFonts w:ascii="Arial" w:eastAsia="Times New Roman" w:hAnsi="Arial" w:cs="Arial"/>
                <w:i/>
                <w:iCs/>
                <w:sz w:val="19"/>
                <w:szCs w:val="19"/>
              </w:rPr>
              <w:t>z</w:t>
            </w:r>
            <w:r w:rsidRPr="00A832BB">
              <w:rPr>
                <w:rFonts w:ascii="Arial" w:eastAsia="Times New Roman" w:hAnsi="Arial" w:cs="Arial"/>
                <w:sz w:val="19"/>
                <w:szCs w:val="19"/>
              </w:rPr>
              <w:t> for 7 months respectively.</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Then, 14</w:t>
            </w:r>
            <w:r w:rsidRPr="00A832BB">
              <w:rPr>
                <w:rFonts w:ascii="Arial" w:eastAsia="Times New Roman" w:hAnsi="Arial" w:cs="Arial"/>
                <w:i/>
                <w:iCs/>
                <w:sz w:val="19"/>
                <w:szCs w:val="19"/>
              </w:rPr>
              <w:t>x</w:t>
            </w:r>
            <w:r w:rsidRPr="00A832BB">
              <w:rPr>
                <w:rFonts w:ascii="Arial" w:eastAsia="Times New Roman" w:hAnsi="Arial" w:cs="Arial"/>
                <w:sz w:val="19"/>
                <w:szCs w:val="19"/>
              </w:rPr>
              <w:t> : 8</w:t>
            </w:r>
            <w:r w:rsidRPr="00A832BB">
              <w:rPr>
                <w:rFonts w:ascii="Arial" w:eastAsia="Times New Roman" w:hAnsi="Arial" w:cs="Arial"/>
                <w:i/>
                <w:iCs/>
                <w:sz w:val="19"/>
                <w:szCs w:val="19"/>
              </w:rPr>
              <w:t>y</w:t>
            </w:r>
            <w:r w:rsidRPr="00A832BB">
              <w:rPr>
                <w:rFonts w:ascii="Arial" w:eastAsia="Times New Roman" w:hAnsi="Arial" w:cs="Arial"/>
                <w:sz w:val="19"/>
                <w:szCs w:val="19"/>
              </w:rPr>
              <w:t> : 7</w:t>
            </w:r>
            <w:r w:rsidRPr="00A832BB">
              <w:rPr>
                <w:rFonts w:ascii="Arial" w:eastAsia="Times New Roman" w:hAnsi="Arial" w:cs="Arial"/>
                <w:i/>
                <w:iCs/>
                <w:sz w:val="19"/>
                <w:szCs w:val="19"/>
              </w:rPr>
              <w:t>z</w:t>
            </w:r>
            <w:r w:rsidRPr="00A832BB">
              <w:rPr>
                <w:rFonts w:ascii="Arial" w:eastAsia="Times New Roman" w:hAnsi="Arial" w:cs="Arial"/>
                <w:sz w:val="19"/>
                <w:szCs w:val="19"/>
              </w:rPr>
              <w:t> = 5 : 7 : 8.</w:t>
            </w:r>
          </w:p>
          <w:tbl>
            <w:tblPr>
              <w:tblW w:w="0" w:type="auto"/>
              <w:tblCellSpacing w:w="0" w:type="dxa"/>
              <w:tblCellMar>
                <w:left w:w="0" w:type="dxa"/>
                <w:right w:w="0" w:type="dxa"/>
              </w:tblCellMar>
              <w:tblLook w:val="04A0"/>
            </w:tblPr>
            <w:tblGrid>
              <w:gridCol w:w="526"/>
              <w:gridCol w:w="307"/>
              <w:gridCol w:w="297"/>
              <w:gridCol w:w="106"/>
              <w:gridCol w:w="2632"/>
              <w:gridCol w:w="212"/>
              <w:gridCol w:w="95"/>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Now,</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14</w:t>
                  </w:r>
                  <w:r w:rsidRPr="00A832BB">
                    <w:rPr>
                      <w:rFonts w:ascii="Arial" w:eastAsia="Times New Roman" w:hAnsi="Arial" w:cs="Arial"/>
                      <w:i/>
                      <w:iCs/>
                      <w:sz w:val="19"/>
                      <w:szCs w:val="19"/>
                    </w:rPr>
                    <w:t>x</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5</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26" name="Picture 26"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indiabix.com/_files/images/aptitude/1-sym-bim.gif"/>
                                <pic:cNvPicPr>
                                  <a:picLocks noChangeAspect="1" noChangeArrowheads="1"/>
                                </pic:cNvPicPr>
                              </pic:nvPicPr>
                              <pic:blipFill>
                                <a:blip r:embed="rId5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98</w:t>
                  </w:r>
                  <w:r w:rsidRPr="00A832BB">
                    <w:rPr>
                      <w:rFonts w:ascii="Arial" w:eastAsia="Times New Roman" w:hAnsi="Arial" w:cs="Arial"/>
                      <w:i/>
                      <w:iCs/>
                      <w:sz w:val="19"/>
                      <w:szCs w:val="19"/>
                    </w:rPr>
                    <w:t>x</w:t>
                  </w:r>
                  <w:r w:rsidRPr="00A832BB">
                    <w:rPr>
                      <w:rFonts w:ascii="Arial" w:eastAsia="Times New Roman" w:hAnsi="Arial" w:cs="Arial"/>
                      <w:sz w:val="19"/>
                      <w:szCs w:val="19"/>
                    </w:rPr>
                    <w:t> = 40</w:t>
                  </w:r>
                  <w:r w:rsidRPr="00A832BB">
                    <w:rPr>
                      <w:rFonts w:ascii="Arial" w:eastAsia="Times New Roman" w:hAnsi="Arial" w:cs="Arial"/>
                      <w:i/>
                      <w:iCs/>
                      <w:sz w:val="19"/>
                      <w:szCs w:val="19"/>
                    </w:rPr>
                    <w:t>y</w:t>
                  </w:r>
                  <w:r w:rsidRPr="00A832BB">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27" name="Picture 27"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indiabix.com/_files/images/aptitude/1-sym-bim.gif"/>
                                <pic:cNvPicPr>
                                  <a:picLocks noChangeAspect="1" noChangeArrowheads="1"/>
                                </pic:cNvPicPr>
                              </pic:nvPicPr>
                              <pic:blipFill>
                                <a:blip r:embed="rId5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w:t>
                  </w:r>
                  <w:r w:rsidRPr="00A832BB">
                    <w:rPr>
                      <w:rFonts w:ascii="Arial" w:eastAsia="Times New Roman" w:hAnsi="Arial" w:cs="Arial"/>
                      <w:i/>
                      <w:iCs/>
                      <w:sz w:val="19"/>
                      <w:szCs w:val="19"/>
                    </w:rPr>
                    <w:t>y</w:t>
                  </w:r>
                  <w:r w:rsidRPr="00A832BB">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49</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x</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8</w:t>
                  </w:r>
                  <w:r w:rsidRPr="00A832BB">
                    <w:rPr>
                      <w:rFonts w:ascii="Arial" w:eastAsia="Times New Roman" w:hAnsi="Arial" w:cs="Arial"/>
                      <w:i/>
                      <w:iCs/>
                      <w:sz w:val="19"/>
                      <w:szCs w:val="19"/>
                    </w:rPr>
                    <w:t>y</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7</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20</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484"/>
              <w:gridCol w:w="307"/>
              <w:gridCol w:w="297"/>
              <w:gridCol w:w="106"/>
              <w:gridCol w:w="2738"/>
              <w:gridCol w:w="318"/>
              <w:gridCol w:w="352"/>
              <w:gridCol w:w="212"/>
              <w:gridCol w:w="148"/>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And,</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14</w:t>
                  </w:r>
                  <w:r w:rsidRPr="00A832BB">
                    <w:rPr>
                      <w:rFonts w:ascii="Arial" w:eastAsia="Times New Roman" w:hAnsi="Arial" w:cs="Arial"/>
                      <w:i/>
                      <w:iCs/>
                      <w:sz w:val="19"/>
                      <w:szCs w:val="19"/>
                    </w:rPr>
                    <w:t>x</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5</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28" name="Picture 28"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indiabix.com/_files/images/aptitude/1-sym-bim.gif"/>
                                <pic:cNvPicPr>
                                  <a:picLocks noChangeAspect="1" noChangeArrowheads="1"/>
                                </pic:cNvPicPr>
                              </pic:nvPicPr>
                              <pic:blipFill>
                                <a:blip r:embed="rId5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112</w:t>
                  </w:r>
                  <w:r w:rsidRPr="00A832BB">
                    <w:rPr>
                      <w:rFonts w:ascii="Arial" w:eastAsia="Times New Roman" w:hAnsi="Arial" w:cs="Arial"/>
                      <w:i/>
                      <w:iCs/>
                      <w:sz w:val="19"/>
                      <w:szCs w:val="19"/>
                    </w:rPr>
                    <w:t>x</w:t>
                  </w:r>
                  <w:r w:rsidRPr="00A832BB">
                    <w:rPr>
                      <w:rFonts w:ascii="Arial" w:eastAsia="Times New Roman" w:hAnsi="Arial" w:cs="Arial"/>
                      <w:sz w:val="19"/>
                      <w:szCs w:val="19"/>
                    </w:rPr>
                    <w:t> = 35</w:t>
                  </w:r>
                  <w:r w:rsidRPr="00A832BB">
                    <w:rPr>
                      <w:rFonts w:ascii="Arial" w:eastAsia="Times New Roman" w:hAnsi="Arial" w:cs="Arial"/>
                      <w:i/>
                      <w:iCs/>
                      <w:sz w:val="19"/>
                      <w:szCs w:val="19"/>
                    </w:rPr>
                    <w:t>z</w:t>
                  </w:r>
                  <w:r w:rsidRPr="00A832BB">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29" name="Picture 29"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indiabix.com/_files/images/aptitude/1-sym-bim.gif"/>
                                <pic:cNvPicPr>
                                  <a:picLocks noChangeAspect="1" noChangeArrowheads="1"/>
                                </pic:cNvPicPr>
                              </pic:nvPicPr>
                              <pic:blipFill>
                                <a:blip r:embed="rId5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w:t>
                  </w:r>
                  <w:r w:rsidRPr="00A832BB">
                    <w:rPr>
                      <w:rFonts w:ascii="Arial" w:eastAsia="Times New Roman" w:hAnsi="Arial" w:cs="Arial"/>
                      <w:i/>
                      <w:iCs/>
                      <w:sz w:val="19"/>
                      <w:szCs w:val="19"/>
                    </w:rPr>
                    <w:t>z</w:t>
                  </w:r>
                  <w:r w:rsidRPr="00A832BB">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112</w:t>
                  </w:r>
                </w:p>
              </w:tc>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x</w:t>
                  </w:r>
                  <w:r w:rsidRPr="00A832BB">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16</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x</w:t>
                  </w:r>
                  <w:r w:rsidRPr="00A832BB">
                    <w:rPr>
                      <w:rFonts w:ascii="Arial" w:eastAsia="Times New Roman" w:hAnsi="Arial" w:cs="Arial"/>
                      <w:sz w:val="19"/>
                      <w:szCs w:val="19"/>
                    </w:rPr>
                    <w:t>.</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7</w:t>
                  </w:r>
                  <w:r w:rsidRPr="00A832BB">
                    <w:rPr>
                      <w:rFonts w:ascii="Arial" w:eastAsia="Times New Roman" w:hAnsi="Arial" w:cs="Arial"/>
                      <w:i/>
                      <w:iCs/>
                      <w:sz w:val="19"/>
                      <w:szCs w:val="19"/>
                    </w:rPr>
                    <w:t>z</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8</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35</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5</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1448"/>
              <w:gridCol w:w="212"/>
              <w:gridCol w:w="95"/>
              <w:gridCol w:w="239"/>
              <w:gridCol w:w="212"/>
              <w:gridCol w:w="95"/>
              <w:gridCol w:w="1354"/>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30" name="Picture 30"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w:t>
                  </w:r>
                  <w:r w:rsidRPr="00A832BB">
                    <w:rPr>
                      <w:rFonts w:ascii="Arial" w:eastAsia="Times New Roman" w:hAnsi="Arial" w:cs="Arial"/>
                      <w:i/>
                      <w:iCs/>
                      <w:sz w:val="19"/>
                      <w:szCs w:val="19"/>
                    </w:rPr>
                    <w:t>x</w:t>
                  </w:r>
                  <w:r w:rsidRPr="00A832BB">
                    <w:rPr>
                      <w:rFonts w:ascii="Arial" w:eastAsia="Times New Roman" w:hAnsi="Arial" w:cs="Arial"/>
                      <w:sz w:val="19"/>
                      <w:szCs w:val="19"/>
                    </w:rPr>
                    <w:t> : </w:t>
                  </w:r>
                  <w:r w:rsidRPr="00A832BB">
                    <w:rPr>
                      <w:rFonts w:ascii="Arial" w:eastAsia="Times New Roman" w:hAnsi="Arial" w:cs="Arial"/>
                      <w:i/>
                      <w:iCs/>
                      <w:sz w:val="19"/>
                      <w:szCs w:val="19"/>
                    </w:rPr>
                    <w:t>y</w:t>
                  </w:r>
                  <w:r w:rsidRPr="00A832BB">
                    <w:rPr>
                      <w:rFonts w:ascii="Arial" w:eastAsia="Times New Roman" w:hAnsi="Arial" w:cs="Arial"/>
                      <w:sz w:val="19"/>
                      <w:szCs w:val="19"/>
                    </w:rPr>
                    <w:t> : </w:t>
                  </w:r>
                  <w:r w:rsidRPr="00A832BB">
                    <w:rPr>
                      <w:rFonts w:ascii="Arial" w:eastAsia="Times New Roman" w:hAnsi="Arial" w:cs="Arial"/>
                      <w:i/>
                      <w:iCs/>
                      <w:sz w:val="19"/>
                      <w:szCs w:val="19"/>
                    </w:rPr>
                    <w:t>z</w:t>
                  </w:r>
                  <w:r w:rsidRPr="00A832BB">
                    <w:rPr>
                      <w:rFonts w:ascii="Arial" w:eastAsia="Times New Roman" w:hAnsi="Arial" w:cs="Arial"/>
                      <w:sz w:val="19"/>
                      <w:szCs w:val="19"/>
                    </w:rPr>
                    <w:t> = </w:t>
                  </w:r>
                  <w:r w:rsidRPr="00A832BB">
                    <w:rPr>
                      <w:rFonts w:ascii="Arial" w:eastAsia="Times New Roman" w:hAnsi="Arial" w:cs="Arial"/>
                      <w:i/>
                      <w:iCs/>
                      <w:sz w:val="19"/>
                      <w:szCs w:val="19"/>
                    </w:rPr>
                    <w:t>x</w:t>
                  </w:r>
                  <w:r w:rsidRPr="00A832BB">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49</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x</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16</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x</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20 : 49 : 64.</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20</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5</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64" w:tgtFrame="_blank" w:history="1">
              <w:r w:rsidRPr="00A832BB">
                <w:rPr>
                  <w:rFonts w:ascii="Arial" w:eastAsia="Times New Roman" w:hAnsi="Arial" w:cs="Arial"/>
                  <w:color w:val="0077CC"/>
                  <w:sz w:val="19"/>
                  <w:u w:val="single"/>
                </w:rPr>
                <w:t>Partnership</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65"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1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10.</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 starts business with Rs. 3500 and after 5 months, B joins with A as his partner. After a year, the profit is divided in the ratio 2 : 3. What is B's contribution in the capital?</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22" type="#_x0000_t75" style="width:18pt;height:15.35pt" o:ole="">
                        <v:imagedata r:id="rId5" o:title=""/>
                      </v:shape>
                      <w:control r:id="rId66" w:name="DefaultOcxName38" w:shapeid="_x0000_i1422"/>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Rs. 7500</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21" type="#_x0000_t75" style="width:18pt;height:15.35pt" o:ole="">
                        <v:imagedata r:id="rId5" o:title=""/>
                      </v:shape>
                      <w:control r:id="rId67" w:name="DefaultOcxName39" w:shapeid="_x0000_i1421"/>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Rs. 8000</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20" type="#_x0000_t75" style="width:18pt;height:15.35pt" o:ole="">
                        <v:imagedata r:id="rId5" o:title=""/>
                      </v:shape>
                      <w:control r:id="rId68" w:name="DefaultOcxName40" w:shapeid="_x0000_i1420"/>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Rs. 8500</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19" type="#_x0000_t75" style="width:18pt;height:15.35pt" o:ole="">
                        <v:imagedata r:id="rId5" o:title=""/>
                      </v:shape>
                      <w:control r:id="rId69" w:name="DefaultOcxName41" w:shapeid="_x0000_i1419"/>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Rs. 9000</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Let B's capital be Rs. </w:t>
            </w:r>
            <w:r w:rsidRPr="00A832BB">
              <w:rPr>
                <w:rFonts w:ascii="Arial" w:eastAsia="Times New Roman" w:hAnsi="Arial" w:cs="Arial"/>
                <w:i/>
                <w:iCs/>
                <w:sz w:val="19"/>
                <w:szCs w:val="19"/>
              </w:rPr>
              <w:t>x</w:t>
            </w:r>
            <w:r w:rsidRPr="00A832BB">
              <w:rPr>
                <w:rFonts w:ascii="Arial" w:eastAsia="Times New Roman" w:hAnsi="Arial" w:cs="Arial"/>
                <w:sz w:val="19"/>
                <w:szCs w:val="19"/>
              </w:rPr>
              <w:t>.</w:t>
            </w:r>
          </w:p>
          <w:tbl>
            <w:tblPr>
              <w:tblW w:w="0" w:type="auto"/>
              <w:tblCellSpacing w:w="0" w:type="dxa"/>
              <w:tblCellMar>
                <w:left w:w="0" w:type="dxa"/>
                <w:right w:w="0" w:type="dxa"/>
              </w:tblCellMar>
              <w:tblLook w:val="04A0"/>
            </w:tblPr>
            <w:tblGrid>
              <w:gridCol w:w="579"/>
              <w:gridCol w:w="163"/>
              <w:gridCol w:w="835"/>
              <w:gridCol w:w="297"/>
              <w:gridCol w:w="106"/>
              <w:gridCol w:w="150"/>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Then,</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1" name="Picture 31"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3500 x 12</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32" name="Picture 32"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7</w:t>
                  </w:r>
                  <w:r w:rsidRPr="00A832BB">
                    <w:rPr>
                      <w:rFonts w:ascii="Arial" w:eastAsia="Times New Roman" w:hAnsi="Arial" w:cs="Arial"/>
                      <w:i/>
                      <w:iCs/>
                      <w:sz w:val="19"/>
                      <w:szCs w:val="19"/>
                    </w:rPr>
                    <w:t>x</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3</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33" name="Picture 3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indiabix.com/_files/images/aptitude/1-sym-imp.gif"/>
                          <pic:cNvPicPr>
                            <a:picLocks noChangeAspect="1" noChangeArrowheads="1"/>
                          </pic:cNvPicPr>
                        </pic:nvPicPr>
                        <pic:blipFill>
                          <a:blip r:embed="rId1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14</w:t>
            </w:r>
            <w:r w:rsidRPr="00A832BB">
              <w:rPr>
                <w:rFonts w:ascii="Arial" w:eastAsia="Times New Roman" w:hAnsi="Arial" w:cs="Arial"/>
                <w:i/>
                <w:iCs/>
                <w:sz w:val="19"/>
                <w:szCs w:val="19"/>
              </w:rPr>
              <w:t>x</w:t>
            </w:r>
            <w:r w:rsidRPr="00A832BB">
              <w:rPr>
                <w:rFonts w:ascii="Arial" w:eastAsia="Times New Roman" w:hAnsi="Arial" w:cs="Arial"/>
                <w:sz w:val="19"/>
                <w:szCs w:val="19"/>
              </w:rPr>
              <w:t> = 126000</w:t>
            </w:r>
          </w:p>
          <w:p w:rsidR="00A832BB" w:rsidRPr="00A832BB" w:rsidRDefault="00A832BB" w:rsidP="00A832BB">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34" name="Picture 34"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indiabix.com/_files/images/aptitude/1-sym-imp.gif"/>
                          <pic:cNvPicPr>
                            <a:picLocks noChangeAspect="1" noChangeArrowheads="1"/>
                          </pic:cNvPicPr>
                        </pic:nvPicPr>
                        <pic:blipFill>
                          <a:blip r:embed="rId1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w:t>
            </w:r>
            <w:r w:rsidRPr="00A832BB">
              <w:rPr>
                <w:rFonts w:ascii="Arial" w:eastAsia="Times New Roman" w:hAnsi="Arial" w:cs="Arial"/>
                <w:i/>
                <w:iCs/>
                <w:sz w:val="19"/>
                <w:szCs w:val="19"/>
              </w:rPr>
              <w:t>x</w:t>
            </w:r>
            <w:r w:rsidRPr="00A832BB">
              <w:rPr>
                <w:rFonts w:ascii="Arial" w:eastAsia="Times New Roman" w:hAnsi="Arial" w:cs="Arial"/>
                <w:sz w:val="19"/>
                <w:szCs w:val="19"/>
              </w:rPr>
              <w:t> = 9000.</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70" w:tgtFrame="_blank" w:history="1">
              <w:r w:rsidRPr="00A832BB">
                <w:rPr>
                  <w:rFonts w:ascii="Arial" w:eastAsia="Times New Roman" w:hAnsi="Arial" w:cs="Arial"/>
                  <w:color w:val="0077CC"/>
                  <w:sz w:val="19"/>
                  <w:u w:val="single"/>
                </w:rPr>
                <w:t>Partnership</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71"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1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0" w:type="auto"/>
            <w:gridSpan w:val="2"/>
            <w:vAlign w:val="center"/>
            <w:hideMark/>
          </w:tcPr>
          <w:p w:rsidR="00A832BB" w:rsidRPr="00A832BB" w:rsidRDefault="00A832BB" w:rsidP="00A832BB">
            <w:pPr>
              <w:shd w:val="clear" w:color="auto" w:fill="FDFDFD"/>
              <w:spacing w:after="0" w:line="240" w:lineRule="auto"/>
              <w:rPr>
                <w:rFonts w:ascii="Arial" w:eastAsia="Times New Roman" w:hAnsi="Arial" w:cs="Arial"/>
                <w:b/>
                <w:bCs/>
                <w:color w:val="808080"/>
                <w:sz w:val="19"/>
                <w:szCs w:val="19"/>
              </w:rPr>
            </w:pPr>
            <w:r w:rsidRPr="00A832BB">
              <w:rPr>
                <w:rFonts w:ascii="Arial" w:eastAsia="Times New Roman" w:hAnsi="Arial" w:cs="Arial"/>
                <w:b/>
                <w:bCs/>
                <w:color w:val="808080"/>
                <w:sz w:val="19"/>
                <w:szCs w:val="19"/>
              </w:rPr>
              <w:t>Direction (for Q.No. 11):</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Each of the questions given below consists of a statement and / or a question and two statements numbered I and II given below it. You have to decide whether the data provided in the statement(s) is / are sufficient to answer the given question. Read the both statements and</w:t>
            </w:r>
          </w:p>
          <w:p w:rsidR="00A832BB" w:rsidRPr="00A832BB" w:rsidRDefault="00A832BB" w:rsidP="00A832BB">
            <w:pPr>
              <w:numPr>
                <w:ilvl w:val="0"/>
                <w:numId w:val="2"/>
              </w:numPr>
              <w:spacing w:before="133" w:after="0" w:line="240" w:lineRule="auto"/>
              <w:ind w:left="0"/>
              <w:rPr>
                <w:rFonts w:ascii="Arial" w:eastAsia="Times New Roman" w:hAnsi="Arial" w:cs="Arial"/>
                <w:sz w:val="19"/>
                <w:szCs w:val="19"/>
              </w:rPr>
            </w:pPr>
            <w:r w:rsidRPr="00A832BB">
              <w:rPr>
                <w:rFonts w:ascii="Arial" w:eastAsia="Times New Roman" w:hAnsi="Arial" w:cs="Arial"/>
                <w:sz w:val="19"/>
                <w:szCs w:val="19"/>
              </w:rPr>
              <w:t>Give answer (A) if the data in Statement I alone are sufficient to answer the question, while the data in Statement II alone are not sufficient to answer the question.</w:t>
            </w:r>
          </w:p>
          <w:p w:rsidR="00A832BB" w:rsidRPr="00A832BB" w:rsidRDefault="00A832BB" w:rsidP="00A832BB">
            <w:pPr>
              <w:numPr>
                <w:ilvl w:val="0"/>
                <w:numId w:val="2"/>
              </w:numPr>
              <w:spacing w:before="133" w:after="0" w:line="240" w:lineRule="auto"/>
              <w:ind w:left="0"/>
              <w:rPr>
                <w:rFonts w:ascii="Arial" w:eastAsia="Times New Roman" w:hAnsi="Arial" w:cs="Arial"/>
                <w:sz w:val="19"/>
                <w:szCs w:val="19"/>
              </w:rPr>
            </w:pPr>
            <w:r w:rsidRPr="00A832BB">
              <w:rPr>
                <w:rFonts w:ascii="Arial" w:eastAsia="Times New Roman" w:hAnsi="Arial" w:cs="Arial"/>
                <w:sz w:val="19"/>
                <w:szCs w:val="19"/>
              </w:rPr>
              <w:t>Give answer (B) if the data in Statement II alone are sufficient to answer the question, while the data in Statement I alone are not sufficient to answer the question.</w:t>
            </w:r>
          </w:p>
          <w:p w:rsidR="00A832BB" w:rsidRPr="00A832BB" w:rsidRDefault="00A832BB" w:rsidP="00A832BB">
            <w:pPr>
              <w:numPr>
                <w:ilvl w:val="0"/>
                <w:numId w:val="2"/>
              </w:numPr>
              <w:spacing w:before="133" w:after="0" w:line="240" w:lineRule="auto"/>
              <w:ind w:left="0"/>
              <w:rPr>
                <w:rFonts w:ascii="Arial" w:eastAsia="Times New Roman" w:hAnsi="Arial" w:cs="Arial"/>
                <w:sz w:val="19"/>
                <w:szCs w:val="19"/>
              </w:rPr>
            </w:pPr>
            <w:r w:rsidRPr="00A832BB">
              <w:rPr>
                <w:rFonts w:ascii="Arial" w:eastAsia="Times New Roman" w:hAnsi="Arial" w:cs="Arial"/>
                <w:sz w:val="19"/>
                <w:szCs w:val="19"/>
              </w:rPr>
              <w:lastRenderedPageBreak/>
              <w:t>Give answer (C) if the data either in Statement I or in Statement II alone are sufficient to answer the question.</w:t>
            </w:r>
          </w:p>
          <w:p w:rsidR="00A832BB" w:rsidRPr="00A832BB" w:rsidRDefault="00A832BB" w:rsidP="00A832BB">
            <w:pPr>
              <w:numPr>
                <w:ilvl w:val="0"/>
                <w:numId w:val="2"/>
              </w:numPr>
              <w:spacing w:before="133" w:after="0" w:line="240" w:lineRule="auto"/>
              <w:ind w:left="0"/>
              <w:rPr>
                <w:rFonts w:ascii="Arial" w:eastAsia="Times New Roman" w:hAnsi="Arial" w:cs="Arial"/>
                <w:sz w:val="19"/>
                <w:szCs w:val="19"/>
              </w:rPr>
            </w:pPr>
            <w:r w:rsidRPr="00A832BB">
              <w:rPr>
                <w:rFonts w:ascii="Arial" w:eastAsia="Times New Roman" w:hAnsi="Arial" w:cs="Arial"/>
                <w:sz w:val="19"/>
                <w:szCs w:val="19"/>
              </w:rPr>
              <w:t>Give answer (D) if the data even in both Statements I and II together are not sufficient to answer the question.</w:t>
            </w:r>
          </w:p>
          <w:p w:rsidR="00A832BB" w:rsidRPr="00A832BB" w:rsidRDefault="00A832BB" w:rsidP="00A832BB">
            <w:pPr>
              <w:numPr>
                <w:ilvl w:val="0"/>
                <w:numId w:val="2"/>
              </w:numPr>
              <w:spacing w:before="133" w:after="133" w:line="240" w:lineRule="auto"/>
              <w:ind w:left="0"/>
              <w:rPr>
                <w:rFonts w:ascii="Arial" w:eastAsia="Times New Roman" w:hAnsi="Arial" w:cs="Arial"/>
                <w:sz w:val="19"/>
                <w:szCs w:val="19"/>
              </w:rPr>
            </w:pPr>
            <w:r w:rsidRPr="00A832BB">
              <w:rPr>
                <w:rFonts w:ascii="Arial" w:eastAsia="Times New Roman" w:hAnsi="Arial" w:cs="Arial"/>
                <w:sz w:val="19"/>
                <w:szCs w:val="19"/>
              </w:rPr>
              <w:t>Give answer(E) if the data in both Statements I and II together are necessary to answer the question.</w:t>
            </w:r>
          </w:p>
        </w:tc>
      </w:tr>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lastRenderedPageBreak/>
              <w:t>11.</w:t>
            </w:r>
          </w:p>
        </w:tc>
        <w:tc>
          <w:tcPr>
            <w:tcW w:w="0" w:type="auto"/>
            <w:hideMark/>
          </w:tcPr>
          <w:tbl>
            <w:tblPr>
              <w:tblW w:w="0" w:type="auto"/>
              <w:tblCellSpacing w:w="0" w:type="dxa"/>
              <w:tblCellMar>
                <w:left w:w="0" w:type="dxa"/>
                <w:right w:w="0" w:type="dxa"/>
              </w:tblCellMar>
              <w:tblLook w:val="04A0"/>
            </w:tblPr>
            <w:tblGrid>
              <w:gridCol w:w="427"/>
              <w:gridCol w:w="8600"/>
            </w:tblGrid>
            <w:tr w:rsidR="00A832BB" w:rsidRPr="00A832BB">
              <w:trPr>
                <w:tblCellSpacing w:w="0" w:type="dxa"/>
              </w:trPr>
              <w:tc>
                <w:tcPr>
                  <w:tcW w:w="0" w:type="auto"/>
                  <w:gridSpan w:val="2"/>
                  <w:tcMar>
                    <w:top w:w="0" w:type="dxa"/>
                    <w:left w:w="0" w:type="dxa"/>
                    <w:bottom w:w="227" w:type="dxa"/>
                    <w:right w:w="0"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Ravi, Gagan and Nitin are running a business firm in partnership. What is Gagan's share in the profit earned by them?</w:t>
                  </w:r>
                </w:p>
              </w:tc>
            </w:tr>
            <w:tr w:rsidR="00A832BB" w:rsidRPr="00A832BB">
              <w:trPr>
                <w:tblCellSpacing w:w="0" w:type="dxa"/>
              </w:trPr>
              <w:tc>
                <w:tcPr>
                  <w:tcW w:w="0" w:type="auto"/>
                  <w:tcMar>
                    <w:top w:w="0" w:type="dxa"/>
                    <w:left w:w="0" w:type="dxa"/>
                    <w:bottom w:w="227" w:type="dxa"/>
                    <w:right w:w="0" w:type="dxa"/>
                  </w:tcMar>
                  <w:hideMark/>
                </w:tcPr>
                <w:p w:rsidR="00A832BB" w:rsidRPr="00A832BB" w:rsidRDefault="00A832BB" w:rsidP="00A832BB">
                  <w:pPr>
                    <w:spacing w:after="0" w:line="240" w:lineRule="auto"/>
                    <w:jc w:val="right"/>
                    <w:rPr>
                      <w:rFonts w:ascii="Arial" w:eastAsia="Times New Roman" w:hAnsi="Arial" w:cs="Arial"/>
                      <w:sz w:val="19"/>
                      <w:szCs w:val="19"/>
                    </w:rPr>
                  </w:pPr>
                  <w:r w:rsidRPr="00A832BB">
                    <w:rPr>
                      <w:rFonts w:ascii="Arial" w:eastAsia="Times New Roman" w:hAnsi="Arial" w:cs="Arial"/>
                      <w:sz w:val="19"/>
                      <w:szCs w:val="19"/>
                    </w:rPr>
                    <w:t>I. </w:t>
                  </w:r>
                </w:p>
              </w:tc>
              <w:tc>
                <w:tcPr>
                  <w:tcW w:w="0" w:type="auto"/>
                  <w:tcMar>
                    <w:top w:w="0" w:type="dxa"/>
                    <w:left w:w="0" w:type="dxa"/>
                    <w:bottom w:w="227" w:type="dxa"/>
                    <w:right w:w="0" w:type="dxa"/>
                  </w:tcMa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Ravi, Gagan and Nitin invested the amounts in the ratio of 2 : 4 : 7.</w:t>
                  </w:r>
                </w:p>
              </w:tc>
            </w:tr>
            <w:tr w:rsidR="00A832BB" w:rsidRPr="00A832BB">
              <w:trPr>
                <w:tblCellSpacing w:w="0" w:type="dxa"/>
              </w:trPr>
              <w:tc>
                <w:tcPr>
                  <w:tcW w:w="0" w:type="auto"/>
                  <w:tcMar>
                    <w:top w:w="0" w:type="dxa"/>
                    <w:left w:w="0" w:type="dxa"/>
                    <w:bottom w:w="227" w:type="dxa"/>
                    <w:right w:w="0" w:type="dxa"/>
                  </w:tcMar>
                  <w:hideMark/>
                </w:tcPr>
                <w:p w:rsidR="00A832BB" w:rsidRPr="00A832BB" w:rsidRDefault="00A832BB" w:rsidP="00A832BB">
                  <w:pPr>
                    <w:spacing w:after="0" w:line="240" w:lineRule="auto"/>
                    <w:jc w:val="right"/>
                    <w:rPr>
                      <w:rFonts w:ascii="Arial" w:eastAsia="Times New Roman" w:hAnsi="Arial" w:cs="Arial"/>
                      <w:sz w:val="19"/>
                      <w:szCs w:val="19"/>
                    </w:rPr>
                  </w:pPr>
                  <w:r w:rsidRPr="00A832BB">
                    <w:rPr>
                      <w:rFonts w:ascii="Arial" w:eastAsia="Times New Roman" w:hAnsi="Arial" w:cs="Arial"/>
                      <w:sz w:val="19"/>
                      <w:szCs w:val="19"/>
                    </w:rPr>
                    <w:t> II. </w:t>
                  </w:r>
                </w:p>
              </w:tc>
              <w:tc>
                <w:tcPr>
                  <w:tcW w:w="0" w:type="auto"/>
                  <w:tcMar>
                    <w:top w:w="0" w:type="dxa"/>
                    <w:left w:w="0" w:type="dxa"/>
                    <w:bottom w:w="227" w:type="dxa"/>
                    <w:right w:w="0" w:type="dxa"/>
                  </w:tcMa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Nitin's share in the profit is Rs. 8750.</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18" type="#_x0000_t75" style="width:18pt;height:15.35pt" o:ole="">
                        <v:imagedata r:id="rId5" o:title=""/>
                      </v:shape>
                      <w:control r:id="rId72" w:name="DefaultOcxName42" w:shapeid="_x0000_i1418"/>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31"/>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I alone sufficient while II alone not sufficient to answer</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17" type="#_x0000_t75" style="width:18pt;height:15.35pt" o:ole="">
                        <v:imagedata r:id="rId5" o:title=""/>
                      </v:shape>
                      <w:control r:id="rId73" w:name="DefaultOcxName43" w:shapeid="_x0000_i1417"/>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31"/>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II alone sufficient while I alone not sufficient to answer</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16" type="#_x0000_t75" style="width:18pt;height:15.35pt" o:ole="">
                        <v:imagedata r:id="rId5" o:title=""/>
                      </v:shape>
                      <w:control r:id="rId74" w:name="DefaultOcxName44" w:shapeid="_x0000_i1416"/>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79"/>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Either I or II alone sufficient to answer</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15" type="#_x0000_t75" style="width:18pt;height:15.35pt" o:ole="">
                        <v:imagedata r:id="rId5" o:title=""/>
                      </v:shape>
                      <w:control r:id="rId75" w:name="DefaultOcxName45" w:shapeid="_x0000_i1415"/>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349"/>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Both I and II are not sufficient to answer</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14" type="#_x0000_t75" style="width:18pt;height:15.35pt" o:ole="">
                        <v:imagedata r:id="rId5" o:title=""/>
                      </v:shape>
                      <w:control r:id="rId76" w:name="DefaultOcxName46" w:shapeid="_x0000_i1414"/>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48"/>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Both I and II are necessary to answer</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E</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Let us name Ravi, Gagan and Nitin by R, G and N respectively.</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b/>
                <w:bCs/>
                <w:sz w:val="19"/>
                <w:szCs w:val="19"/>
              </w:rPr>
              <w:t> I.</w:t>
            </w:r>
            <w:r w:rsidRPr="00A832BB">
              <w:rPr>
                <w:rFonts w:ascii="Arial" w:eastAsia="Times New Roman" w:hAnsi="Arial" w:cs="Arial"/>
                <w:sz w:val="19"/>
                <w:szCs w:val="19"/>
              </w:rPr>
              <w:t> R : G : N = 2 : 4 : 7.</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b/>
                <w:bCs/>
                <w:sz w:val="19"/>
                <w:szCs w:val="19"/>
              </w:rPr>
              <w:t>II.</w:t>
            </w:r>
            <w:r w:rsidRPr="00A832BB">
              <w:rPr>
                <w:rFonts w:ascii="Arial" w:eastAsia="Times New Roman" w:hAnsi="Arial" w:cs="Arial"/>
                <w:sz w:val="19"/>
                <w:szCs w:val="19"/>
              </w:rPr>
              <w:t> N = 8750..</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From I and II, we get:</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When N = 7, then G = 4.</w:t>
            </w:r>
          </w:p>
          <w:tbl>
            <w:tblPr>
              <w:tblW w:w="0" w:type="auto"/>
              <w:tblCellSpacing w:w="0" w:type="dxa"/>
              <w:tblCellMar>
                <w:left w:w="0" w:type="dxa"/>
                <w:right w:w="0" w:type="dxa"/>
              </w:tblCellMar>
              <w:tblLook w:val="04A0"/>
            </w:tblPr>
            <w:tblGrid>
              <w:gridCol w:w="2259"/>
              <w:gridCol w:w="163"/>
              <w:gridCol w:w="106"/>
              <w:gridCol w:w="664"/>
              <w:gridCol w:w="150"/>
              <w:gridCol w:w="826"/>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When N = 8750, then G =</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5" name="Picture 35"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4</w:t>
                  </w:r>
                </w:p>
              </w:tc>
              <w:tc>
                <w:tcPr>
                  <w:tcW w:w="0" w:type="auto"/>
                  <w:vMerge w:val="restart"/>
                  <w:tcMar>
                    <w:top w:w="0" w:type="dxa"/>
                    <w:left w:w="93" w:type="dxa"/>
                    <w:bottom w:w="0" w:type="dxa"/>
                    <w:right w:w="0"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x 8750</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36" name="Picture 36"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5000.</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7</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Thus, both I and II are needed to get the answer.</w:t>
            </w:r>
          </w:p>
          <w:p w:rsidR="00A832BB" w:rsidRPr="00A832BB" w:rsidRDefault="00A832BB" w:rsidP="00A832BB">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37" name="Picture 37"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Correct answer is (E).</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77" w:tgtFrame="_blank" w:history="1">
              <w:r w:rsidRPr="00A832BB">
                <w:rPr>
                  <w:rFonts w:ascii="Arial" w:eastAsia="Times New Roman" w:hAnsi="Arial" w:cs="Arial"/>
                  <w:color w:val="0077CC"/>
                  <w:sz w:val="19"/>
                  <w:u w:val="single"/>
                </w:rPr>
                <w:t>Partnership</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78"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1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12.</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 wheel that has 6 cogs is meshed with a larger wheel of 14 cogs. When the smaller wheel has made 21 revolutions, then the number of revolutions mad by the larger wheel is:</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13" type="#_x0000_t75" style="width:18pt;height:15.35pt" o:ole="">
                        <v:imagedata r:id="rId5" o:title=""/>
                      </v:shape>
                      <w:control r:id="rId79" w:name="DefaultOcxName47" w:shapeid="_x0000_i1413"/>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4</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12" type="#_x0000_t75" style="width:18pt;height:15.35pt" o:ole="">
                        <v:imagedata r:id="rId5" o:title=""/>
                      </v:shape>
                      <w:control r:id="rId80" w:name="DefaultOcxName48" w:shapeid="_x0000_i1412"/>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9</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11" type="#_x0000_t75" style="width:18pt;height:15.35pt" o:ole="">
                        <v:imagedata r:id="rId5" o:title=""/>
                      </v:shape>
                      <w:control r:id="rId81" w:name="DefaultOcxName49" w:shapeid="_x0000_i1411"/>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12</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10" type="#_x0000_t75" style="width:18pt;height:15.35pt" o:ole="">
                        <v:imagedata r:id="rId5" o:title=""/>
                      </v:shape>
                      <w:control r:id="rId82" w:name="DefaultOcxName50" w:shapeid="_x0000_i1410"/>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49</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B</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lastRenderedPageBreak/>
              <w:t>Let the required number of revolutions made by larger wheel be </w:t>
            </w:r>
            <w:r w:rsidRPr="00A832BB">
              <w:rPr>
                <w:rFonts w:ascii="Arial" w:eastAsia="Times New Roman" w:hAnsi="Arial" w:cs="Arial"/>
                <w:i/>
                <w:iCs/>
                <w:sz w:val="19"/>
                <w:szCs w:val="19"/>
              </w:rPr>
              <w:t>x</w:t>
            </w:r>
            <w:r w:rsidRPr="00A832BB">
              <w:rPr>
                <w:rFonts w:ascii="Arial" w:eastAsia="Times New Roman" w:hAnsi="Arial" w:cs="Arial"/>
                <w:sz w:val="19"/>
                <w:szCs w:val="19"/>
              </w:rPr>
              <w:t>.</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Then, </w:t>
            </w:r>
            <w:r w:rsidRPr="00A832BB">
              <w:rPr>
                <w:rFonts w:ascii="Arial" w:eastAsia="Times New Roman" w:hAnsi="Arial" w:cs="Arial"/>
                <w:i/>
                <w:iCs/>
                <w:sz w:val="19"/>
                <w:szCs w:val="19"/>
              </w:rPr>
              <w:t>More cogs, Less revolutions (Indirect Proportion)</w:t>
            </w:r>
          </w:p>
          <w:p w:rsidR="00A832BB" w:rsidRPr="00A832BB" w:rsidRDefault="00A832BB" w:rsidP="00A832BB">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38" name="Picture 38"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14 : 6 </w:t>
            </w:r>
            <w:r w:rsidRPr="00A832BB">
              <w:rPr>
                <w:rFonts w:ascii="Arial" w:eastAsia="Times New Roman" w:hAnsi="Arial" w:cs="Arial"/>
                <w:b/>
                <w:bCs/>
                <w:sz w:val="19"/>
                <w:szCs w:val="19"/>
              </w:rPr>
              <w:t>::</w:t>
            </w:r>
            <w:r w:rsidRPr="00A832BB">
              <w:rPr>
                <w:rFonts w:ascii="Arial" w:eastAsia="Times New Roman" w:hAnsi="Arial" w:cs="Arial"/>
                <w:sz w:val="19"/>
                <w:szCs w:val="19"/>
              </w:rPr>
              <w:t> 21 : </w:t>
            </w:r>
            <w:r w:rsidRPr="00A832BB">
              <w:rPr>
                <w:rFonts w:ascii="Arial" w:eastAsia="Times New Roman" w:hAnsi="Arial" w:cs="Arial"/>
                <w:i/>
                <w:iCs/>
                <w:sz w:val="19"/>
                <w:szCs w:val="19"/>
              </w:rPr>
              <w:t>x</w:t>
            </w:r>
            <w:r w:rsidRPr="00A832BB">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39" name="Picture 39"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indiabix.com/_files/images/aptitude/1-sym-bim.gif"/>
                          <pic:cNvPicPr>
                            <a:picLocks noChangeAspect="1" noChangeArrowheads="1"/>
                          </pic:cNvPicPr>
                        </pic:nvPicPr>
                        <pic:blipFill>
                          <a:blip r:embed="rId5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14 x </w:t>
            </w:r>
            <w:r w:rsidRPr="00A832BB">
              <w:rPr>
                <w:rFonts w:ascii="Arial" w:eastAsia="Times New Roman" w:hAnsi="Arial" w:cs="Arial"/>
                <w:i/>
                <w:iCs/>
                <w:sz w:val="19"/>
                <w:szCs w:val="19"/>
              </w:rPr>
              <w:t>x</w:t>
            </w:r>
            <w:r w:rsidRPr="00A832BB">
              <w:rPr>
                <w:rFonts w:ascii="Arial" w:eastAsia="Times New Roman" w:hAnsi="Arial" w:cs="Arial"/>
                <w:sz w:val="19"/>
                <w:szCs w:val="19"/>
              </w:rPr>
              <w:t> = 6 x 21</w:t>
            </w:r>
          </w:p>
          <w:tbl>
            <w:tblPr>
              <w:tblW w:w="0" w:type="auto"/>
              <w:tblCellSpacing w:w="0" w:type="dxa"/>
              <w:tblCellMar>
                <w:left w:w="0" w:type="dxa"/>
                <w:right w:w="0" w:type="dxa"/>
              </w:tblCellMar>
              <w:tblLook w:val="04A0"/>
            </w:tblPr>
            <w:tblGrid>
              <w:gridCol w:w="688"/>
              <w:gridCol w:w="518"/>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40" name="Picture 40"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indiabix.com/_files/images/aptitude/1-sym-imp.gif"/>
                                <pic:cNvPicPr>
                                  <a:picLocks noChangeAspect="1" noChangeArrowheads="1"/>
                                </pic:cNvPicPr>
                              </pic:nvPicPr>
                              <pic:blipFill>
                                <a:blip r:embed="rId1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w:t>
                  </w:r>
                  <w:r w:rsidRPr="00A832BB">
                    <w:rPr>
                      <w:rFonts w:ascii="Arial" w:eastAsia="Times New Roman" w:hAnsi="Arial" w:cs="Arial"/>
                      <w:i/>
                      <w:iCs/>
                      <w:sz w:val="19"/>
                      <w:szCs w:val="19"/>
                    </w:rPr>
                    <w:t>x</w:t>
                  </w:r>
                  <w:r w:rsidRPr="00A832BB">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6 x 21</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14</w:t>
                  </w:r>
                </w:p>
              </w:tc>
            </w:tr>
          </w:tbl>
          <w:p w:rsidR="00A832BB" w:rsidRPr="00A832BB" w:rsidRDefault="00A832BB" w:rsidP="00A832BB">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41" name="Picture 41"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indiabix.com/_files/images/aptitude/1-sym-imp.gif"/>
                          <pic:cNvPicPr>
                            <a:picLocks noChangeAspect="1" noChangeArrowheads="1"/>
                          </pic:cNvPicPr>
                        </pic:nvPicPr>
                        <pic:blipFill>
                          <a:blip r:embed="rId1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w:t>
            </w:r>
            <w:r w:rsidRPr="00A832BB">
              <w:rPr>
                <w:rFonts w:ascii="Arial" w:eastAsia="Times New Roman" w:hAnsi="Arial" w:cs="Arial"/>
                <w:i/>
                <w:iCs/>
                <w:sz w:val="19"/>
                <w:szCs w:val="19"/>
              </w:rPr>
              <w:t>x</w:t>
            </w:r>
            <w:r w:rsidRPr="00A832BB">
              <w:rPr>
                <w:rFonts w:ascii="Arial" w:eastAsia="Times New Roman" w:hAnsi="Arial" w:cs="Arial"/>
                <w:sz w:val="19"/>
                <w:szCs w:val="19"/>
              </w:rPr>
              <w:t> = 9.</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83" w:tgtFrame="_blank" w:history="1">
              <w:r w:rsidRPr="00A832BB">
                <w:rPr>
                  <w:rFonts w:ascii="Arial" w:eastAsia="Times New Roman" w:hAnsi="Arial" w:cs="Arial"/>
                  <w:color w:val="0077CC"/>
                  <w:sz w:val="19"/>
                  <w:u w:val="single"/>
                </w:rPr>
                <w:t>Chain Rule</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84"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1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13.</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10 women can complete a work in 7 days and 10 children take 14 days to complete the work. How many days will 5 women and 10 children take to complete the work?</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09" type="#_x0000_t75" style="width:18pt;height:15.35pt" o:ole="">
                        <v:imagedata r:id="rId5" o:title=""/>
                      </v:shape>
                      <w:control r:id="rId85" w:name="DefaultOcxName51" w:shapeid="_x0000_i1409"/>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3</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08" type="#_x0000_t75" style="width:18pt;height:15.35pt" o:ole="">
                        <v:imagedata r:id="rId5" o:title=""/>
                      </v:shape>
                      <w:control r:id="rId86" w:name="DefaultOcxName52" w:shapeid="_x0000_i1408"/>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5</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07" type="#_x0000_t75" style="width:18pt;height:15.35pt" o:ole="">
                        <v:imagedata r:id="rId5" o:title=""/>
                      </v:shape>
                      <w:control r:id="rId87" w:name="DefaultOcxName53" w:shapeid="_x0000_i1407"/>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7</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06" type="#_x0000_t75" style="width:18pt;height:15.35pt" o:ole="">
                        <v:imagedata r:id="rId5" o:title=""/>
                      </v:shape>
                      <w:control r:id="rId88" w:name="DefaultOcxName54" w:shapeid="_x0000_i1406"/>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881"/>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Cannot be determined</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05" type="#_x0000_t75" style="width:18pt;height:15.35pt" o:ole="">
                        <v:imagedata r:id="rId5" o:title=""/>
                      </v:shape>
                      <w:control r:id="rId89" w:name="DefaultOcxName55" w:shapeid="_x0000_i1405"/>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None of these</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C</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2262"/>
              <w:gridCol w:w="212"/>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 woman's 1 day's work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70</w:t>
                  </w: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2041"/>
              <w:gridCol w:w="318"/>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 child's 1 day's work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140</w:t>
                  </w: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376"/>
              <w:gridCol w:w="163"/>
              <w:gridCol w:w="212"/>
              <w:gridCol w:w="297"/>
              <w:gridCol w:w="318"/>
              <w:gridCol w:w="150"/>
              <w:gridCol w:w="297"/>
              <w:gridCol w:w="163"/>
              <w:gridCol w:w="212"/>
              <w:gridCol w:w="297"/>
              <w:gridCol w:w="212"/>
              <w:gridCol w:w="150"/>
              <w:gridCol w:w="297"/>
              <w:gridCol w:w="106"/>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(5 women + 10 children)'s day's work =</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42" name="Picture 42"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5</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10</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43" name="Picture 43"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44" name="Picture 4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45" name="Picture 4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70</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140</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14</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14</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7</w:t>
                  </w:r>
                </w:p>
              </w:tc>
            </w:tr>
          </w:tbl>
          <w:p w:rsidR="00A832BB" w:rsidRPr="00A832BB" w:rsidRDefault="00A832BB" w:rsidP="00A832BB">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46" name="Picture 46"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5 women and 10 children will complete the work in 7 days.</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90" w:tgtFrame="_blank" w:history="1">
              <w:r w:rsidRPr="00A832BB">
                <w:rPr>
                  <w:rFonts w:ascii="Arial" w:eastAsia="Times New Roman" w:hAnsi="Arial" w:cs="Arial"/>
                  <w:color w:val="0077CC"/>
                  <w:sz w:val="19"/>
                  <w:u w:val="single"/>
                </w:rPr>
                <w:t>Time and Work</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91"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1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14.</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Two pipes can fill a tank in 20 and 24 minutes respectively and a waste pipe can empty 3 gallons per minute. All the three pipes working together can fill the tank in 15 minutes. The capacity of the tank is:</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04" type="#_x0000_t75" style="width:18pt;height:15.35pt" o:ole="">
                        <v:imagedata r:id="rId5" o:title=""/>
                      </v:shape>
                      <w:control r:id="rId92" w:name="DefaultOcxName56" w:shapeid="_x0000_i1404"/>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67"/>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60 gallons</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03" type="#_x0000_t75" style="width:18pt;height:15.35pt" o:ole="">
                        <v:imagedata r:id="rId5" o:title=""/>
                      </v:shape>
                      <w:control r:id="rId93" w:name="DefaultOcxName57" w:shapeid="_x0000_i1403"/>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72"/>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100 gallons</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02" type="#_x0000_t75" style="width:18pt;height:15.35pt" o:ole="">
                        <v:imagedata r:id="rId5" o:title=""/>
                      </v:shape>
                      <w:control r:id="rId94" w:name="DefaultOcxName58" w:shapeid="_x0000_i1402"/>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72"/>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120 gallons</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01" type="#_x0000_t75" style="width:18pt;height:15.35pt" o:ole="">
                        <v:imagedata r:id="rId5" o:title=""/>
                      </v:shape>
                      <w:control r:id="rId95" w:name="DefaultOcxName59" w:shapeid="_x0000_i1401"/>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72"/>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180 gallons</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C</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3690"/>
              <w:gridCol w:w="212"/>
              <w:gridCol w:w="250"/>
              <w:gridCol w:w="163"/>
              <w:gridCol w:w="212"/>
              <w:gridCol w:w="297"/>
              <w:gridCol w:w="212"/>
              <w:gridCol w:w="150"/>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Work done by the waste pipe in 1 minute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47" name="Picture 47"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48" name="Picture 48"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15</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20</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24</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509"/>
              <w:gridCol w:w="163"/>
              <w:gridCol w:w="212"/>
              <w:gridCol w:w="250"/>
              <w:gridCol w:w="318"/>
              <w:gridCol w:w="150"/>
            </w:tblGrid>
            <w:tr w:rsidR="00A832BB" w:rsidRPr="00A832BB" w:rsidTr="00A832BB">
              <w:trPr>
                <w:tblCellSpacing w:w="0" w:type="dxa"/>
              </w:trPr>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49" name="Picture 49"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11</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50" name="Picture 50"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15</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120</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584"/>
              <w:gridCol w:w="212"/>
              <w:gridCol w:w="2482"/>
            </w:tblGrid>
            <w:tr w:rsidR="00A832BB" w:rsidRPr="00A832BB" w:rsidTr="00A832BB">
              <w:trPr>
                <w:tblCellSpacing w:w="0" w:type="dxa"/>
              </w:trPr>
              <w:tc>
                <w:tcPr>
                  <w:tcW w:w="0" w:type="auto"/>
                  <w:vMerge w:val="restart"/>
                  <w:tcMar>
                    <w:top w:w="0" w:type="dxa"/>
                    <w:left w:w="93" w:type="dxa"/>
                    <w:bottom w:w="0" w:type="dxa"/>
                    <w:right w:w="0"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 -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[-ve sign means emptying]</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40</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1285"/>
              <w:gridCol w:w="212"/>
              <w:gridCol w:w="1451"/>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51" name="Picture 51"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Volume of</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restart"/>
                  <w:tcMar>
                    <w:top w:w="0" w:type="dxa"/>
                    <w:left w:w="93" w:type="dxa"/>
                    <w:bottom w:w="0" w:type="dxa"/>
                    <w:right w:w="0"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part = 3 gallons.</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40</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Volume of whole = (3 x 40) gallons = 120 gallons.</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96" w:tgtFrame="_blank" w:history="1">
              <w:r w:rsidRPr="00A832BB">
                <w:rPr>
                  <w:rFonts w:ascii="Arial" w:eastAsia="Times New Roman" w:hAnsi="Arial" w:cs="Arial"/>
                  <w:color w:val="0077CC"/>
                  <w:sz w:val="19"/>
                  <w:u w:val="single"/>
                </w:rPr>
                <w:t>Pipes and Cistern</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97"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1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15.</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 train 240 m long passes a pole in 24 seconds. How long will it take to pass a platform 650 m long?</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400" type="#_x0000_t75" style="width:18pt;height:15.35pt" o:ole="">
                        <v:imagedata r:id="rId5" o:title=""/>
                      </v:shape>
                      <w:control r:id="rId98" w:name="DefaultOcxName60" w:shapeid="_x0000_i1400"/>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65 sec</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99" type="#_x0000_t75" style="width:18pt;height:15.35pt" o:ole="">
                        <v:imagedata r:id="rId5" o:title=""/>
                      </v:shape>
                      <w:control r:id="rId99" w:name="DefaultOcxName61" w:shapeid="_x0000_i1399"/>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89 sec</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98" type="#_x0000_t75" style="width:18pt;height:15.35pt" o:ole="">
                        <v:imagedata r:id="rId5" o:title=""/>
                      </v:shape>
                      <w:control r:id="rId100" w:name="DefaultOcxName62" w:shapeid="_x0000_i1398"/>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66"/>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100 sec</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97" type="#_x0000_t75" style="width:18pt;height:15.35pt" o:ole="">
                        <v:imagedata r:id="rId5" o:title=""/>
                      </v:shape>
                      <w:control r:id="rId101" w:name="DefaultOcxName63" w:shapeid="_x0000_i1397"/>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66"/>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150 sec</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B</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807"/>
              <w:gridCol w:w="163"/>
              <w:gridCol w:w="318"/>
              <w:gridCol w:w="1697"/>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Speed =</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52" name="Picture 52"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240</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53" name="Picture 53"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m/sec = 10 m/sec.</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24</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1776"/>
              <w:gridCol w:w="163"/>
              <w:gridCol w:w="851"/>
              <w:gridCol w:w="1275"/>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54" name="Picture 54"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Required time =</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55" name="Picture 55"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240 + 650</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56" name="Picture 56"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sec = 89 sec.</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10</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102" w:tgtFrame="_blank" w:history="1">
              <w:r w:rsidRPr="00A832BB">
                <w:rPr>
                  <w:rFonts w:ascii="Arial" w:eastAsia="Times New Roman" w:hAnsi="Arial" w:cs="Arial"/>
                  <w:color w:val="0077CC"/>
                  <w:sz w:val="19"/>
                  <w:u w:val="single"/>
                </w:rPr>
                <w:t>Problems on Trains</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103"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2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16.</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 jogger running at 9 kmph alongside a railway track in 240 metres ahead of the engine of a 120 metres long train running at 45 kmph in the same direction. In how much time will the train pass the jogger?</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96" type="#_x0000_t75" style="width:18pt;height:15.35pt" o:ole="">
                        <v:imagedata r:id="rId5" o:title=""/>
                      </v:shape>
                      <w:control r:id="rId104" w:name="DefaultOcxName64" w:shapeid="_x0000_i1396"/>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13"/>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3.6 sec</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95" type="#_x0000_t75" style="width:18pt;height:15.35pt" o:ole="">
                        <v:imagedata r:id="rId5" o:title=""/>
                      </v:shape>
                      <w:control r:id="rId105" w:name="DefaultOcxName65" w:shapeid="_x0000_i1395"/>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18 sec</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94" type="#_x0000_t75" style="width:18pt;height:15.35pt" o:ole="">
                        <v:imagedata r:id="rId5" o:title=""/>
                      </v:shape>
                      <w:control r:id="rId106" w:name="DefaultOcxName66" w:shapeid="_x0000_i1394"/>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36 sec</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93" type="#_x0000_t75" style="width:18pt;height:15.35pt" o:ole="">
                        <v:imagedata r:id="rId5" o:title=""/>
                      </v:shape>
                      <w:control r:id="rId107" w:name="DefaultOcxName67" w:shapeid="_x0000_i1393"/>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72 sec</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C</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Speed of train relative to jogger = (45 - 9) km/hr = 36 km/hr.</w:t>
            </w:r>
          </w:p>
          <w:tbl>
            <w:tblPr>
              <w:tblW w:w="0" w:type="auto"/>
              <w:tblCellSpacing w:w="0" w:type="dxa"/>
              <w:tblCellMar>
                <w:left w:w="0" w:type="dxa"/>
                <w:right w:w="0" w:type="dxa"/>
              </w:tblCellMar>
              <w:tblLook w:val="04A0"/>
            </w:tblPr>
            <w:tblGrid>
              <w:gridCol w:w="270"/>
              <w:gridCol w:w="163"/>
              <w:gridCol w:w="453"/>
              <w:gridCol w:w="212"/>
              <w:gridCol w:w="657"/>
            </w:tblGrid>
            <w:tr w:rsidR="00A832BB" w:rsidRPr="00A832BB" w:rsidTr="00A832BB">
              <w:trPr>
                <w:tblCellSpacing w:w="0" w:type="dxa"/>
              </w:trPr>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57" name="Picture 57"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36 x</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5</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58" name="Picture 58"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m/sec</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18</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   = 10 m/sec.</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Distance to be covered = (240 + 120) m = 360 m.</w:t>
            </w:r>
          </w:p>
          <w:tbl>
            <w:tblPr>
              <w:tblW w:w="0" w:type="auto"/>
              <w:tblCellSpacing w:w="0" w:type="dxa"/>
              <w:tblCellMar>
                <w:left w:w="0" w:type="dxa"/>
                <w:right w:w="0" w:type="dxa"/>
              </w:tblCellMar>
              <w:tblLook w:val="04A0"/>
            </w:tblPr>
            <w:tblGrid>
              <w:gridCol w:w="1533"/>
              <w:gridCol w:w="163"/>
              <w:gridCol w:w="318"/>
              <w:gridCol w:w="446"/>
              <w:gridCol w:w="963"/>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59" name="Picture 59"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Time taken =</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0" name="Picture 60"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360</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1" name="Picture 61"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sec</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36 sec.</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10</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108" w:tgtFrame="_blank" w:history="1">
              <w:r w:rsidRPr="00A832BB">
                <w:rPr>
                  <w:rFonts w:ascii="Arial" w:eastAsia="Times New Roman" w:hAnsi="Arial" w:cs="Arial"/>
                  <w:color w:val="0077CC"/>
                  <w:sz w:val="19"/>
                  <w:u w:val="single"/>
                </w:rPr>
                <w:t>Problems on Trains</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109"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2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lastRenderedPageBreak/>
              <w:t>17.</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Two goods train each 500 m long, are running in opposite directions on parallel tracks. Their speeds are 45 km/hr and 30 km/hr respectively. Find the time taken by the slower train to pass the driver of the faster one.</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92" type="#_x0000_t75" style="width:18pt;height:15.35pt" o:ole="">
                        <v:imagedata r:id="rId5" o:title=""/>
                      </v:shape>
                      <w:control r:id="rId110" w:name="DefaultOcxName68" w:shapeid="_x0000_i1392"/>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12 sec</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91" type="#_x0000_t75" style="width:18pt;height:15.35pt" o:ole="">
                        <v:imagedata r:id="rId5" o:title=""/>
                      </v:shape>
                      <w:control r:id="rId111" w:name="DefaultOcxName69" w:shapeid="_x0000_i1391"/>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24 sec</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90" type="#_x0000_t75" style="width:18pt;height:15.35pt" o:ole="">
                        <v:imagedata r:id="rId5" o:title=""/>
                      </v:shape>
                      <w:control r:id="rId112" w:name="DefaultOcxName70" w:shapeid="_x0000_i1390"/>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48 sec</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89" type="#_x0000_t75" style="width:18pt;height:15.35pt" o:ole="">
                        <v:imagedata r:id="rId5" o:title=""/>
                      </v:shape>
                      <w:control r:id="rId113" w:name="DefaultOcxName71" w:shapeid="_x0000_i1389"/>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60 sec</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B</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1514"/>
              <w:gridCol w:w="1968"/>
            </w:tblGrid>
            <w:tr w:rsidR="00A832BB" w:rsidRPr="00A832BB" w:rsidTr="00A832BB">
              <w:trPr>
                <w:tblCellSpacing w:w="0" w:type="dxa"/>
              </w:trPr>
              <w:tc>
                <w:tcPr>
                  <w:tcW w:w="0" w:type="auto"/>
                  <w:tcMar>
                    <w:top w:w="0" w:type="dxa"/>
                    <w:left w:w="0" w:type="dxa"/>
                    <w:bottom w:w="227"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Relative speed =</w:t>
                  </w:r>
                </w:p>
              </w:tc>
              <w:tc>
                <w:tcPr>
                  <w:tcW w:w="0" w:type="auto"/>
                  <w:tcMar>
                    <w:top w:w="0" w:type="dxa"/>
                    <w:left w:w="0" w:type="dxa"/>
                    <w:bottom w:w="227"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 (45 + 30) km/hr</w:t>
                  </w:r>
                </w:p>
              </w:tc>
            </w:tr>
            <w:tr w:rsidR="00A832BB" w:rsidRPr="00A832BB" w:rsidTr="00A832BB">
              <w:trPr>
                <w:tblCellSpacing w:w="0" w:type="dxa"/>
              </w:trPr>
              <w:tc>
                <w:tcPr>
                  <w:tcW w:w="0" w:type="auto"/>
                  <w:tcMar>
                    <w:top w:w="0" w:type="dxa"/>
                    <w:left w:w="0" w:type="dxa"/>
                    <w:bottom w:w="227"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0" w:type="dxa"/>
                    <w:left w:w="0" w:type="dxa"/>
                    <w:bottom w:w="227" w:type="dxa"/>
                    <w:right w:w="93" w:type="dxa"/>
                  </w:tcMar>
                  <w:vAlign w:val="center"/>
                  <w:hideMark/>
                </w:tcPr>
                <w:tbl>
                  <w:tblPr>
                    <w:tblW w:w="0" w:type="auto"/>
                    <w:tblCellSpacing w:w="0" w:type="dxa"/>
                    <w:tblCellMar>
                      <w:left w:w="0" w:type="dxa"/>
                      <w:right w:w="0" w:type="dxa"/>
                    </w:tblCellMar>
                    <w:tblLook w:val="04A0"/>
                  </w:tblPr>
                  <w:tblGrid>
                    <w:gridCol w:w="204"/>
                    <w:gridCol w:w="163"/>
                    <w:gridCol w:w="453"/>
                    <w:gridCol w:w="212"/>
                    <w:gridCol w:w="150"/>
                    <w:gridCol w:w="693"/>
                  </w:tblGrid>
                  <w:tr w:rsidR="00A832BB" w:rsidRP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75 x</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5</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m/sec</w:t>
                        </w:r>
                      </w:p>
                    </w:tc>
                  </w:tr>
                  <w:tr w:rsidR="00A832BB" w:rsidRP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18</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rsidTr="00A832BB">
              <w:trPr>
                <w:tblCellSpacing w:w="0" w:type="dxa"/>
              </w:trPr>
              <w:tc>
                <w:tcPr>
                  <w:tcW w:w="0" w:type="auto"/>
                  <w:tcMar>
                    <w:top w:w="0" w:type="dxa"/>
                    <w:left w:w="0" w:type="dxa"/>
                    <w:bottom w:w="227"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0" w:type="dxa"/>
                    <w:left w:w="0" w:type="dxa"/>
                    <w:bottom w:w="227" w:type="dxa"/>
                    <w:right w:w="93" w:type="dxa"/>
                  </w:tcMar>
                  <w:vAlign w:val="center"/>
                  <w:hideMark/>
                </w:tcPr>
                <w:tbl>
                  <w:tblPr>
                    <w:tblW w:w="0" w:type="auto"/>
                    <w:tblCellSpacing w:w="0" w:type="dxa"/>
                    <w:tblCellMar>
                      <w:left w:w="0" w:type="dxa"/>
                      <w:right w:w="0" w:type="dxa"/>
                    </w:tblCellMar>
                    <w:tblLook w:val="04A0"/>
                  </w:tblPr>
                  <w:tblGrid>
                    <w:gridCol w:w="204"/>
                    <w:gridCol w:w="163"/>
                    <w:gridCol w:w="318"/>
                    <w:gridCol w:w="150"/>
                    <w:gridCol w:w="746"/>
                  </w:tblGrid>
                  <w:tr w:rsidR="00A832BB" w:rsidRP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125</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m/sec.</w:t>
                        </w:r>
                      </w:p>
                    </w:tc>
                  </w:tr>
                  <w:tr w:rsidR="00A832BB" w:rsidRP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6</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We have to find the time taken by the slower train to pass the DRIVER of the faster train and not the complete train.</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So, distance covered = Length of the slower train.</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Therefore, Distance covered = 500 m.</w:t>
            </w:r>
          </w:p>
          <w:tbl>
            <w:tblPr>
              <w:tblW w:w="0" w:type="auto"/>
              <w:tblCellSpacing w:w="0" w:type="dxa"/>
              <w:tblCellMar>
                <w:left w:w="0" w:type="dxa"/>
                <w:right w:w="0" w:type="dxa"/>
              </w:tblCellMar>
              <w:tblLook w:val="04A0"/>
            </w:tblPr>
            <w:tblGrid>
              <w:gridCol w:w="1776"/>
              <w:gridCol w:w="163"/>
              <w:gridCol w:w="558"/>
              <w:gridCol w:w="318"/>
              <w:gridCol w:w="150"/>
              <w:gridCol w:w="963"/>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66" name="Picture 66" descr="Ther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erefore"/>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Required time =</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500 x</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6</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 24 sec.</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125</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114" w:tgtFrame="_blank" w:history="1">
              <w:r w:rsidRPr="00A832BB">
                <w:rPr>
                  <w:rFonts w:ascii="Arial" w:eastAsia="Times New Roman" w:hAnsi="Arial" w:cs="Arial"/>
                  <w:color w:val="0077CC"/>
                  <w:sz w:val="19"/>
                  <w:u w:val="single"/>
                </w:rPr>
                <w:t>Problems on Trains</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115"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2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18.</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 boatman goes 2 km against the current of the stream in 1 hour and goes 1 km along the current in 10 minutes. How long will it take to go 5 km in stationary water?</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88" type="#_x0000_t75" style="width:18pt;height:15.35pt" o:ole="">
                        <v:imagedata r:id="rId5" o:title=""/>
                      </v:shape>
                      <w:control r:id="rId116" w:name="DefaultOcxName72" w:shapeid="_x0000_i1388"/>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30"/>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40 minutes</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87" type="#_x0000_t75" style="width:18pt;height:15.35pt" o:ole="">
                        <v:imagedata r:id="rId5" o:title=""/>
                      </v:shape>
                      <w:control r:id="rId117" w:name="DefaultOcxName73" w:shapeid="_x0000_i1387"/>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39"/>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 hour</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86" type="#_x0000_t75" style="width:18pt;height:15.35pt" o:ole="">
                        <v:imagedata r:id="rId5" o:title=""/>
                      </v:shape>
                      <w:control r:id="rId118" w:name="DefaultOcxName74" w:shapeid="_x0000_i1386"/>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51"/>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 hr 15 min</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85" type="#_x0000_t75" style="width:18pt;height:15.35pt" o:ole="">
                        <v:imagedata r:id="rId5" o:title=""/>
                      </v:shape>
                      <w:control r:id="rId119" w:name="DefaultOcxName75" w:shapeid="_x0000_i1385"/>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51"/>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 hr 30 min</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C</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1746"/>
              <w:gridCol w:w="163"/>
              <w:gridCol w:w="212"/>
              <w:gridCol w:w="546"/>
              <w:gridCol w:w="1528"/>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Rate downstream =</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9" name="Picture 69"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x 60</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70" name="Picture 70"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km/hr = 6 km/hr.</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10</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Rate upstream = 2 km/hr.</w:t>
            </w:r>
          </w:p>
          <w:tbl>
            <w:tblPr>
              <w:tblW w:w="0" w:type="auto"/>
              <w:tblCellSpacing w:w="0" w:type="dxa"/>
              <w:tblCellMar>
                <w:left w:w="0" w:type="dxa"/>
                <w:right w:w="0" w:type="dxa"/>
              </w:tblCellMar>
              <w:tblLook w:val="04A0"/>
            </w:tblPr>
            <w:tblGrid>
              <w:gridCol w:w="1852"/>
              <w:gridCol w:w="106"/>
              <w:gridCol w:w="2078"/>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Speed in still water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(6 + 2) km/hr = 4 km/hr.</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1776"/>
              <w:gridCol w:w="163"/>
              <w:gridCol w:w="106"/>
              <w:gridCol w:w="737"/>
              <w:gridCol w:w="106"/>
              <w:gridCol w:w="1670"/>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71" name="Picture 71"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Required time =</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72" name="Picture 72"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5</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73" name="Picture 73"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hrs = 1</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hrs = 1 hr 15 min.</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4</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4</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120" w:tgtFrame="_blank" w:history="1">
              <w:r w:rsidRPr="00A832BB">
                <w:rPr>
                  <w:rFonts w:ascii="Arial" w:eastAsia="Times New Roman" w:hAnsi="Arial" w:cs="Arial"/>
                  <w:color w:val="0077CC"/>
                  <w:sz w:val="19"/>
                  <w:u w:val="single"/>
                </w:rPr>
                <w:t>Boats and Streams</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121"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2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19.</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8 litres are drawn from a cask full of wine and is then filled with water. This operation is performed three more times. The ratio of the quantity of wine now left in cask to that of water is 16 : 65. How much wine did the cask hold originally?</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84" type="#_x0000_t75" style="width:18pt;height:15.35pt" o:ole="">
                        <v:imagedata r:id="rId5" o:title=""/>
                      </v:shape>
                      <w:control r:id="rId122" w:name="DefaultOcxName76" w:shapeid="_x0000_i1384"/>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66"/>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18 litres</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83" type="#_x0000_t75" style="width:18pt;height:15.35pt" o:ole="">
                        <v:imagedata r:id="rId5" o:title=""/>
                      </v:shape>
                      <w:control r:id="rId123" w:name="DefaultOcxName77" w:shapeid="_x0000_i1383"/>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66"/>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24 litres</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82" type="#_x0000_t75" style="width:18pt;height:15.35pt" o:ole="">
                        <v:imagedata r:id="rId5" o:title=""/>
                      </v:shape>
                      <w:control r:id="rId124" w:name="DefaultOcxName78" w:shapeid="_x0000_i1382"/>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66"/>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32 litres</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81" type="#_x0000_t75" style="width:18pt;height:15.35pt" o:ole="">
                        <v:imagedata r:id="rId5" o:title=""/>
                      </v:shape>
                      <w:control r:id="rId125" w:name="DefaultOcxName79" w:shapeid="_x0000_i1381"/>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66"/>
                  </w:tblGrid>
                  <w:tr w:rsidR="00A832BB" w:rsidRPr="00A832BB">
                    <w:trPr>
                      <w:tblCellSpacing w:w="0" w:type="dxa"/>
                    </w:trPr>
                    <w:tc>
                      <w:tcPr>
                        <w:tcW w:w="0" w:type="auto"/>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42 litres</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B</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Let the quantity of the wine in the cask originally be </w:t>
            </w:r>
            <w:r w:rsidRPr="00A832BB">
              <w:rPr>
                <w:rFonts w:ascii="Arial" w:eastAsia="Times New Roman" w:hAnsi="Arial" w:cs="Arial"/>
                <w:i/>
                <w:iCs/>
                <w:sz w:val="19"/>
                <w:szCs w:val="19"/>
              </w:rPr>
              <w:t>x</w:t>
            </w:r>
            <w:r w:rsidRPr="00A832BB">
              <w:rPr>
                <w:rFonts w:ascii="Arial" w:eastAsia="Times New Roman" w:hAnsi="Arial" w:cs="Arial"/>
                <w:sz w:val="19"/>
                <w:szCs w:val="19"/>
              </w:rPr>
              <w:t> litres.</w:t>
            </w:r>
          </w:p>
          <w:tbl>
            <w:tblPr>
              <w:tblW w:w="0" w:type="auto"/>
              <w:tblCellSpacing w:w="0" w:type="dxa"/>
              <w:tblCellMar>
                <w:left w:w="0" w:type="dxa"/>
                <w:right w:w="0" w:type="dxa"/>
              </w:tblCellMar>
              <w:tblLook w:val="04A0"/>
            </w:tblPr>
            <w:tblGrid>
              <w:gridCol w:w="4598"/>
              <w:gridCol w:w="163"/>
              <w:gridCol w:w="95"/>
              <w:gridCol w:w="163"/>
              <w:gridCol w:w="315"/>
              <w:gridCol w:w="106"/>
              <w:gridCol w:w="150"/>
              <w:gridCol w:w="89"/>
              <w:gridCol w:w="670"/>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Then, quantity of wine left in cask after 4 operations =</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74" name="Picture 74" descr="https://www.indiabix.com/_files/images/aptitude/1-sym-obracket-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indiabix.com/_files/images/aptitude/1-sym-obracket-h1.gif"/>
                                <pic:cNvPicPr>
                                  <a:picLocks noChangeAspect="1" noChangeArrowheads="1"/>
                                </pic:cNvPicPr>
                              </pic:nvPicPr>
                              <pic:blipFill>
                                <a:blip r:embed="rId1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x</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75" name="Picture 75"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8</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76" name="Picture 76"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hideMark/>
                </w:tcPr>
                <w:p w:rsidR="00A832BB" w:rsidRPr="00A832BB" w:rsidRDefault="00A832BB" w:rsidP="00A832BB">
                  <w:pPr>
                    <w:spacing w:after="0" w:line="240" w:lineRule="auto"/>
                    <w:jc w:val="center"/>
                    <w:rPr>
                      <w:rFonts w:ascii="Arial" w:eastAsia="Times New Roman" w:hAnsi="Arial" w:cs="Arial"/>
                      <w:sz w:val="16"/>
                      <w:szCs w:val="16"/>
                    </w:rPr>
                  </w:pPr>
                  <w:r w:rsidRPr="00A832BB">
                    <w:rPr>
                      <w:rFonts w:ascii="Arial" w:eastAsia="Times New Roman" w:hAnsi="Arial" w:cs="Arial"/>
                      <w:sz w:val="16"/>
                      <w:szCs w:val="16"/>
                    </w:rPr>
                    <w:t>4</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77" name="Picture 77" descr="https://www.indiabix.com/_files/images/aptitude/1-sym-cbracket-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indiabix.com/_files/images/aptitude/1-sym-cbracket-h1.gif"/>
                                <pic:cNvPicPr>
                                  <a:picLocks noChangeAspect="1" noChangeArrowheads="1"/>
                                </pic:cNvPicPr>
                              </pic:nvPicPr>
                              <pic:blipFill>
                                <a:blip r:embed="rId127"/>
                                <a:srcRect/>
                                <a:stretch>
                                  <a:fillRect/>
                                </a:stretch>
                              </pic:blipFill>
                              <pic:spPr bwMode="auto">
                                <a:xfrm>
                                  <a:off x="0" y="0"/>
                                  <a:ext cx="84455" cy="3638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litres.</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x</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6"/>
                      <w:szCs w:val="16"/>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76"/>
              <w:gridCol w:w="163"/>
              <w:gridCol w:w="932"/>
              <w:gridCol w:w="150"/>
              <w:gridCol w:w="297"/>
              <w:gridCol w:w="212"/>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78" name="Picture 78"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79" name="Picture 79"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x</w:t>
                  </w:r>
                  <w:r w:rsidRPr="00A832BB">
                    <w:rPr>
                      <w:rFonts w:ascii="Arial" w:eastAsia="Times New Roman" w:hAnsi="Arial" w:cs="Arial"/>
                      <w:sz w:val="19"/>
                      <w:szCs w:val="19"/>
                    </w:rPr>
                    <w:t>(1 - (8/</w:t>
                  </w:r>
                  <w:r w:rsidRPr="00A832BB">
                    <w:rPr>
                      <w:rFonts w:ascii="Arial" w:eastAsia="Times New Roman" w:hAnsi="Arial" w:cs="Arial"/>
                      <w:i/>
                      <w:iCs/>
                      <w:sz w:val="19"/>
                      <w:szCs w:val="19"/>
                    </w:rPr>
                    <w:t>x</w:t>
                  </w:r>
                  <w:r w:rsidRPr="00A832BB">
                    <w:rPr>
                      <w:rFonts w:ascii="Arial" w:eastAsia="Times New Roman" w:hAnsi="Arial" w:cs="Arial"/>
                      <w:sz w:val="19"/>
                      <w:szCs w:val="19"/>
                    </w:rPr>
                    <w:t>))</w:t>
                  </w:r>
                  <w:r w:rsidRPr="00A832BB">
                    <w:rPr>
                      <w:rFonts w:ascii="Arial" w:eastAsia="Times New Roman" w:hAnsi="Arial" w:cs="Arial"/>
                      <w:sz w:val="16"/>
                      <w:szCs w:val="16"/>
                      <w:vertAlign w:val="superscript"/>
                    </w:rPr>
                    <w:t>4</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80" name="Picture 80"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16</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x</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81</w:t>
                  </w: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76"/>
              <w:gridCol w:w="163"/>
              <w:gridCol w:w="315"/>
              <w:gridCol w:w="106"/>
              <w:gridCol w:w="150"/>
              <w:gridCol w:w="89"/>
              <w:gridCol w:w="297"/>
              <w:gridCol w:w="163"/>
              <w:gridCol w:w="106"/>
              <w:gridCol w:w="150"/>
              <w:gridCol w:w="89"/>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81" name="Picture 81"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indiabix.com/_files/images/aptitude/1-sym-imp.gif"/>
                                <pic:cNvPicPr>
                                  <a:picLocks noChangeAspect="1" noChangeArrowheads="1"/>
                                </pic:cNvPicPr>
                              </pic:nvPicPr>
                              <pic:blipFill>
                                <a:blip r:embed="rId17"/>
                                <a:srcRect/>
                                <a:stretch>
                                  <a:fillRect/>
                                </a:stretch>
                              </pic:blipFill>
                              <pic:spPr bwMode="auto">
                                <a:xfrm>
                                  <a:off x="0" y="0"/>
                                  <a:ext cx="160655" cy="84455"/>
                                </a:xfrm>
                                <a:prstGeom prst="rect">
                                  <a:avLst/>
                                </a:prstGeom>
                                <a:noFill/>
                                <a:ln w="9525">
                                  <a:noFill/>
                                  <a:miter lim="800000"/>
                                  <a:headEnd/>
                                  <a:tailEnd/>
                                </a:ln>
                              </pic:spPr>
                            </pic:pic>
                          </a:graphicData>
                        </a:graphic>
                      </wp:inline>
                    </w:drawing>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82" name="Picture 82"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8</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83" name="Picture 83"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hideMark/>
                </w:tcPr>
                <w:p w:rsidR="00A832BB" w:rsidRPr="00A832BB" w:rsidRDefault="00A832BB" w:rsidP="00A832BB">
                  <w:pPr>
                    <w:spacing w:after="0" w:line="240" w:lineRule="auto"/>
                    <w:jc w:val="center"/>
                    <w:rPr>
                      <w:rFonts w:ascii="Arial" w:eastAsia="Times New Roman" w:hAnsi="Arial" w:cs="Arial"/>
                      <w:sz w:val="16"/>
                      <w:szCs w:val="16"/>
                    </w:rPr>
                  </w:pPr>
                  <w:r w:rsidRPr="00A832BB">
                    <w:rPr>
                      <w:rFonts w:ascii="Arial" w:eastAsia="Times New Roman" w:hAnsi="Arial" w:cs="Arial"/>
                      <w:sz w:val="16"/>
                      <w:szCs w:val="16"/>
                    </w:rPr>
                    <w:t>4</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84" name="Picture 8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85" name="Picture 8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hideMark/>
                </w:tcPr>
                <w:p w:rsidR="00A832BB" w:rsidRPr="00A832BB" w:rsidRDefault="00A832BB" w:rsidP="00A832BB">
                  <w:pPr>
                    <w:spacing w:after="0" w:line="240" w:lineRule="auto"/>
                    <w:jc w:val="center"/>
                    <w:rPr>
                      <w:rFonts w:ascii="Arial" w:eastAsia="Times New Roman" w:hAnsi="Arial" w:cs="Arial"/>
                      <w:sz w:val="16"/>
                      <w:szCs w:val="16"/>
                    </w:rPr>
                  </w:pPr>
                  <w:r w:rsidRPr="00A832BB">
                    <w:rPr>
                      <w:rFonts w:ascii="Arial" w:eastAsia="Times New Roman" w:hAnsi="Arial" w:cs="Arial"/>
                      <w:sz w:val="16"/>
                      <w:szCs w:val="16"/>
                    </w:rPr>
                    <w:t>4</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x</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6"/>
                      <w:szCs w:val="16"/>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3</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6"/>
                      <w:szCs w:val="16"/>
                    </w:rPr>
                  </w:pP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76"/>
              <w:gridCol w:w="163"/>
              <w:gridCol w:w="370"/>
              <w:gridCol w:w="150"/>
              <w:gridCol w:w="297"/>
              <w:gridCol w:w="106"/>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86" name="Picture 8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indiabix.com/_files/images/aptitude/1-sym-imp.gif"/>
                                <pic:cNvPicPr>
                                  <a:picLocks noChangeAspect="1" noChangeArrowheads="1"/>
                                </pic:cNvPicPr>
                              </pic:nvPicPr>
                              <pic:blipFill>
                                <a:blip r:embed="rId17"/>
                                <a:srcRect/>
                                <a:stretch>
                                  <a:fillRect/>
                                </a:stretch>
                              </pic:blipFill>
                              <pic:spPr bwMode="auto">
                                <a:xfrm>
                                  <a:off x="0" y="0"/>
                                  <a:ext cx="160655" cy="84455"/>
                                </a:xfrm>
                                <a:prstGeom prst="rect">
                                  <a:avLst/>
                                </a:prstGeom>
                                <a:noFill/>
                                <a:ln w="9525">
                                  <a:noFill/>
                                  <a:miter lim="800000"/>
                                  <a:headEnd/>
                                  <a:tailEnd/>
                                </a:ln>
                              </pic:spPr>
                            </pic:pic>
                          </a:graphicData>
                        </a:graphic>
                      </wp:inline>
                    </w:drawing>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87" name="Picture 87"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ww.indiabix.com/_files/images/aptitude/1-sym-oparen-h1.gif"/>
                                <pic:cNvPicPr>
                                  <a:picLocks noChangeAspect="1" noChangeArrowheads="1"/>
                                </pic:cNvPicPr>
                              </pic:nvPicPr>
                              <pic:blipFill>
                                <a:blip r:embed="rId26"/>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x</w:t>
                  </w:r>
                  <w:r w:rsidRPr="00A832BB">
                    <w:rPr>
                      <w:rFonts w:ascii="Arial" w:eastAsia="Times New Roman" w:hAnsi="Arial" w:cs="Arial"/>
                      <w:sz w:val="19"/>
                      <w:szCs w:val="19"/>
                    </w:rPr>
                    <w:t> - 8</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88" name="Picture 88"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ww.indiabix.com/_files/images/aptitude/1-sym-cparen-h1.gif"/>
                                <pic:cNvPicPr>
                                  <a:picLocks noChangeAspect="1" noChangeArrowheads="1"/>
                                </pic:cNvPicPr>
                              </pic:nvPicPr>
                              <pic:blipFill>
                                <a:blip r:embed="rId27"/>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x</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3</w:t>
                  </w:r>
                </w:p>
              </w:tc>
            </w:tr>
          </w:tbl>
          <w:p w:rsidR="00A832BB" w:rsidRPr="00A832BB" w:rsidRDefault="00A832BB" w:rsidP="00A832BB">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89" name="Picture 89"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indiabix.com/_files/images/aptitude/1-sym-imp.gif"/>
                          <pic:cNvPicPr>
                            <a:picLocks noChangeAspect="1" noChangeArrowheads="1"/>
                          </pic:cNvPicPr>
                        </pic:nvPicPr>
                        <pic:blipFill>
                          <a:blip r:embed="rId1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3</w:t>
            </w:r>
            <w:r w:rsidRPr="00A832BB">
              <w:rPr>
                <w:rFonts w:ascii="Arial" w:eastAsia="Times New Roman" w:hAnsi="Arial" w:cs="Arial"/>
                <w:i/>
                <w:iCs/>
                <w:sz w:val="19"/>
                <w:szCs w:val="19"/>
              </w:rPr>
              <w:t>x</w:t>
            </w:r>
            <w:r w:rsidRPr="00A832BB">
              <w:rPr>
                <w:rFonts w:ascii="Arial" w:eastAsia="Times New Roman" w:hAnsi="Arial" w:cs="Arial"/>
                <w:sz w:val="19"/>
                <w:szCs w:val="19"/>
              </w:rPr>
              <w:t> - 24 = 2</w:t>
            </w:r>
            <w:r w:rsidRPr="00A832BB">
              <w:rPr>
                <w:rFonts w:ascii="Arial" w:eastAsia="Times New Roman" w:hAnsi="Arial" w:cs="Arial"/>
                <w:i/>
                <w:iCs/>
                <w:sz w:val="19"/>
                <w:szCs w:val="19"/>
              </w:rPr>
              <w:t>x</w:t>
            </w:r>
          </w:p>
          <w:p w:rsidR="00A832BB" w:rsidRPr="00A832BB" w:rsidRDefault="00A832BB" w:rsidP="00A832BB">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90" name="Picture 90"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indiabix.com/_files/images/aptitude/1-sym-imp.gif"/>
                          <pic:cNvPicPr>
                            <a:picLocks noChangeAspect="1" noChangeArrowheads="1"/>
                          </pic:cNvPicPr>
                        </pic:nvPicPr>
                        <pic:blipFill>
                          <a:blip r:embed="rId1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w:t>
            </w:r>
            <w:r w:rsidRPr="00A832BB">
              <w:rPr>
                <w:rFonts w:ascii="Arial" w:eastAsia="Times New Roman" w:hAnsi="Arial" w:cs="Arial"/>
                <w:i/>
                <w:iCs/>
                <w:sz w:val="19"/>
                <w:szCs w:val="19"/>
              </w:rPr>
              <w:t>x</w:t>
            </w:r>
            <w:r w:rsidRPr="00A832BB">
              <w:rPr>
                <w:rFonts w:ascii="Arial" w:eastAsia="Times New Roman" w:hAnsi="Arial" w:cs="Arial"/>
                <w:sz w:val="19"/>
                <w:szCs w:val="19"/>
              </w:rPr>
              <w:t> = 24.</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128" w:tgtFrame="_blank" w:history="1">
              <w:r w:rsidRPr="00A832BB">
                <w:rPr>
                  <w:rFonts w:ascii="Arial" w:eastAsia="Times New Roman" w:hAnsi="Arial" w:cs="Arial"/>
                  <w:color w:val="0077CC"/>
                  <w:sz w:val="19"/>
                  <w:u w:val="single"/>
                </w:rPr>
                <w:t>Alligation or Mixture</w:t>
              </w:r>
            </w:hyperlink>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Discuss about this problem : </w:t>
            </w:r>
            <w:hyperlink r:id="rId129" w:tgtFrame="_blank" w:history="1">
              <w:r w:rsidRPr="00A832BB">
                <w:rPr>
                  <w:rFonts w:ascii="Arial" w:eastAsia="Times New Roman" w:hAnsi="Arial" w:cs="Arial"/>
                  <w:color w:val="0077CC"/>
                  <w:sz w:val="19"/>
                  <w:u w:val="single"/>
                </w:rPr>
                <w:t>Discuss in Forum</w:t>
              </w:r>
            </w:hyperlink>
          </w:p>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ins w:id="2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832BB" w:rsidRPr="00A832BB" w:rsidTr="00A832BB">
        <w:trPr>
          <w:tblCellSpacing w:w="0" w:type="dxa"/>
        </w:trPr>
        <w:tc>
          <w:tcPr>
            <w:tcW w:w="333" w:type="dxa"/>
            <w:vMerge w:val="restart"/>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20.</w:t>
            </w:r>
          </w:p>
        </w:tc>
        <w:tc>
          <w:tcPr>
            <w:tcW w:w="0" w:type="auto"/>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 bag contains 2 red, 3 green and 2 blue balls. Two balls are drawn at random. What is the probability that none of the balls drawn is blue?</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80" type="#_x0000_t75" style="width:18pt;height:15.35pt" o:ole="">
                        <v:imagedata r:id="rId5" o:title=""/>
                      </v:shape>
                      <w:control r:id="rId130" w:name="DefaultOcxName80" w:shapeid="_x0000_i1380"/>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A832BB" w:rsidRPr="00A832BB">
                    <w:trPr>
                      <w:tblCellSpacing w:w="0" w:type="dxa"/>
                    </w:trPr>
                    <w:tc>
                      <w:tcPr>
                        <w:tcW w:w="0" w:type="auto"/>
                        <w:vAlign w:val="center"/>
                        <w:hideMark/>
                      </w:tcPr>
                      <w:tbl>
                        <w:tblPr>
                          <w:tblW w:w="0" w:type="auto"/>
                          <w:tblCellSpacing w:w="0" w:type="dxa"/>
                          <w:tblCellMar>
                            <w:left w:w="0" w:type="dxa"/>
                            <w:right w:w="0" w:type="dxa"/>
                          </w:tblCellMar>
                          <w:tblLook w:val="04A0"/>
                        </w:tblPr>
                        <w:tblGrid>
                          <w:gridCol w:w="212"/>
                        </w:tblGrid>
                        <w:tr w:rsidR="00A832BB" w:rsidRPr="00A832BB">
                          <w:trPr>
                            <w:tblCellSpacing w:w="0" w:type="dxa"/>
                          </w:trPr>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10</w:t>
                              </w:r>
                            </w:p>
                          </w:tc>
                        </w:tr>
                        <w:tr w:rsidR="00A832BB" w:rsidRPr="00A832BB">
                          <w:trPr>
                            <w:tblCellSpacing w:w="0" w:type="dxa"/>
                          </w:trPr>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21</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79" type="#_x0000_t75" style="width:18pt;height:15.35pt" o:ole="">
                        <v:imagedata r:id="rId5" o:title=""/>
                      </v:shape>
                      <w:control r:id="rId131" w:name="DefaultOcxName81" w:shapeid="_x0000_i1379"/>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A832BB" w:rsidRPr="00A832BB">
                    <w:trPr>
                      <w:tblCellSpacing w:w="0" w:type="dxa"/>
                    </w:trPr>
                    <w:tc>
                      <w:tcPr>
                        <w:tcW w:w="0" w:type="auto"/>
                        <w:vAlign w:val="center"/>
                        <w:hideMark/>
                      </w:tcPr>
                      <w:tbl>
                        <w:tblPr>
                          <w:tblW w:w="0" w:type="auto"/>
                          <w:tblCellSpacing w:w="0" w:type="dxa"/>
                          <w:tblCellMar>
                            <w:left w:w="0" w:type="dxa"/>
                            <w:right w:w="0" w:type="dxa"/>
                          </w:tblCellMar>
                          <w:tblLook w:val="04A0"/>
                        </w:tblPr>
                        <w:tblGrid>
                          <w:gridCol w:w="212"/>
                        </w:tblGrid>
                        <w:tr w:rsidR="00A832BB" w:rsidRPr="00A832BB">
                          <w:trPr>
                            <w:tblCellSpacing w:w="0" w:type="dxa"/>
                          </w:trPr>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11</w:t>
                              </w:r>
                            </w:p>
                          </w:tc>
                        </w:tr>
                        <w:tr w:rsidR="00A832BB" w:rsidRPr="00A832BB">
                          <w:trPr>
                            <w:tblCellSpacing w:w="0" w:type="dxa"/>
                          </w:trPr>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21</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78" type="#_x0000_t75" style="width:18pt;height:15.35pt" o:ole="">
                        <v:imagedata r:id="rId5" o:title=""/>
                      </v:shape>
                      <w:control r:id="rId132" w:name="DefaultOcxName82" w:shapeid="_x0000_i1378"/>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w:t>
                              </w:r>
                            </w:p>
                          </w:tc>
                        </w:tr>
                        <w:tr w:rsidR="00A832BB" w:rsidRPr="00A832BB">
                          <w:trPr>
                            <w:tblCellSpacing w:w="0" w:type="dxa"/>
                          </w:trPr>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7</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trPr>
                <w:tblCellSpacing w:w="0" w:type="dxa"/>
              </w:trPr>
              <w:tc>
                <w:tcPr>
                  <w:tcW w:w="50" w:type="pct"/>
                  <w:noWrap/>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object w:dxaOrig="1440" w:dyaOrig="1440">
                      <v:shape id="_x0000_i1377" type="#_x0000_t75" style="width:18pt;height:15.35pt" o:ole="">
                        <v:imagedata r:id="rId5" o:title=""/>
                      </v:shape>
                      <w:control r:id="rId133" w:name="DefaultOcxName83" w:shapeid="_x0000_i1377"/>
                    </w:object>
                  </w:r>
                </w:p>
              </w:tc>
              <w:tc>
                <w:tcPr>
                  <w:tcW w:w="50" w:type="pct"/>
                  <w:tcMar>
                    <w:top w:w="93" w:type="dxa"/>
                    <w:left w:w="93" w:type="dxa"/>
                    <w:bottom w:w="93"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vAlign w:val="center"/>
                        <w:hideMark/>
                      </w:tcPr>
                      <w:tbl>
                        <w:tblPr>
                          <w:tblW w:w="0" w:type="auto"/>
                          <w:tblCellSpacing w:w="0" w:type="dxa"/>
                          <w:tblCellMar>
                            <w:left w:w="0" w:type="dxa"/>
                            <w:right w:w="0" w:type="dxa"/>
                          </w:tblCellMar>
                          <w:tblLook w:val="04A0"/>
                        </w:tblPr>
                        <w:tblGrid>
                          <w:gridCol w:w="106"/>
                        </w:tblGrid>
                        <w:tr w:rsidR="00A832BB" w:rsidRPr="00A832BB">
                          <w:trPr>
                            <w:tblCellSpacing w:w="0" w:type="dxa"/>
                          </w:trPr>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5</w:t>
                              </w:r>
                            </w:p>
                          </w:tc>
                        </w:tr>
                        <w:tr w:rsidR="00A832BB" w:rsidRPr="00A832BB">
                          <w:trPr>
                            <w:tblCellSpacing w:w="0" w:type="dxa"/>
                          </w:trPr>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7</w:t>
                              </w: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Your Answer:</w:t>
            </w:r>
            <w:r w:rsidRPr="00A832BB">
              <w:rPr>
                <w:rFonts w:ascii="Arial" w:eastAsia="Times New Roman" w:hAnsi="Arial" w:cs="Arial"/>
                <w:sz w:val="19"/>
                <w:szCs w:val="19"/>
              </w:rPr>
              <w:t> Option </w:t>
            </w:r>
            <w:r w:rsidRPr="00A832BB">
              <w:rPr>
                <w:rFonts w:ascii="Arial" w:eastAsia="Times New Roman" w:hAnsi="Arial" w:cs="Arial"/>
                <w:b/>
                <w:bCs/>
                <w:sz w:val="19"/>
              </w:rPr>
              <w:t>(Not Answered)</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Correct Answer:</w:t>
            </w:r>
            <w:r w:rsidRPr="00A832BB">
              <w:rPr>
                <w:rFonts w:ascii="Arial" w:eastAsia="Times New Roman" w:hAnsi="Arial" w:cs="Arial"/>
                <w:sz w:val="19"/>
                <w:szCs w:val="19"/>
              </w:rPr>
              <w:t> Option </w:t>
            </w:r>
            <w:r w:rsidRPr="00A832BB">
              <w:rPr>
                <w:rFonts w:ascii="Arial" w:eastAsia="Times New Roman" w:hAnsi="Arial" w:cs="Arial"/>
                <w:b/>
                <w:bCs/>
                <w:sz w:val="19"/>
              </w:rPr>
              <w:t>A</w:t>
            </w:r>
          </w:p>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u w:val="single"/>
              </w:rPr>
              <w:t>Explanation:</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Total number of balls = (2 + 3 + 2) = 7.</w:t>
            </w:r>
          </w:p>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Let S be the sample space.</w:t>
            </w:r>
          </w:p>
          <w:tbl>
            <w:tblPr>
              <w:tblW w:w="0" w:type="auto"/>
              <w:tblCellSpacing w:w="0" w:type="dxa"/>
              <w:tblCellMar>
                <w:left w:w="0" w:type="dxa"/>
                <w:right w:w="0" w:type="dxa"/>
              </w:tblCellMar>
              <w:tblLook w:val="04A0"/>
            </w:tblPr>
            <w:tblGrid>
              <w:gridCol w:w="991"/>
              <w:gridCol w:w="3755"/>
            </w:tblGrid>
            <w:tr w:rsidR="00A832BB" w:rsidRPr="00A832BB" w:rsidTr="00A832BB">
              <w:trPr>
                <w:tblCellSpacing w:w="0" w:type="dxa"/>
              </w:trPr>
              <w:tc>
                <w:tcPr>
                  <w:tcW w:w="0" w:type="auto"/>
                  <w:tcMar>
                    <w:top w:w="0" w:type="dxa"/>
                    <w:left w:w="0" w:type="dxa"/>
                    <w:bottom w:w="227"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lastRenderedPageBreak/>
                    <w:t>Then, </w:t>
                  </w:r>
                  <w:r w:rsidRPr="00A832BB">
                    <w:rPr>
                      <w:rFonts w:ascii="Arial" w:eastAsia="Times New Roman" w:hAnsi="Arial" w:cs="Arial"/>
                      <w:i/>
                      <w:iCs/>
                      <w:sz w:val="19"/>
                      <w:szCs w:val="19"/>
                    </w:rPr>
                    <w:t>n</w:t>
                  </w:r>
                  <w:r w:rsidRPr="00A832BB">
                    <w:rPr>
                      <w:rFonts w:ascii="Arial" w:eastAsia="Times New Roman" w:hAnsi="Arial" w:cs="Arial"/>
                      <w:sz w:val="19"/>
                      <w:szCs w:val="19"/>
                    </w:rPr>
                    <w:t>(S)</w:t>
                  </w:r>
                </w:p>
              </w:tc>
              <w:tc>
                <w:tcPr>
                  <w:tcW w:w="0" w:type="auto"/>
                  <w:tcMar>
                    <w:top w:w="0" w:type="dxa"/>
                    <w:left w:w="0" w:type="dxa"/>
                    <w:bottom w:w="227" w:type="dxa"/>
                    <w:right w:w="0"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 Number of ways of drawing 2 balls out of 7</w:t>
                  </w:r>
                </w:p>
              </w:tc>
            </w:tr>
            <w:tr w:rsidR="00A832BB" w:rsidRPr="00A832BB" w:rsidTr="00A832BB">
              <w:trPr>
                <w:tblCellSpacing w:w="0" w:type="dxa"/>
              </w:trPr>
              <w:tc>
                <w:tcPr>
                  <w:tcW w:w="0" w:type="auto"/>
                  <w:tcMar>
                    <w:top w:w="0" w:type="dxa"/>
                    <w:left w:w="0" w:type="dxa"/>
                    <w:bottom w:w="227" w:type="dxa"/>
                    <w:right w:w="0"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 </w:t>
                  </w:r>
                  <w:r w:rsidRPr="00A832BB">
                    <w:rPr>
                      <w:rFonts w:ascii="Arial" w:eastAsia="Times New Roman" w:hAnsi="Arial" w:cs="Arial"/>
                      <w:sz w:val="16"/>
                      <w:szCs w:val="16"/>
                      <w:vertAlign w:val="superscript"/>
                    </w:rPr>
                    <w:t>7</w:t>
                  </w:r>
                  <w:r w:rsidRPr="00A832BB">
                    <w:rPr>
                      <w:rFonts w:ascii="Arial" w:eastAsia="Times New Roman" w:hAnsi="Arial" w:cs="Arial"/>
                      <w:sz w:val="19"/>
                      <w:szCs w:val="19"/>
                    </w:rPr>
                    <w:t>C</w:t>
                  </w:r>
                  <w:r w:rsidRPr="00A832BB">
                    <w:rPr>
                      <w:rFonts w:ascii="Arial" w:eastAsia="Times New Roman" w:hAnsi="Arial" w:cs="Arial"/>
                      <w:sz w:val="16"/>
                      <w:szCs w:val="16"/>
                      <w:vertAlign w:val="subscript"/>
                    </w:rPr>
                    <w:t>2</w:t>
                  </w:r>
                  <w:r w:rsidRPr="00A832BB">
                    <w:rPr>
                      <w:rFonts w:ascii="Arial" w:eastAsia="Times New Roman" w:hAnsi="Arial" w:cs="Arial"/>
                      <w:sz w:val="19"/>
                      <w:szCs w:val="19"/>
                    </w:rPr>
                    <w:t> `</w:t>
                  </w:r>
                </w:p>
              </w:tc>
            </w:tr>
            <w:tr w:rsidR="00A832BB" w:rsidRPr="00A832BB" w:rsidTr="00A832BB">
              <w:trPr>
                <w:tblCellSpacing w:w="0" w:type="dxa"/>
              </w:trPr>
              <w:tc>
                <w:tcPr>
                  <w:tcW w:w="0" w:type="auto"/>
                  <w:tcMar>
                    <w:top w:w="0" w:type="dxa"/>
                    <w:left w:w="0" w:type="dxa"/>
                    <w:bottom w:w="227" w:type="dxa"/>
                    <w:right w:w="0"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tbl>
                  <w:tblPr>
                    <w:tblW w:w="0" w:type="auto"/>
                    <w:tblCellSpacing w:w="0" w:type="dxa"/>
                    <w:tblCellMar>
                      <w:left w:w="0" w:type="dxa"/>
                      <w:right w:w="0" w:type="dxa"/>
                    </w:tblCellMar>
                    <w:tblLook w:val="04A0"/>
                  </w:tblPr>
                  <w:tblGrid>
                    <w:gridCol w:w="204"/>
                    <w:gridCol w:w="539"/>
                  </w:tblGrid>
                  <w:tr w:rsidR="00A832BB" w:rsidRP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(7 x 6)</w:t>
                        </w:r>
                      </w:p>
                    </w:tc>
                  </w:tr>
                  <w:tr w:rsidR="00A832BB" w:rsidRP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 x 1)</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rsidTr="00A832BB">
              <w:trPr>
                <w:tblCellSpacing w:w="0" w:type="dxa"/>
              </w:trPr>
              <w:tc>
                <w:tcPr>
                  <w:tcW w:w="0" w:type="auto"/>
                  <w:tcMar>
                    <w:top w:w="0" w:type="dxa"/>
                    <w:left w:w="0" w:type="dxa"/>
                    <w:bottom w:w="227" w:type="dxa"/>
                    <w:right w:w="0"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 21.</w:t>
                  </w:r>
                </w:p>
              </w:tc>
            </w:tr>
          </w:tbl>
          <w:p w:rsidR="00A832BB" w:rsidRPr="00A832BB" w:rsidRDefault="00A832BB" w:rsidP="00A832BB">
            <w:pPr>
              <w:spacing w:before="133" w:after="133" w:line="240" w:lineRule="auto"/>
              <w:rPr>
                <w:rFonts w:ascii="Arial" w:eastAsia="Times New Roman" w:hAnsi="Arial" w:cs="Arial"/>
                <w:sz w:val="19"/>
                <w:szCs w:val="19"/>
              </w:rPr>
            </w:pPr>
            <w:r w:rsidRPr="00A832BB">
              <w:rPr>
                <w:rFonts w:ascii="Arial" w:eastAsia="Times New Roman" w:hAnsi="Arial" w:cs="Arial"/>
                <w:sz w:val="19"/>
                <w:szCs w:val="19"/>
              </w:rPr>
              <w:t>Let E = Event of drawing 2 balls, none of which is blue.</w:t>
            </w:r>
          </w:p>
          <w:tbl>
            <w:tblPr>
              <w:tblW w:w="0" w:type="auto"/>
              <w:tblCellSpacing w:w="0" w:type="dxa"/>
              <w:tblCellMar>
                <w:left w:w="0" w:type="dxa"/>
                <w:right w:w="0" w:type="dxa"/>
              </w:tblCellMar>
              <w:tblLook w:val="04A0"/>
            </w:tblPr>
            <w:tblGrid>
              <w:gridCol w:w="788"/>
              <w:gridCol w:w="4700"/>
            </w:tblGrid>
            <w:tr w:rsidR="00A832BB" w:rsidRPr="00A832BB" w:rsidTr="00A832BB">
              <w:trPr>
                <w:tblCellSpacing w:w="0" w:type="dxa"/>
              </w:trPr>
              <w:tc>
                <w:tcPr>
                  <w:tcW w:w="0" w:type="auto"/>
                  <w:tcMar>
                    <w:top w:w="0" w:type="dxa"/>
                    <w:left w:w="0" w:type="dxa"/>
                    <w:bottom w:w="227" w:type="dxa"/>
                    <w:right w:w="93" w:type="dxa"/>
                  </w:tcMar>
                  <w:vAlign w:val="center"/>
                  <w:hideMark/>
                </w:tcPr>
                <w:p w:rsidR="00A832BB" w:rsidRPr="00A832BB" w:rsidRDefault="00A832BB" w:rsidP="00A832BB">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91" name="Picture 91"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w:t>
                  </w:r>
                  <w:r w:rsidRPr="00A832BB">
                    <w:rPr>
                      <w:rFonts w:ascii="Arial" w:eastAsia="Times New Roman" w:hAnsi="Arial" w:cs="Arial"/>
                      <w:i/>
                      <w:iCs/>
                      <w:sz w:val="19"/>
                      <w:szCs w:val="19"/>
                    </w:rPr>
                    <w:t>n</w:t>
                  </w:r>
                  <w:r w:rsidRPr="00A832BB">
                    <w:rPr>
                      <w:rFonts w:ascii="Arial" w:eastAsia="Times New Roman" w:hAnsi="Arial" w:cs="Arial"/>
                      <w:sz w:val="19"/>
                      <w:szCs w:val="19"/>
                    </w:rPr>
                    <w:t>(E)</w:t>
                  </w:r>
                </w:p>
              </w:tc>
              <w:tc>
                <w:tcPr>
                  <w:tcW w:w="0" w:type="auto"/>
                  <w:tcMar>
                    <w:top w:w="0" w:type="dxa"/>
                    <w:left w:w="0" w:type="dxa"/>
                    <w:bottom w:w="227" w:type="dxa"/>
                    <w:right w:w="0"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 Number of ways of drawing 2 balls out of (2 + 3) balls.</w:t>
                  </w:r>
                </w:p>
              </w:tc>
            </w:tr>
            <w:tr w:rsidR="00A832BB" w:rsidRPr="00A832BB" w:rsidTr="00A832BB">
              <w:trPr>
                <w:tblCellSpacing w:w="0" w:type="dxa"/>
              </w:trPr>
              <w:tc>
                <w:tcPr>
                  <w:tcW w:w="0" w:type="auto"/>
                  <w:tcMar>
                    <w:top w:w="0" w:type="dxa"/>
                    <w:left w:w="0" w:type="dxa"/>
                    <w:bottom w:w="227" w:type="dxa"/>
                    <w:right w:w="0"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 </w:t>
                  </w:r>
                  <w:r w:rsidRPr="00A832BB">
                    <w:rPr>
                      <w:rFonts w:ascii="Arial" w:eastAsia="Times New Roman" w:hAnsi="Arial" w:cs="Arial"/>
                      <w:sz w:val="16"/>
                      <w:szCs w:val="16"/>
                      <w:vertAlign w:val="superscript"/>
                    </w:rPr>
                    <w:t>5</w:t>
                  </w:r>
                  <w:r w:rsidRPr="00A832BB">
                    <w:rPr>
                      <w:rFonts w:ascii="Arial" w:eastAsia="Times New Roman" w:hAnsi="Arial" w:cs="Arial"/>
                      <w:sz w:val="19"/>
                      <w:szCs w:val="19"/>
                    </w:rPr>
                    <w:t>C</w:t>
                  </w:r>
                  <w:r w:rsidRPr="00A832BB">
                    <w:rPr>
                      <w:rFonts w:ascii="Arial" w:eastAsia="Times New Roman" w:hAnsi="Arial" w:cs="Arial"/>
                      <w:sz w:val="16"/>
                      <w:szCs w:val="16"/>
                      <w:vertAlign w:val="subscript"/>
                    </w:rPr>
                    <w:t>2</w:t>
                  </w:r>
                </w:p>
              </w:tc>
            </w:tr>
            <w:tr w:rsidR="00A832BB" w:rsidRPr="00A832BB" w:rsidTr="00A832BB">
              <w:trPr>
                <w:tblCellSpacing w:w="0" w:type="dxa"/>
              </w:trPr>
              <w:tc>
                <w:tcPr>
                  <w:tcW w:w="0" w:type="auto"/>
                  <w:tcMar>
                    <w:top w:w="0" w:type="dxa"/>
                    <w:left w:w="0" w:type="dxa"/>
                    <w:bottom w:w="227" w:type="dxa"/>
                    <w:right w:w="0"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tbl>
                  <w:tblPr>
                    <w:tblW w:w="0" w:type="auto"/>
                    <w:tblCellSpacing w:w="0" w:type="dxa"/>
                    <w:tblCellMar>
                      <w:left w:w="0" w:type="dxa"/>
                      <w:right w:w="0" w:type="dxa"/>
                    </w:tblCellMar>
                    <w:tblLook w:val="04A0"/>
                  </w:tblPr>
                  <w:tblGrid>
                    <w:gridCol w:w="204"/>
                    <w:gridCol w:w="539"/>
                  </w:tblGrid>
                  <w:tr w:rsidR="00A832BB" w:rsidRP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(5 x 4)</w:t>
                        </w:r>
                      </w:p>
                    </w:tc>
                  </w:tr>
                  <w:tr w:rsidR="00A832BB" w:rsidRP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 x 1)</w:t>
                        </w:r>
                      </w:p>
                    </w:tc>
                  </w:tr>
                </w:tbl>
                <w:p w:rsidR="00A832BB" w:rsidRPr="00A832BB" w:rsidRDefault="00A832BB" w:rsidP="00A832BB">
                  <w:pPr>
                    <w:spacing w:after="0" w:line="240" w:lineRule="auto"/>
                    <w:rPr>
                      <w:rFonts w:ascii="Arial" w:eastAsia="Times New Roman" w:hAnsi="Arial" w:cs="Arial"/>
                      <w:sz w:val="19"/>
                      <w:szCs w:val="19"/>
                    </w:rPr>
                  </w:pPr>
                </w:p>
              </w:tc>
            </w:tr>
            <w:tr w:rsidR="00A832BB" w:rsidRPr="00A832BB" w:rsidTr="00A832BB">
              <w:trPr>
                <w:tblCellSpacing w:w="0" w:type="dxa"/>
              </w:trPr>
              <w:tc>
                <w:tcPr>
                  <w:tcW w:w="0" w:type="auto"/>
                  <w:tcMar>
                    <w:top w:w="0" w:type="dxa"/>
                    <w:left w:w="0" w:type="dxa"/>
                    <w:bottom w:w="227" w:type="dxa"/>
                    <w:right w:w="0"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sz w:val="19"/>
                      <w:szCs w:val="19"/>
                    </w:rPr>
                    <w:t>= 10.</w:t>
                  </w:r>
                </w:p>
              </w:tc>
            </w:tr>
          </w:tbl>
          <w:p w:rsidR="00A832BB" w:rsidRPr="00A832BB" w:rsidRDefault="00A832BB" w:rsidP="00A832BB">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973"/>
              <w:gridCol w:w="359"/>
              <w:gridCol w:w="297"/>
              <w:gridCol w:w="212"/>
              <w:gridCol w:w="53"/>
            </w:tblGrid>
            <w:tr w:rsidR="00A832BB" w:rsidRPr="00A832BB" w:rsidTr="00A832BB">
              <w:trPr>
                <w:tblCellSpacing w:w="0" w:type="dxa"/>
              </w:trPr>
              <w:tc>
                <w:tcPr>
                  <w:tcW w:w="0" w:type="auto"/>
                  <w:vMerge w:val="restart"/>
                  <w:tcMar>
                    <w:top w:w="0" w:type="dxa"/>
                    <w:left w:w="0"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92" name="Picture 92"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A832BB">
                    <w:rPr>
                      <w:rFonts w:ascii="Arial" w:eastAsia="Times New Roman" w:hAnsi="Arial" w:cs="Arial"/>
                      <w:sz w:val="19"/>
                      <w:szCs w:val="19"/>
                    </w:rPr>
                    <w:t> P(E) =</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n</w:t>
                  </w:r>
                  <w:r w:rsidRPr="00A832BB">
                    <w:rPr>
                      <w:rFonts w:ascii="Arial" w:eastAsia="Times New Roman" w:hAnsi="Arial" w:cs="Arial"/>
                      <w:sz w:val="19"/>
                      <w:szCs w:val="19"/>
                    </w:rPr>
                    <w:t>(E)</w:t>
                  </w:r>
                </w:p>
              </w:tc>
              <w:tc>
                <w:tcPr>
                  <w:tcW w:w="0" w:type="auto"/>
                  <w:vMerge w:val="restart"/>
                  <w:tcMar>
                    <w:top w:w="0" w:type="dxa"/>
                    <w:left w:w="93" w:type="dxa"/>
                    <w:bottom w:w="0" w:type="dxa"/>
                    <w:right w:w="93" w:type="dxa"/>
                  </w:tcMar>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10</w:t>
                  </w:r>
                </w:p>
              </w:tc>
              <w:tc>
                <w:tcPr>
                  <w:tcW w:w="0" w:type="auto"/>
                  <w:vMerge w:val="restart"/>
                  <w:noWrap/>
                  <w:vAlign w:val="cente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w:t>
                  </w:r>
                </w:p>
              </w:tc>
            </w:tr>
            <w:tr w:rsidR="00A832BB" w:rsidRPr="00A832BB" w:rsidTr="00A832BB">
              <w:trPr>
                <w:tblCellSpacing w:w="0" w:type="dxa"/>
              </w:trPr>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i/>
                      <w:iCs/>
                      <w:sz w:val="19"/>
                      <w:szCs w:val="19"/>
                    </w:rPr>
                    <w:t>n</w:t>
                  </w:r>
                  <w:r w:rsidRPr="00A832BB">
                    <w:rPr>
                      <w:rFonts w:ascii="Arial" w:eastAsia="Times New Roman" w:hAnsi="Arial" w:cs="Arial"/>
                      <w:sz w:val="19"/>
                      <w:szCs w:val="19"/>
                    </w:rPr>
                    <w:t>(S)</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A832BB" w:rsidRPr="00A832BB" w:rsidRDefault="00A832BB" w:rsidP="00A832BB">
                  <w:pPr>
                    <w:spacing w:after="0" w:line="240" w:lineRule="auto"/>
                    <w:jc w:val="center"/>
                    <w:rPr>
                      <w:rFonts w:ascii="Arial" w:eastAsia="Times New Roman" w:hAnsi="Arial" w:cs="Arial"/>
                      <w:sz w:val="19"/>
                      <w:szCs w:val="19"/>
                    </w:rPr>
                  </w:pPr>
                  <w:r w:rsidRPr="00A832BB">
                    <w:rPr>
                      <w:rFonts w:ascii="Arial" w:eastAsia="Times New Roman" w:hAnsi="Arial" w:cs="Arial"/>
                      <w:sz w:val="19"/>
                      <w:szCs w:val="19"/>
                    </w:rPr>
                    <w:t>21</w:t>
                  </w:r>
                </w:p>
              </w:tc>
              <w:tc>
                <w:tcPr>
                  <w:tcW w:w="0" w:type="auto"/>
                  <w:vMerge/>
                  <w:vAlign w:val="center"/>
                  <w:hideMark/>
                </w:tcPr>
                <w:p w:rsidR="00A832BB" w:rsidRPr="00A832BB" w:rsidRDefault="00A832BB" w:rsidP="00A832BB">
                  <w:pPr>
                    <w:spacing w:after="0" w:line="240" w:lineRule="auto"/>
                    <w:rPr>
                      <w:rFonts w:ascii="Arial" w:eastAsia="Times New Roman" w:hAnsi="Arial" w:cs="Arial"/>
                      <w:sz w:val="19"/>
                      <w:szCs w:val="19"/>
                    </w:rPr>
                  </w:pPr>
                </w:p>
              </w:tc>
            </w:tr>
          </w:tbl>
          <w:p w:rsidR="00A832BB" w:rsidRPr="00A832BB" w:rsidRDefault="00A832BB" w:rsidP="00A832BB">
            <w:pPr>
              <w:spacing w:after="0" w:line="240" w:lineRule="auto"/>
              <w:rPr>
                <w:rFonts w:ascii="Arial" w:eastAsia="Times New Roman" w:hAnsi="Arial" w:cs="Arial"/>
                <w:sz w:val="19"/>
                <w:szCs w:val="19"/>
              </w:rPr>
            </w:pPr>
            <w:r w:rsidRPr="00A832BB">
              <w:rPr>
                <w:rFonts w:ascii="Arial" w:eastAsia="Times New Roman" w:hAnsi="Arial" w:cs="Arial"/>
                <w:color w:val="5EAC1A"/>
                <w:sz w:val="19"/>
              </w:rPr>
              <w:t>Learn more problems on : </w:t>
            </w:r>
            <w:hyperlink r:id="rId134" w:tgtFrame="_blank" w:history="1">
              <w:r w:rsidRPr="00A832BB">
                <w:rPr>
                  <w:rFonts w:ascii="Arial" w:eastAsia="Times New Roman" w:hAnsi="Arial" w:cs="Arial"/>
                  <w:color w:val="0077CC"/>
                  <w:sz w:val="19"/>
                  <w:u w:val="single"/>
                </w:rPr>
                <w:t>Probability</w:t>
              </w:r>
            </w:hyperlink>
          </w:p>
        </w:tc>
      </w:tr>
    </w:tbl>
    <w:p w:rsidR="001702C9" w:rsidRDefault="001702C9"/>
    <w:sectPr w:rsidR="001702C9" w:rsidSect="00170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F27F1"/>
    <w:multiLevelType w:val="multilevel"/>
    <w:tmpl w:val="0E74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1F5210"/>
    <w:multiLevelType w:val="multilevel"/>
    <w:tmpl w:val="0352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832BB"/>
    <w:rsid w:val="000079E2"/>
    <w:rsid w:val="001702C9"/>
    <w:rsid w:val="00610DE6"/>
    <w:rsid w:val="00A83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C9"/>
  </w:style>
  <w:style w:type="paragraph" w:styleId="Heading1">
    <w:name w:val="heading 1"/>
    <w:basedOn w:val="Normal"/>
    <w:link w:val="Heading1Char"/>
    <w:uiPriority w:val="9"/>
    <w:qFormat/>
    <w:rsid w:val="00A832BB"/>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A832B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BB"/>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A832BB"/>
    <w:rPr>
      <w:rFonts w:eastAsia="Times New Roman" w:cs="Times New Roman"/>
      <w:b/>
      <w:bCs/>
      <w:sz w:val="27"/>
      <w:szCs w:val="27"/>
    </w:rPr>
  </w:style>
  <w:style w:type="character" w:styleId="Hyperlink">
    <w:name w:val="Hyperlink"/>
    <w:basedOn w:val="DefaultParagraphFont"/>
    <w:uiPriority w:val="99"/>
    <w:semiHidden/>
    <w:unhideWhenUsed/>
    <w:rsid w:val="00A832BB"/>
    <w:rPr>
      <w:color w:val="0000FF"/>
      <w:u w:val="single"/>
    </w:rPr>
  </w:style>
  <w:style w:type="character" w:styleId="FollowedHyperlink">
    <w:name w:val="FollowedHyperlink"/>
    <w:basedOn w:val="DefaultParagraphFont"/>
    <w:uiPriority w:val="99"/>
    <w:semiHidden/>
    <w:unhideWhenUsed/>
    <w:rsid w:val="00A832BB"/>
    <w:rPr>
      <w:color w:val="800080"/>
      <w:u w:val="single"/>
    </w:rPr>
  </w:style>
  <w:style w:type="paragraph" w:styleId="z-TopofForm">
    <w:name w:val="HTML Top of Form"/>
    <w:basedOn w:val="Normal"/>
    <w:next w:val="Normal"/>
    <w:link w:val="z-TopofFormChar"/>
    <w:hidden/>
    <w:uiPriority w:val="99"/>
    <w:semiHidden/>
    <w:unhideWhenUsed/>
    <w:rsid w:val="00A832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32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32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32BB"/>
    <w:rPr>
      <w:rFonts w:ascii="Arial" w:eastAsia="Times New Roman" w:hAnsi="Arial" w:cs="Arial"/>
      <w:vanish/>
      <w:sz w:val="16"/>
      <w:szCs w:val="16"/>
    </w:rPr>
  </w:style>
  <w:style w:type="character" w:customStyle="1" w:styleId="hide-1">
    <w:name w:val="hide-1"/>
    <w:basedOn w:val="DefaultParagraphFont"/>
    <w:rsid w:val="00A832BB"/>
  </w:style>
  <w:style w:type="character" w:customStyle="1" w:styleId="ib-green">
    <w:name w:val="ib-green"/>
    <w:basedOn w:val="DefaultParagraphFont"/>
    <w:rsid w:val="00A832BB"/>
  </w:style>
  <w:style w:type="paragraph" w:styleId="NormalWeb">
    <w:name w:val="Normal (Web)"/>
    <w:basedOn w:val="Normal"/>
    <w:uiPriority w:val="99"/>
    <w:unhideWhenUsed/>
    <w:rsid w:val="00A832BB"/>
    <w:pPr>
      <w:spacing w:before="100" w:beforeAutospacing="1" w:after="100" w:afterAutospacing="1" w:line="240" w:lineRule="auto"/>
    </w:pPr>
    <w:rPr>
      <w:rFonts w:eastAsia="Times New Roman" w:cs="Times New Roman"/>
      <w:sz w:val="24"/>
      <w:szCs w:val="24"/>
    </w:rPr>
  </w:style>
  <w:style w:type="character" w:customStyle="1" w:styleId="jq-user-answer">
    <w:name w:val="jq-user-answer"/>
    <w:basedOn w:val="DefaultParagraphFont"/>
    <w:rsid w:val="00A832BB"/>
  </w:style>
  <w:style w:type="character" w:customStyle="1" w:styleId="ib-dgray">
    <w:name w:val="ib-dgray"/>
    <w:basedOn w:val="DefaultParagraphFont"/>
    <w:rsid w:val="00A832BB"/>
  </w:style>
  <w:style w:type="paragraph" w:styleId="HTMLPreformatted">
    <w:name w:val="HTML Preformatted"/>
    <w:basedOn w:val="Normal"/>
    <w:link w:val="HTMLPreformattedChar"/>
    <w:uiPriority w:val="99"/>
    <w:semiHidden/>
    <w:unhideWhenUsed/>
    <w:rsid w:val="00A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32BB"/>
    <w:rPr>
      <w:rFonts w:ascii="Courier New" w:eastAsia="Times New Roman" w:hAnsi="Courier New" w:cs="Courier New"/>
      <w:sz w:val="20"/>
      <w:szCs w:val="20"/>
    </w:rPr>
  </w:style>
  <w:style w:type="character" w:customStyle="1" w:styleId="ga-root-h1">
    <w:name w:val="ga-root-h1"/>
    <w:basedOn w:val="DefaultParagraphFont"/>
    <w:rsid w:val="00A832BB"/>
  </w:style>
  <w:style w:type="paragraph" w:styleId="BalloonText">
    <w:name w:val="Balloon Text"/>
    <w:basedOn w:val="Normal"/>
    <w:link w:val="BalloonTextChar"/>
    <w:uiPriority w:val="99"/>
    <w:semiHidden/>
    <w:unhideWhenUsed/>
    <w:rsid w:val="00A83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2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3494376">
      <w:bodyDiv w:val="1"/>
      <w:marLeft w:val="0"/>
      <w:marRight w:val="0"/>
      <w:marTop w:val="0"/>
      <w:marBottom w:val="0"/>
      <w:divBdr>
        <w:top w:val="none" w:sz="0" w:space="0" w:color="auto"/>
        <w:left w:val="none" w:sz="0" w:space="0" w:color="auto"/>
        <w:bottom w:val="none" w:sz="0" w:space="0" w:color="auto"/>
        <w:right w:val="none" w:sz="0" w:space="0" w:color="auto"/>
      </w:divBdr>
      <w:divsChild>
        <w:div w:id="1860195542">
          <w:marLeft w:val="0"/>
          <w:marRight w:val="0"/>
          <w:marTop w:val="0"/>
          <w:marBottom w:val="0"/>
          <w:divBdr>
            <w:top w:val="none" w:sz="0" w:space="0" w:color="auto"/>
            <w:left w:val="none" w:sz="0" w:space="0" w:color="auto"/>
            <w:bottom w:val="none" w:sz="0" w:space="0" w:color="auto"/>
            <w:right w:val="none" w:sz="0" w:space="0" w:color="auto"/>
          </w:divBdr>
        </w:div>
        <w:div w:id="1538161914">
          <w:marLeft w:val="0"/>
          <w:marRight w:val="0"/>
          <w:marTop w:val="0"/>
          <w:marBottom w:val="0"/>
          <w:divBdr>
            <w:top w:val="none" w:sz="0" w:space="0" w:color="auto"/>
            <w:left w:val="none" w:sz="0" w:space="0" w:color="auto"/>
            <w:bottom w:val="none" w:sz="0" w:space="0" w:color="auto"/>
            <w:right w:val="none" w:sz="0" w:space="0" w:color="auto"/>
          </w:divBdr>
          <w:divsChild>
            <w:div w:id="1187477825">
              <w:marLeft w:val="0"/>
              <w:marRight w:val="0"/>
              <w:marTop w:val="0"/>
              <w:marBottom w:val="0"/>
              <w:divBdr>
                <w:top w:val="single" w:sz="2" w:space="1" w:color="AAAAAA"/>
                <w:left w:val="single" w:sz="2" w:space="1" w:color="AAAAAA"/>
                <w:bottom w:val="single" w:sz="2" w:space="1" w:color="AAAAAA"/>
                <w:right w:val="single" w:sz="2" w:space="1" w:color="AAAAAA"/>
              </w:divBdr>
            </w:div>
          </w:divsChild>
        </w:div>
        <w:div w:id="903567056">
          <w:marLeft w:val="0"/>
          <w:marRight w:val="0"/>
          <w:marTop w:val="0"/>
          <w:marBottom w:val="0"/>
          <w:divBdr>
            <w:top w:val="none" w:sz="0" w:space="0" w:color="auto"/>
            <w:left w:val="none" w:sz="0" w:space="0" w:color="auto"/>
            <w:bottom w:val="none" w:sz="0" w:space="0" w:color="auto"/>
            <w:right w:val="none" w:sz="0" w:space="0" w:color="auto"/>
          </w:divBdr>
        </w:div>
        <w:div w:id="92095791">
          <w:marLeft w:val="0"/>
          <w:marRight w:val="0"/>
          <w:marTop w:val="27"/>
          <w:marBottom w:val="0"/>
          <w:divBdr>
            <w:top w:val="none" w:sz="0" w:space="0" w:color="auto"/>
            <w:left w:val="none" w:sz="0" w:space="0" w:color="auto"/>
            <w:bottom w:val="none" w:sz="0" w:space="0" w:color="auto"/>
            <w:right w:val="none" w:sz="0" w:space="0" w:color="auto"/>
          </w:divBdr>
        </w:div>
        <w:div w:id="1103495708">
          <w:marLeft w:val="0"/>
          <w:marRight w:val="0"/>
          <w:marTop w:val="0"/>
          <w:marBottom w:val="0"/>
          <w:divBdr>
            <w:top w:val="single" w:sz="4" w:space="2" w:color="F0F0F0"/>
            <w:left w:val="single" w:sz="4" w:space="6" w:color="F0F0F0"/>
            <w:bottom w:val="single" w:sz="4" w:space="2" w:color="F0F0F0"/>
            <w:right w:val="single" w:sz="4" w:space="6" w:color="F0F0F0"/>
          </w:divBdr>
        </w:div>
        <w:div w:id="1991323515">
          <w:marLeft w:val="0"/>
          <w:marRight w:val="0"/>
          <w:marTop w:val="0"/>
          <w:marBottom w:val="0"/>
          <w:divBdr>
            <w:top w:val="none" w:sz="0" w:space="0" w:color="auto"/>
            <w:left w:val="none" w:sz="0" w:space="0" w:color="auto"/>
            <w:bottom w:val="none" w:sz="0" w:space="0" w:color="auto"/>
            <w:right w:val="none" w:sz="0" w:space="0" w:color="auto"/>
          </w:divBdr>
        </w:div>
        <w:div w:id="2084831520">
          <w:marLeft w:val="0"/>
          <w:marRight w:val="0"/>
          <w:marTop w:val="0"/>
          <w:marBottom w:val="0"/>
          <w:divBdr>
            <w:top w:val="none" w:sz="0" w:space="0" w:color="auto"/>
            <w:left w:val="none" w:sz="0" w:space="0" w:color="auto"/>
            <w:bottom w:val="none" w:sz="0" w:space="0" w:color="auto"/>
            <w:right w:val="none" w:sz="0" w:space="0" w:color="auto"/>
          </w:divBdr>
          <w:divsChild>
            <w:div w:id="534655897">
              <w:marLeft w:val="0"/>
              <w:marRight w:val="0"/>
              <w:marTop w:val="0"/>
              <w:marBottom w:val="0"/>
              <w:divBdr>
                <w:top w:val="none" w:sz="0" w:space="0" w:color="auto"/>
                <w:left w:val="none" w:sz="0" w:space="0" w:color="auto"/>
                <w:bottom w:val="none" w:sz="0" w:space="0" w:color="auto"/>
                <w:right w:val="none" w:sz="0" w:space="0" w:color="auto"/>
              </w:divBdr>
              <w:divsChild>
                <w:div w:id="379400487">
                  <w:marLeft w:val="0"/>
                  <w:marRight w:val="0"/>
                  <w:marTop w:val="0"/>
                  <w:marBottom w:val="0"/>
                  <w:divBdr>
                    <w:top w:val="none" w:sz="0" w:space="0" w:color="auto"/>
                    <w:left w:val="none" w:sz="0" w:space="0" w:color="auto"/>
                    <w:bottom w:val="none" w:sz="0" w:space="0" w:color="auto"/>
                    <w:right w:val="none" w:sz="0" w:space="0" w:color="auto"/>
                  </w:divBdr>
                  <w:divsChild>
                    <w:div w:id="150760980">
                      <w:marLeft w:val="0"/>
                      <w:marRight w:val="0"/>
                      <w:marTop w:val="0"/>
                      <w:marBottom w:val="0"/>
                      <w:divBdr>
                        <w:top w:val="none" w:sz="0" w:space="0" w:color="auto"/>
                        <w:left w:val="single" w:sz="18" w:space="10" w:color="CCCCCC"/>
                        <w:bottom w:val="none" w:sz="0" w:space="0" w:color="auto"/>
                        <w:right w:val="none" w:sz="0" w:space="0" w:color="auto"/>
                      </w:divBdr>
                      <w:divsChild>
                        <w:div w:id="4722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7420">
                  <w:marLeft w:val="0"/>
                  <w:marRight w:val="0"/>
                  <w:marTop w:val="0"/>
                  <w:marBottom w:val="0"/>
                  <w:divBdr>
                    <w:top w:val="none" w:sz="0" w:space="0" w:color="auto"/>
                    <w:left w:val="none" w:sz="0" w:space="0" w:color="auto"/>
                    <w:bottom w:val="none" w:sz="0" w:space="0" w:color="auto"/>
                    <w:right w:val="none" w:sz="0" w:space="0" w:color="auto"/>
                  </w:divBdr>
                  <w:divsChild>
                    <w:div w:id="628783868">
                      <w:marLeft w:val="0"/>
                      <w:marRight w:val="0"/>
                      <w:marTop w:val="0"/>
                      <w:marBottom w:val="0"/>
                      <w:divBdr>
                        <w:top w:val="none" w:sz="0" w:space="0" w:color="auto"/>
                        <w:left w:val="single" w:sz="18" w:space="10" w:color="CCCCCC"/>
                        <w:bottom w:val="none" w:sz="0" w:space="0" w:color="auto"/>
                        <w:right w:val="none" w:sz="0" w:space="0" w:color="auto"/>
                      </w:divBdr>
                      <w:divsChild>
                        <w:div w:id="10230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8888">
                  <w:marLeft w:val="0"/>
                  <w:marRight w:val="0"/>
                  <w:marTop w:val="0"/>
                  <w:marBottom w:val="0"/>
                  <w:divBdr>
                    <w:top w:val="none" w:sz="0" w:space="0" w:color="auto"/>
                    <w:left w:val="none" w:sz="0" w:space="0" w:color="auto"/>
                    <w:bottom w:val="none" w:sz="0" w:space="0" w:color="auto"/>
                    <w:right w:val="none" w:sz="0" w:space="0" w:color="auto"/>
                  </w:divBdr>
                  <w:divsChild>
                    <w:div w:id="385492511">
                      <w:marLeft w:val="0"/>
                      <w:marRight w:val="0"/>
                      <w:marTop w:val="0"/>
                      <w:marBottom w:val="0"/>
                      <w:divBdr>
                        <w:top w:val="none" w:sz="0" w:space="0" w:color="auto"/>
                        <w:left w:val="single" w:sz="18" w:space="10" w:color="CCCCCC"/>
                        <w:bottom w:val="none" w:sz="0" w:space="0" w:color="auto"/>
                        <w:right w:val="none" w:sz="0" w:space="0" w:color="auto"/>
                      </w:divBdr>
                      <w:divsChild>
                        <w:div w:id="844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1760">
                  <w:marLeft w:val="0"/>
                  <w:marRight w:val="0"/>
                  <w:marTop w:val="0"/>
                  <w:marBottom w:val="0"/>
                  <w:divBdr>
                    <w:top w:val="none" w:sz="0" w:space="0" w:color="auto"/>
                    <w:left w:val="none" w:sz="0" w:space="0" w:color="auto"/>
                    <w:bottom w:val="none" w:sz="0" w:space="0" w:color="auto"/>
                    <w:right w:val="none" w:sz="0" w:space="0" w:color="auto"/>
                  </w:divBdr>
                  <w:divsChild>
                    <w:div w:id="2005472091">
                      <w:marLeft w:val="0"/>
                      <w:marRight w:val="0"/>
                      <w:marTop w:val="0"/>
                      <w:marBottom w:val="0"/>
                      <w:divBdr>
                        <w:top w:val="none" w:sz="0" w:space="0" w:color="auto"/>
                        <w:left w:val="single" w:sz="18" w:space="10" w:color="CCCCCC"/>
                        <w:bottom w:val="none" w:sz="0" w:space="0" w:color="auto"/>
                        <w:right w:val="none" w:sz="0" w:space="0" w:color="auto"/>
                      </w:divBdr>
                      <w:divsChild>
                        <w:div w:id="14214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1655">
                  <w:marLeft w:val="0"/>
                  <w:marRight w:val="0"/>
                  <w:marTop w:val="0"/>
                  <w:marBottom w:val="0"/>
                  <w:divBdr>
                    <w:top w:val="none" w:sz="0" w:space="0" w:color="auto"/>
                    <w:left w:val="none" w:sz="0" w:space="0" w:color="auto"/>
                    <w:bottom w:val="none" w:sz="0" w:space="0" w:color="auto"/>
                    <w:right w:val="none" w:sz="0" w:space="0" w:color="auto"/>
                  </w:divBdr>
                  <w:divsChild>
                    <w:div w:id="897207563">
                      <w:marLeft w:val="0"/>
                      <w:marRight w:val="0"/>
                      <w:marTop w:val="0"/>
                      <w:marBottom w:val="0"/>
                      <w:divBdr>
                        <w:top w:val="none" w:sz="0" w:space="0" w:color="auto"/>
                        <w:left w:val="single" w:sz="18" w:space="10" w:color="CCCCCC"/>
                        <w:bottom w:val="none" w:sz="0" w:space="0" w:color="auto"/>
                        <w:right w:val="none" w:sz="0" w:space="0" w:color="auto"/>
                      </w:divBdr>
                      <w:divsChild>
                        <w:div w:id="1106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040">
                  <w:marLeft w:val="0"/>
                  <w:marRight w:val="0"/>
                  <w:marTop w:val="0"/>
                  <w:marBottom w:val="0"/>
                  <w:divBdr>
                    <w:top w:val="none" w:sz="0" w:space="0" w:color="auto"/>
                    <w:left w:val="none" w:sz="0" w:space="0" w:color="auto"/>
                    <w:bottom w:val="none" w:sz="0" w:space="0" w:color="auto"/>
                    <w:right w:val="none" w:sz="0" w:space="0" w:color="auto"/>
                  </w:divBdr>
                  <w:divsChild>
                    <w:div w:id="1360081041">
                      <w:marLeft w:val="0"/>
                      <w:marRight w:val="0"/>
                      <w:marTop w:val="0"/>
                      <w:marBottom w:val="0"/>
                      <w:divBdr>
                        <w:top w:val="none" w:sz="0" w:space="0" w:color="auto"/>
                        <w:left w:val="single" w:sz="18" w:space="10" w:color="CCCCCC"/>
                        <w:bottom w:val="none" w:sz="0" w:space="0" w:color="auto"/>
                        <w:right w:val="none" w:sz="0" w:space="0" w:color="auto"/>
                      </w:divBdr>
                      <w:divsChild>
                        <w:div w:id="4924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445">
                  <w:marLeft w:val="0"/>
                  <w:marRight w:val="0"/>
                  <w:marTop w:val="0"/>
                  <w:marBottom w:val="133"/>
                  <w:divBdr>
                    <w:top w:val="single" w:sz="4" w:space="0" w:color="F2F2F2"/>
                    <w:left w:val="single" w:sz="24" w:space="0" w:color="DDF8C2"/>
                    <w:bottom w:val="single" w:sz="4" w:space="0" w:color="F2F2F2"/>
                    <w:right w:val="single" w:sz="4" w:space="0" w:color="F2F2F2"/>
                  </w:divBdr>
                  <w:divsChild>
                    <w:div w:id="1617982250">
                      <w:marLeft w:val="0"/>
                      <w:marRight w:val="0"/>
                      <w:marTop w:val="0"/>
                      <w:marBottom w:val="0"/>
                      <w:divBdr>
                        <w:top w:val="none" w:sz="0" w:space="0" w:color="auto"/>
                        <w:left w:val="none" w:sz="0" w:space="0" w:color="auto"/>
                        <w:bottom w:val="single" w:sz="4" w:space="7" w:color="F0F0F0"/>
                        <w:right w:val="none" w:sz="0" w:space="0" w:color="auto"/>
                      </w:divBdr>
                    </w:div>
                    <w:div w:id="1611936324">
                      <w:marLeft w:val="0"/>
                      <w:marRight w:val="0"/>
                      <w:marTop w:val="0"/>
                      <w:marBottom w:val="0"/>
                      <w:divBdr>
                        <w:top w:val="none" w:sz="0" w:space="0" w:color="auto"/>
                        <w:left w:val="none" w:sz="0" w:space="0" w:color="auto"/>
                        <w:bottom w:val="none" w:sz="0" w:space="0" w:color="auto"/>
                        <w:right w:val="none" w:sz="0" w:space="0" w:color="auto"/>
                      </w:divBdr>
                    </w:div>
                  </w:divsChild>
                </w:div>
                <w:div w:id="70782364">
                  <w:marLeft w:val="0"/>
                  <w:marRight w:val="0"/>
                  <w:marTop w:val="0"/>
                  <w:marBottom w:val="0"/>
                  <w:divBdr>
                    <w:top w:val="none" w:sz="0" w:space="0" w:color="auto"/>
                    <w:left w:val="none" w:sz="0" w:space="0" w:color="auto"/>
                    <w:bottom w:val="none" w:sz="0" w:space="0" w:color="auto"/>
                    <w:right w:val="none" w:sz="0" w:space="0" w:color="auto"/>
                  </w:divBdr>
                  <w:divsChild>
                    <w:div w:id="1442605233">
                      <w:marLeft w:val="0"/>
                      <w:marRight w:val="0"/>
                      <w:marTop w:val="0"/>
                      <w:marBottom w:val="0"/>
                      <w:divBdr>
                        <w:top w:val="none" w:sz="0" w:space="0" w:color="auto"/>
                        <w:left w:val="single" w:sz="18" w:space="10" w:color="CCCCCC"/>
                        <w:bottom w:val="none" w:sz="0" w:space="0" w:color="auto"/>
                        <w:right w:val="none" w:sz="0" w:space="0" w:color="auto"/>
                      </w:divBdr>
                      <w:divsChild>
                        <w:div w:id="4292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1808">
                  <w:marLeft w:val="0"/>
                  <w:marRight w:val="0"/>
                  <w:marTop w:val="0"/>
                  <w:marBottom w:val="0"/>
                  <w:divBdr>
                    <w:top w:val="none" w:sz="0" w:space="0" w:color="auto"/>
                    <w:left w:val="none" w:sz="0" w:space="0" w:color="auto"/>
                    <w:bottom w:val="none" w:sz="0" w:space="0" w:color="auto"/>
                    <w:right w:val="none" w:sz="0" w:space="0" w:color="auto"/>
                  </w:divBdr>
                  <w:divsChild>
                    <w:div w:id="276377731">
                      <w:marLeft w:val="0"/>
                      <w:marRight w:val="0"/>
                      <w:marTop w:val="0"/>
                      <w:marBottom w:val="0"/>
                      <w:divBdr>
                        <w:top w:val="none" w:sz="0" w:space="0" w:color="auto"/>
                        <w:left w:val="single" w:sz="18" w:space="10" w:color="CCCCCC"/>
                        <w:bottom w:val="none" w:sz="0" w:space="0" w:color="auto"/>
                        <w:right w:val="none" w:sz="0" w:space="0" w:color="auto"/>
                      </w:divBdr>
                      <w:divsChild>
                        <w:div w:id="506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9134">
                  <w:marLeft w:val="0"/>
                  <w:marRight w:val="0"/>
                  <w:marTop w:val="0"/>
                  <w:marBottom w:val="0"/>
                  <w:divBdr>
                    <w:top w:val="none" w:sz="0" w:space="0" w:color="auto"/>
                    <w:left w:val="none" w:sz="0" w:space="0" w:color="auto"/>
                    <w:bottom w:val="none" w:sz="0" w:space="0" w:color="auto"/>
                    <w:right w:val="none" w:sz="0" w:space="0" w:color="auto"/>
                  </w:divBdr>
                  <w:divsChild>
                    <w:div w:id="1912350784">
                      <w:marLeft w:val="0"/>
                      <w:marRight w:val="0"/>
                      <w:marTop w:val="0"/>
                      <w:marBottom w:val="0"/>
                      <w:divBdr>
                        <w:top w:val="none" w:sz="0" w:space="0" w:color="auto"/>
                        <w:left w:val="single" w:sz="18" w:space="10" w:color="CCCCCC"/>
                        <w:bottom w:val="none" w:sz="0" w:space="0" w:color="auto"/>
                        <w:right w:val="none" w:sz="0" w:space="0" w:color="auto"/>
                      </w:divBdr>
                      <w:divsChild>
                        <w:div w:id="640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0811">
                  <w:marLeft w:val="0"/>
                  <w:marRight w:val="0"/>
                  <w:marTop w:val="0"/>
                  <w:marBottom w:val="0"/>
                  <w:divBdr>
                    <w:top w:val="none" w:sz="0" w:space="0" w:color="auto"/>
                    <w:left w:val="none" w:sz="0" w:space="0" w:color="auto"/>
                    <w:bottom w:val="none" w:sz="0" w:space="0" w:color="auto"/>
                    <w:right w:val="none" w:sz="0" w:space="0" w:color="auto"/>
                  </w:divBdr>
                  <w:divsChild>
                    <w:div w:id="792988609">
                      <w:marLeft w:val="0"/>
                      <w:marRight w:val="0"/>
                      <w:marTop w:val="0"/>
                      <w:marBottom w:val="0"/>
                      <w:divBdr>
                        <w:top w:val="none" w:sz="0" w:space="0" w:color="auto"/>
                        <w:left w:val="single" w:sz="18" w:space="10" w:color="CCCCCC"/>
                        <w:bottom w:val="none" w:sz="0" w:space="0" w:color="auto"/>
                        <w:right w:val="none" w:sz="0" w:space="0" w:color="auto"/>
                      </w:divBdr>
                      <w:divsChild>
                        <w:div w:id="12029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7693">
                  <w:marLeft w:val="0"/>
                  <w:marRight w:val="0"/>
                  <w:marTop w:val="0"/>
                  <w:marBottom w:val="133"/>
                  <w:divBdr>
                    <w:top w:val="single" w:sz="4" w:space="0" w:color="F2F2F2"/>
                    <w:left w:val="single" w:sz="24" w:space="0" w:color="DDF8C2"/>
                    <w:bottom w:val="single" w:sz="4" w:space="0" w:color="F2F2F2"/>
                    <w:right w:val="single" w:sz="4" w:space="0" w:color="F2F2F2"/>
                  </w:divBdr>
                  <w:divsChild>
                    <w:div w:id="1385714329">
                      <w:marLeft w:val="0"/>
                      <w:marRight w:val="0"/>
                      <w:marTop w:val="0"/>
                      <w:marBottom w:val="0"/>
                      <w:divBdr>
                        <w:top w:val="none" w:sz="0" w:space="0" w:color="auto"/>
                        <w:left w:val="none" w:sz="0" w:space="0" w:color="auto"/>
                        <w:bottom w:val="single" w:sz="4" w:space="7" w:color="F0F0F0"/>
                        <w:right w:val="none" w:sz="0" w:space="0" w:color="auto"/>
                      </w:divBdr>
                    </w:div>
                    <w:div w:id="1326013554">
                      <w:marLeft w:val="0"/>
                      <w:marRight w:val="0"/>
                      <w:marTop w:val="0"/>
                      <w:marBottom w:val="0"/>
                      <w:divBdr>
                        <w:top w:val="none" w:sz="0" w:space="0" w:color="auto"/>
                        <w:left w:val="none" w:sz="0" w:space="0" w:color="auto"/>
                        <w:bottom w:val="none" w:sz="0" w:space="0" w:color="auto"/>
                        <w:right w:val="none" w:sz="0" w:space="0" w:color="auto"/>
                      </w:divBdr>
                    </w:div>
                  </w:divsChild>
                </w:div>
                <w:div w:id="923994578">
                  <w:marLeft w:val="0"/>
                  <w:marRight w:val="0"/>
                  <w:marTop w:val="0"/>
                  <w:marBottom w:val="0"/>
                  <w:divBdr>
                    <w:top w:val="none" w:sz="0" w:space="0" w:color="auto"/>
                    <w:left w:val="none" w:sz="0" w:space="0" w:color="auto"/>
                    <w:bottom w:val="none" w:sz="0" w:space="0" w:color="auto"/>
                    <w:right w:val="none" w:sz="0" w:space="0" w:color="auto"/>
                  </w:divBdr>
                  <w:divsChild>
                    <w:div w:id="751658696">
                      <w:marLeft w:val="0"/>
                      <w:marRight w:val="0"/>
                      <w:marTop w:val="0"/>
                      <w:marBottom w:val="0"/>
                      <w:divBdr>
                        <w:top w:val="none" w:sz="0" w:space="0" w:color="auto"/>
                        <w:left w:val="single" w:sz="18" w:space="10" w:color="CCCCCC"/>
                        <w:bottom w:val="none" w:sz="0" w:space="0" w:color="auto"/>
                        <w:right w:val="none" w:sz="0" w:space="0" w:color="auto"/>
                      </w:divBdr>
                      <w:divsChild>
                        <w:div w:id="6298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2759">
                  <w:marLeft w:val="0"/>
                  <w:marRight w:val="0"/>
                  <w:marTop w:val="0"/>
                  <w:marBottom w:val="0"/>
                  <w:divBdr>
                    <w:top w:val="none" w:sz="0" w:space="0" w:color="auto"/>
                    <w:left w:val="none" w:sz="0" w:space="0" w:color="auto"/>
                    <w:bottom w:val="none" w:sz="0" w:space="0" w:color="auto"/>
                    <w:right w:val="none" w:sz="0" w:space="0" w:color="auto"/>
                  </w:divBdr>
                  <w:divsChild>
                    <w:div w:id="289282069">
                      <w:marLeft w:val="0"/>
                      <w:marRight w:val="0"/>
                      <w:marTop w:val="0"/>
                      <w:marBottom w:val="0"/>
                      <w:divBdr>
                        <w:top w:val="none" w:sz="0" w:space="0" w:color="auto"/>
                        <w:left w:val="single" w:sz="18" w:space="10" w:color="CCCCCC"/>
                        <w:bottom w:val="none" w:sz="0" w:space="0" w:color="auto"/>
                        <w:right w:val="none" w:sz="0" w:space="0" w:color="auto"/>
                      </w:divBdr>
                      <w:divsChild>
                        <w:div w:id="14561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705">
                  <w:marLeft w:val="0"/>
                  <w:marRight w:val="0"/>
                  <w:marTop w:val="0"/>
                  <w:marBottom w:val="0"/>
                  <w:divBdr>
                    <w:top w:val="none" w:sz="0" w:space="0" w:color="auto"/>
                    <w:left w:val="none" w:sz="0" w:space="0" w:color="auto"/>
                    <w:bottom w:val="none" w:sz="0" w:space="0" w:color="auto"/>
                    <w:right w:val="none" w:sz="0" w:space="0" w:color="auto"/>
                  </w:divBdr>
                  <w:divsChild>
                    <w:div w:id="2101175380">
                      <w:marLeft w:val="0"/>
                      <w:marRight w:val="0"/>
                      <w:marTop w:val="0"/>
                      <w:marBottom w:val="0"/>
                      <w:divBdr>
                        <w:top w:val="none" w:sz="0" w:space="0" w:color="auto"/>
                        <w:left w:val="single" w:sz="18" w:space="10" w:color="CCCCCC"/>
                        <w:bottom w:val="none" w:sz="0" w:space="0" w:color="auto"/>
                        <w:right w:val="none" w:sz="0" w:space="0" w:color="auto"/>
                      </w:divBdr>
                      <w:divsChild>
                        <w:div w:id="1082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086">
                  <w:marLeft w:val="0"/>
                  <w:marRight w:val="0"/>
                  <w:marTop w:val="0"/>
                  <w:marBottom w:val="0"/>
                  <w:divBdr>
                    <w:top w:val="none" w:sz="0" w:space="0" w:color="auto"/>
                    <w:left w:val="none" w:sz="0" w:space="0" w:color="auto"/>
                    <w:bottom w:val="none" w:sz="0" w:space="0" w:color="auto"/>
                    <w:right w:val="none" w:sz="0" w:space="0" w:color="auto"/>
                  </w:divBdr>
                  <w:divsChild>
                    <w:div w:id="1254121621">
                      <w:marLeft w:val="0"/>
                      <w:marRight w:val="0"/>
                      <w:marTop w:val="0"/>
                      <w:marBottom w:val="0"/>
                      <w:divBdr>
                        <w:top w:val="none" w:sz="0" w:space="0" w:color="auto"/>
                        <w:left w:val="single" w:sz="18" w:space="10" w:color="CCCCCC"/>
                        <w:bottom w:val="none" w:sz="0" w:space="0" w:color="auto"/>
                        <w:right w:val="none" w:sz="0" w:space="0" w:color="auto"/>
                      </w:divBdr>
                      <w:divsChild>
                        <w:div w:id="19510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2199">
                  <w:marLeft w:val="0"/>
                  <w:marRight w:val="0"/>
                  <w:marTop w:val="0"/>
                  <w:marBottom w:val="0"/>
                  <w:divBdr>
                    <w:top w:val="none" w:sz="0" w:space="0" w:color="auto"/>
                    <w:left w:val="none" w:sz="0" w:space="0" w:color="auto"/>
                    <w:bottom w:val="none" w:sz="0" w:space="0" w:color="auto"/>
                    <w:right w:val="none" w:sz="0" w:space="0" w:color="auto"/>
                  </w:divBdr>
                  <w:divsChild>
                    <w:div w:id="675159520">
                      <w:marLeft w:val="0"/>
                      <w:marRight w:val="0"/>
                      <w:marTop w:val="0"/>
                      <w:marBottom w:val="0"/>
                      <w:divBdr>
                        <w:top w:val="none" w:sz="0" w:space="0" w:color="auto"/>
                        <w:left w:val="single" w:sz="18" w:space="10" w:color="CCCCCC"/>
                        <w:bottom w:val="none" w:sz="0" w:space="0" w:color="auto"/>
                        <w:right w:val="none" w:sz="0" w:space="0" w:color="auto"/>
                      </w:divBdr>
                      <w:divsChild>
                        <w:div w:id="2833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2636">
                  <w:marLeft w:val="0"/>
                  <w:marRight w:val="0"/>
                  <w:marTop w:val="0"/>
                  <w:marBottom w:val="0"/>
                  <w:divBdr>
                    <w:top w:val="none" w:sz="0" w:space="0" w:color="auto"/>
                    <w:left w:val="none" w:sz="0" w:space="0" w:color="auto"/>
                    <w:bottom w:val="none" w:sz="0" w:space="0" w:color="auto"/>
                    <w:right w:val="none" w:sz="0" w:space="0" w:color="auto"/>
                  </w:divBdr>
                  <w:divsChild>
                    <w:div w:id="215632778">
                      <w:marLeft w:val="0"/>
                      <w:marRight w:val="0"/>
                      <w:marTop w:val="0"/>
                      <w:marBottom w:val="0"/>
                      <w:divBdr>
                        <w:top w:val="none" w:sz="0" w:space="0" w:color="auto"/>
                        <w:left w:val="single" w:sz="18" w:space="10" w:color="CCCCCC"/>
                        <w:bottom w:val="none" w:sz="0" w:space="0" w:color="auto"/>
                        <w:right w:val="none" w:sz="0" w:space="0" w:color="auto"/>
                      </w:divBdr>
                      <w:divsChild>
                        <w:div w:id="15449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673">
                  <w:marLeft w:val="0"/>
                  <w:marRight w:val="0"/>
                  <w:marTop w:val="0"/>
                  <w:marBottom w:val="0"/>
                  <w:divBdr>
                    <w:top w:val="none" w:sz="0" w:space="0" w:color="auto"/>
                    <w:left w:val="none" w:sz="0" w:space="0" w:color="auto"/>
                    <w:bottom w:val="none" w:sz="0" w:space="0" w:color="auto"/>
                    <w:right w:val="none" w:sz="0" w:space="0" w:color="auto"/>
                  </w:divBdr>
                  <w:divsChild>
                    <w:div w:id="904147827">
                      <w:marLeft w:val="0"/>
                      <w:marRight w:val="0"/>
                      <w:marTop w:val="0"/>
                      <w:marBottom w:val="0"/>
                      <w:divBdr>
                        <w:top w:val="none" w:sz="0" w:space="0" w:color="auto"/>
                        <w:left w:val="single" w:sz="18" w:space="10" w:color="CCCCCC"/>
                        <w:bottom w:val="none" w:sz="0" w:space="0" w:color="auto"/>
                        <w:right w:val="none" w:sz="0" w:space="0" w:color="auto"/>
                      </w:divBdr>
                      <w:divsChild>
                        <w:div w:id="19561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951">
                  <w:marLeft w:val="0"/>
                  <w:marRight w:val="0"/>
                  <w:marTop w:val="0"/>
                  <w:marBottom w:val="0"/>
                  <w:divBdr>
                    <w:top w:val="none" w:sz="0" w:space="0" w:color="auto"/>
                    <w:left w:val="none" w:sz="0" w:space="0" w:color="auto"/>
                    <w:bottom w:val="none" w:sz="0" w:space="0" w:color="auto"/>
                    <w:right w:val="none" w:sz="0" w:space="0" w:color="auto"/>
                  </w:divBdr>
                  <w:divsChild>
                    <w:div w:id="731466316">
                      <w:marLeft w:val="0"/>
                      <w:marRight w:val="0"/>
                      <w:marTop w:val="0"/>
                      <w:marBottom w:val="0"/>
                      <w:divBdr>
                        <w:top w:val="none" w:sz="0" w:space="0" w:color="auto"/>
                        <w:left w:val="single" w:sz="18" w:space="10" w:color="CCCCCC"/>
                        <w:bottom w:val="none" w:sz="0" w:space="0" w:color="auto"/>
                        <w:right w:val="none" w:sz="0" w:space="0" w:color="auto"/>
                      </w:divBdr>
                      <w:divsChild>
                        <w:div w:id="3639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14071">
                  <w:marLeft w:val="0"/>
                  <w:marRight w:val="0"/>
                  <w:marTop w:val="0"/>
                  <w:marBottom w:val="0"/>
                  <w:divBdr>
                    <w:top w:val="none" w:sz="0" w:space="0" w:color="auto"/>
                    <w:left w:val="none" w:sz="0" w:space="0" w:color="auto"/>
                    <w:bottom w:val="none" w:sz="0" w:space="0" w:color="auto"/>
                    <w:right w:val="none" w:sz="0" w:space="0" w:color="auto"/>
                  </w:divBdr>
                  <w:divsChild>
                    <w:div w:id="38553308">
                      <w:marLeft w:val="0"/>
                      <w:marRight w:val="0"/>
                      <w:marTop w:val="0"/>
                      <w:marBottom w:val="0"/>
                      <w:divBdr>
                        <w:top w:val="none" w:sz="0" w:space="0" w:color="auto"/>
                        <w:left w:val="single" w:sz="18" w:space="10" w:color="CCCCCC"/>
                        <w:bottom w:val="none" w:sz="0" w:space="0" w:color="auto"/>
                        <w:right w:val="none" w:sz="0" w:space="0" w:color="auto"/>
                      </w:divBdr>
                      <w:divsChild>
                        <w:div w:id="5676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7880">
                  <w:marLeft w:val="0"/>
                  <w:marRight w:val="0"/>
                  <w:marTop w:val="0"/>
                  <w:marBottom w:val="0"/>
                  <w:divBdr>
                    <w:top w:val="none" w:sz="0" w:space="0" w:color="auto"/>
                    <w:left w:val="none" w:sz="0" w:space="0" w:color="auto"/>
                    <w:bottom w:val="none" w:sz="0" w:space="0" w:color="auto"/>
                    <w:right w:val="none" w:sz="0" w:space="0" w:color="auto"/>
                  </w:divBdr>
                  <w:divsChild>
                    <w:div w:id="1303540431">
                      <w:marLeft w:val="0"/>
                      <w:marRight w:val="0"/>
                      <w:marTop w:val="0"/>
                      <w:marBottom w:val="0"/>
                      <w:divBdr>
                        <w:top w:val="none" w:sz="0" w:space="0" w:color="auto"/>
                        <w:left w:val="single" w:sz="18" w:space="10" w:color="CCCCCC"/>
                        <w:bottom w:val="none" w:sz="0" w:space="0" w:color="auto"/>
                        <w:right w:val="none" w:sz="0" w:space="0" w:color="auto"/>
                      </w:divBdr>
                      <w:divsChild>
                        <w:div w:id="12199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control" Target="activeX/activeX73.xml"/><Relationship Id="rId21" Type="http://schemas.openxmlformats.org/officeDocument/2006/relationships/control" Target="activeX/activeX10.xml"/><Relationship Id="rId42" Type="http://schemas.openxmlformats.org/officeDocument/2006/relationships/control" Target="activeX/activeX23.xml"/><Relationship Id="rId47" Type="http://schemas.openxmlformats.org/officeDocument/2006/relationships/control" Target="activeX/activeX26.xml"/><Relationship Id="rId63" Type="http://schemas.openxmlformats.org/officeDocument/2006/relationships/control" Target="activeX/activeX37.xml"/><Relationship Id="rId68" Type="http://schemas.openxmlformats.org/officeDocument/2006/relationships/control" Target="activeX/activeX40.xml"/><Relationship Id="rId84" Type="http://schemas.openxmlformats.org/officeDocument/2006/relationships/hyperlink" Target="https://www.indiabix.com/aptitude/chain-rule/discussion-388" TargetMode="External"/><Relationship Id="rId89" Type="http://schemas.openxmlformats.org/officeDocument/2006/relationships/control" Target="activeX/activeX55.xml"/><Relationship Id="rId112" Type="http://schemas.openxmlformats.org/officeDocument/2006/relationships/control" Target="activeX/activeX70.xml"/><Relationship Id="rId133" Type="http://schemas.openxmlformats.org/officeDocument/2006/relationships/control" Target="activeX/activeX83.xml"/><Relationship Id="rId16" Type="http://schemas.openxmlformats.org/officeDocument/2006/relationships/control" Target="activeX/activeX8.xml"/><Relationship Id="rId107" Type="http://schemas.openxmlformats.org/officeDocument/2006/relationships/control" Target="activeX/activeX67.xml"/><Relationship Id="rId11" Type="http://schemas.openxmlformats.org/officeDocument/2006/relationships/hyperlink" Target="https://www.indiabix.com/aptitude/problems-on-hcf-and-lcm/" TargetMode="External"/><Relationship Id="rId32" Type="http://schemas.openxmlformats.org/officeDocument/2006/relationships/hyperlink" Target="https://www.indiabix.com/aptitude/square-root-and-cube-root/" TargetMode="External"/><Relationship Id="rId37" Type="http://schemas.openxmlformats.org/officeDocument/2006/relationships/control" Target="activeX/activeX20.xml"/><Relationship Id="rId53" Type="http://schemas.openxmlformats.org/officeDocument/2006/relationships/hyperlink" Target="https://www.indiabix.com/aptitude/problems-on-ages/discussion-288" TargetMode="External"/><Relationship Id="rId58" Type="http://schemas.openxmlformats.org/officeDocument/2006/relationships/hyperlink" Target="https://www.indiabix.com/aptitude/surds-and-indices/" TargetMode="External"/><Relationship Id="rId74" Type="http://schemas.openxmlformats.org/officeDocument/2006/relationships/control" Target="activeX/activeX44.xml"/><Relationship Id="rId79" Type="http://schemas.openxmlformats.org/officeDocument/2006/relationships/control" Target="activeX/activeX47.xml"/><Relationship Id="rId102" Type="http://schemas.openxmlformats.org/officeDocument/2006/relationships/hyperlink" Target="https://www.indiabix.com/aptitude/problems-on-trains/" TargetMode="External"/><Relationship Id="rId123" Type="http://schemas.openxmlformats.org/officeDocument/2006/relationships/control" Target="activeX/activeX77.xml"/><Relationship Id="rId128" Type="http://schemas.openxmlformats.org/officeDocument/2006/relationships/hyperlink" Target="https://www.indiabix.com/aptitude/alligation-or-mixture/" TargetMode="External"/><Relationship Id="rId5" Type="http://schemas.openxmlformats.org/officeDocument/2006/relationships/image" Target="media/image1.wmf"/><Relationship Id="rId90" Type="http://schemas.openxmlformats.org/officeDocument/2006/relationships/hyperlink" Target="https://www.indiabix.com/aptitude/time-and-work/" TargetMode="External"/><Relationship Id="rId95" Type="http://schemas.openxmlformats.org/officeDocument/2006/relationships/control" Target="activeX/activeX59.xml"/><Relationship Id="rId14" Type="http://schemas.openxmlformats.org/officeDocument/2006/relationships/control" Target="activeX/activeX6.xml"/><Relationship Id="rId22" Type="http://schemas.openxmlformats.org/officeDocument/2006/relationships/control" Target="activeX/activeX11.xml"/><Relationship Id="rId27" Type="http://schemas.openxmlformats.org/officeDocument/2006/relationships/image" Target="media/image5.png"/><Relationship Id="rId30" Type="http://schemas.openxmlformats.org/officeDocument/2006/relationships/control" Target="activeX/activeX15.xml"/><Relationship Id="rId35" Type="http://schemas.openxmlformats.org/officeDocument/2006/relationships/control" Target="activeX/activeX18.xml"/><Relationship Id="rId43" Type="http://schemas.openxmlformats.org/officeDocument/2006/relationships/control" Target="activeX/activeX24.xml"/><Relationship Id="rId48" Type="http://schemas.openxmlformats.org/officeDocument/2006/relationships/control" Target="activeX/activeX27.xml"/><Relationship Id="rId56" Type="http://schemas.openxmlformats.org/officeDocument/2006/relationships/control" Target="activeX/activeX32.xml"/><Relationship Id="rId64" Type="http://schemas.openxmlformats.org/officeDocument/2006/relationships/hyperlink" Target="https://www.indiabix.com/aptitude/partnership/" TargetMode="External"/><Relationship Id="rId69" Type="http://schemas.openxmlformats.org/officeDocument/2006/relationships/control" Target="activeX/activeX41.xml"/><Relationship Id="rId77" Type="http://schemas.openxmlformats.org/officeDocument/2006/relationships/hyperlink" Target="https://www.indiabix.com/aptitude/partnership/" TargetMode="External"/><Relationship Id="rId100" Type="http://schemas.openxmlformats.org/officeDocument/2006/relationships/control" Target="activeX/activeX62.xml"/><Relationship Id="rId105" Type="http://schemas.openxmlformats.org/officeDocument/2006/relationships/control" Target="activeX/activeX65.xml"/><Relationship Id="rId113" Type="http://schemas.openxmlformats.org/officeDocument/2006/relationships/control" Target="activeX/activeX71.xml"/><Relationship Id="rId118" Type="http://schemas.openxmlformats.org/officeDocument/2006/relationships/control" Target="activeX/activeX74.xml"/><Relationship Id="rId126" Type="http://schemas.openxmlformats.org/officeDocument/2006/relationships/image" Target="media/image7.png"/><Relationship Id="rId134" Type="http://schemas.openxmlformats.org/officeDocument/2006/relationships/hyperlink" Target="https://www.indiabix.com/aptitude/probability/" TargetMode="External"/><Relationship Id="rId8" Type="http://schemas.openxmlformats.org/officeDocument/2006/relationships/control" Target="activeX/activeX3.xml"/><Relationship Id="rId51" Type="http://schemas.openxmlformats.org/officeDocument/2006/relationships/image" Target="media/image6.png"/><Relationship Id="rId72" Type="http://schemas.openxmlformats.org/officeDocument/2006/relationships/control" Target="activeX/activeX42.xml"/><Relationship Id="rId80" Type="http://schemas.openxmlformats.org/officeDocument/2006/relationships/control" Target="activeX/activeX48.xml"/><Relationship Id="rId85" Type="http://schemas.openxmlformats.org/officeDocument/2006/relationships/control" Target="activeX/activeX51.xml"/><Relationship Id="rId93" Type="http://schemas.openxmlformats.org/officeDocument/2006/relationships/control" Target="activeX/activeX57.xml"/><Relationship Id="rId98" Type="http://schemas.openxmlformats.org/officeDocument/2006/relationships/control" Target="activeX/activeX60.xml"/><Relationship Id="rId121" Type="http://schemas.openxmlformats.org/officeDocument/2006/relationships/hyperlink" Target="https://www.indiabix.com/aptitude/boats-and-streams/discussion-478" TargetMode="External"/><Relationship Id="rId3" Type="http://schemas.openxmlformats.org/officeDocument/2006/relationships/settings" Target="settings.xml"/><Relationship Id="rId12" Type="http://schemas.openxmlformats.org/officeDocument/2006/relationships/hyperlink" Target="https://www.indiabix.com/aptitude/problems-on-hcf-and-lcm/discussion-168" TargetMode="External"/><Relationship Id="rId17" Type="http://schemas.openxmlformats.org/officeDocument/2006/relationships/image" Target="media/image3.png"/><Relationship Id="rId25" Type="http://schemas.openxmlformats.org/officeDocument/2006/relationships/hyperlink" Target="https://www.indiabix.com/aptitude/decimal-fraction/discussion-176" TargetMode="External"/><Relationship Id="rId33" Type="http://schemas.openxmlformats.org/officeDocument/2006/relationships/hyperlink" Target="https://www.indiabix.com/aptitude/square-root-and-cube-root/discussion-224" TargetMode="External"/><Relationship Id="rId38" Type="http://schemas.openxmlformats.org/officeDocument/2006/relationships/hyperlink" Target="https://www.indiabix.com/aptitude/average/" TargetMode="External"/><Relationship Id="rId46" Type="http://schemas.openxmlformats.org/officeDocument/2006/relationships/control" Target="activeX/activeX25.xml"/><Relationship Id="rId59" Type="http://schemas.openxmlformats.org/officeDocument/2006/relationships/hyperlink" Target="https://www.indiabix.com/aptitude/surds-and-indices/discussion-295" TargetMode="External"/><Relationship Id="rId67" Type="http://schemas.openxmlformats.org/officeDocument/2006/relationships/control" Target="activeX/activeX39.xml"/><Relationship Id="rId103" Type="http://schemas.openxmlformats.org/officeDocument/2006/relationships/hyperlink" Target="https://www.indiabix.com/aptitude/problems-on-trains/discussion-455" TargetMode="External"/><Relationship Id="rId108" Type="http://schemas.openxmlformats.org/officeDocument/2006/relationships/hyperlink" Target="https://www.indiabix.com/aptitude/problems-on-trains/" TargetMode="External"/><Relationship Id="rId116" Type="http://schemas.openxmlformats.org/officeDocument/2006/relationships/control" Target="activeX/activeX72.xml"/><Relationship Id="rId124" Type="http://schemas.openxmlformats.org/officeDocument/2006/relationships/control" Target="activeX/activeX78.xml"/><Relationship Id="rId129" Type="http://schemas.openxmlformats.org/officeDocument/2006/relationships/hyperlink" Target="https://www.indiabix.com/aptitude/alligation-or-mixture/discussion-507" TargetMode="External"/><Relationship Id="rId20" Type="http://schemas.openxmlformats.org/officeDocument/2006/relationships/control" Target="activeX/activeX9.xml"/><Relationship Id="rId41" Type="http://schemas.openxmlformats.org/officeDocument/2006/relationships/control" Target="activeX/activeX22.xml"/><Relationship Id="rId54" Type="http://schemas.openxmlformats.org/officeDocument/2006/relationships/control" Target="activeX/activeX30.xml"/><Relationship Id="rId62" Type="http://schemas.openxmlformats.org/officeDocument/2006/relationships/control" Target="activeX/activeX36.xml"/><Relationship Id="rId70" Type="http://schemas.openxmlformats.org/officeDocument/2006/relationships/hyperlink" Target="https://www.indiabix.com/aptitude/partnership/" TargetMode="External"/><Relationship Id="rId75" Type="http://schemas.openxmlformats.org/officeDocument/2006/relationships/control" Target="activeX/activeX45.xml"/><Relationship Id="rId83" Type="http://schemas.openxmlformats.org/officeDocument/2006/relationships/hyperlink" Target="https://www.indiabix.com/aptitude/chain-rule/" TargetMode="External"/><Relationship Id="rId88" Type="http://schemas.openxmlformats.org/officeDocument/2006/relationships/control" Target="activeX/activeX54.xml"/><Relationship Id="rId91" Type="http://schemas.openxmlformats.org/officeDocument/2006/relationships/hyperlink" Target="https://www.indiabix.com/aptitude/time-and-work/discussion-408" TargetMode="External"/><Relationship Id="rId96" Type="http://schemas.openxmlformats.org/officeDocument/2006/relationships/hyperlink" Target="https://www.indiabix.com/aptitude/pipes-and-cistern/" TargetMode="External"/><Relationship Id="rId111" Type="http://schemas.openxmlformats.org/officeDocument/2006/relationships/control" Target="activeX/activeX69.xml"/><Relationship Id="rId132" Type="http://schemas.openxmlformats.org/officeDocument/2006/relationships/control" Target="activeX/activeX82.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control" Target="activeX/activeX12.xml"/><Relationship Id="rId28" Type="http://schemas.openxmlformats.org/officeDocument/2006/relationships/control" Target="activeX/activeX13.xml"/><Relationship Id="rId36" Type="http://schemas.openxmlformats.org/officeDocument/2006/relationships/control" Target="activeX/activeX19.xml"/><Relationship Id="rId49" Type="http://schemas.openxmlformats.org/officeDocument/2006/relationships/control" Target="activeX/activeX28.xml"/><Relationship Id="rId57" Type="http://schemas.openxmlformats.org/officeDocument/2006/relationships/control" Target="activeX/activeX33.xml"/><Relationship Id="rId106" Type="http://schemas.openxmlformats.org/officeDocument/2006/relationships/control" Target="activeX/activeX66.xml"/><Relationship Id="rId114" Type="http://schemas.openxmlformats.org/officeDocument/2006/relationships/hyperlink" Target="https://www.indiabix.com/aptitude/problems-on-trains/" TargetMode="External"/><Relationship Id="rId119" Type="http://schemas.openxmlformats.org/officeDocument/2006/relationships/control" Target="activeX/activeX75.xml"/><Relationship Id="rId127" Type="http://schemas.openxmlformats.org/officeDocument/2006/relationships/image" Target="media/image8.png"/><Relationship Id="rId10" Type="http://schemas.openxmlformats.org/officeDocument/2006/relationships/image" Target="media/image2.png"/><Relationship Id="rId31" Type="http://schemas.openxmlformats.org/officeDocument/2006/relationships/control" Target="activeX/activeX16.xml"/><Relationship Id="rId44" Type="http://schemas.openxmlformats.org/officeDocument/2006/relationships/hyperlink" Target="https://www.indiabix.com/aptitude/problems-on-ages/" TargetMode="External"/><Relationship Id="rId52" Type="http://schemas.openxmlformats.org/officeDocument/2006/relationships/hyperlink" Target="https://www.indiabix.com/aptitude/problems-on-ages/" TargetMode="External"/><Relationship Id="rId60" Type="http://schemas.openxmlformats.org/officeDocument/2006/relationships/control" Target="activeX/activeX34.xml"/><Relationship Id="rId65" Type="http://schemas.openxmlformats.org/officeDocument/2006/relationships/hyperlink" Target="https://www.indiabix.com/aptitude/partnership/discussion-374" TargetMode="External"/><Relationship Id="rId73" Type="http://schemas.openxmlformats.org/officeDocument/2006/relationships/control" Target="activeX/activeX43.xml"/><Relationship Id="rId78" Type="http://schemas.openxmlformats.org/officeDocument/2006/relationships/hyperlink" Target="https://www.indiabix.com/aptitude/partnership/discussion-376" TargetMode="External"/><Relationship Id="rId81" Type="http://schemas.openxmlformats.org/officeDocument/2006/relationships/control" Target="activeX/activeX49.xml"/><Relationship Id="rId86" Type="http://schemas.openxmlformats.org/officeDocument/2006/relationships/control" Target="activeX/activeX52.xml"/><Relationship Id="rId94" Type="http://schemas.openxmlformats.org/officeDocument/2006/relationships/control" Target="activeX/activeX58.xml"/><Relationship Id="rId99" Type="http://schemas.openxmlformats.org/officeDocument/2006/relationships/control" Target="activeX/activeX61.xml"/><Relationship Id="rId101" Type="http://schemas.openxmlformats.org/officeDocument/2006/relationships/control" Target="activeX/activeX63.xml"/><Relationship Id="rId122" Type="http://schemas.openxmlformats.org/officeDocument/2006/relationships/control" Target="activeX/activeX76.xml"/><Relationship Id="rId130" Type="http://schemas.openxmlformats.org/officeDocument/2006/relationships/control" Target="activeX/activeX80.xm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5.xml"/><Relationship Id="rId18" Type="http://schemas.openxmlformats.org/officeDocument/2006/relationships/hyperlink" Target="https://www.indiabix.com/aptitude/decimal-fraction/" TargetMode="External"/><Relationship Id="rId39" Type="http://schemas.openxmlformats.org/officeDocument/2006/relationships/hyperlink" Target="https://www.indiabix.com/aptitude/average/discussion-243" TargetMode="External"/><Relationship Id="rId109" Type="http://schemas.openxmlformats.org/officeDocument/2006/relationships/hyperlink" Target="https://www.indiabix.com/aptitude/problems-on-trains/discussion-459" TargetMode="External"/><Relationship Id="rId34" Type="http://schemas.openxmlformats.org/officeDocument/2006/relationships/control" Target="activeX/activeX17.xml"/><Relationship Id="rId50" Type="http://schemas.openxmlformats.org/officeDocument/2006/relationships/control" Target="activeX/activeX29.xml"/><Relationship Id="rId55" Type="http://schemas.openxmlformats.org/officeDocument/2006/relationships/control" Target="activeX/activeX31.xml"/><Relationship Id="rId76" Type="http://schemas.openxmlformats.org/officeDocument/2006/relationships/control" Target="activeX/activeX46.xml"/><Relationship Id="rId97" Type="http://schemas.openxmlformats.org/officeDocument/2006/relationships/hyperlink" Target="https://www.indiabix.com/aptitude/pipes-and-cistern/discussion-428" TargetMode="External"/><Relationship Id="rId104" Type="http://schemas.openxmlformats.org/officeDocument/2006/relationships/control" Target="activeX/activeX64.xml"/><Relationship Id="rId120" Type="http://schemas.openxmlformats.org/officeDocument/2006/relationships/hyperlink" Target="https://www.indiabix.com/aptitude/boats-and-streams/" TargetMode="External"/><Relationship Id="rId125" Type="http://schemas.openxmlformats.org/officeDocument/2006/relationships/control" Target="activeX/activeX79.xml"/><Relationship Id="rId7" Type="http://schemas.openxmlformats.org/officeDocument/2006/relationships/control" Target="activeX/activeX2.xml"/><Relationship Id="rId71" Type="http://schemas.openxmlformats.org/officeDocument/2006/relationships/hyperlink" Target="https://www.indiabix.com/aptitude/partnership/discussion-372" TargetMode="External"/><Relationship Id="rId92" Type="http://schemas.openxmlformats.org/officeDocument/2006/relationships/control" Target="activeX/activeX56.xml"/><Relationship Id="rId2" Type="http://schemas.openxmlformats.org/officeDocument/2006/relationships/styles" Target="styles.xml"/><Relationship Id="rId29" Type="http://schemas.openxmlformats.org/officeDocument/2006/relationships/control" Target="activeX/activeX14.xml"/><Relationship Id="rId24" Type="http://schemas.openxmlformats.org/officeDocument/2006/relationships/hyperlink" Target="https://www.indiabix.com/aptitude/decimal-fraction/" TargetMode="External"/><Relationship Id="rId40" Type="http://schemas.openxmlformats.org/officeDocument/2006/relationships/control" Target="activeX/activeX21.xml"/><Relationship Id="rId45" Type="http://schemas.openxmlformats.org/officeDocument/2006/relationships/hyperlink" Target="https://www.indiabix.com/aptitude/problems-on-ages/discussion-275" TargetMode="External"/><Relationship Id="rId66" Type="http://schemas.openxmlformats.org/officeDocument/2006/relationships/control" Target="activeX/activeX38.xml"/><Relationship Id="rId87" Type="http://schemas.openxmlformats.org/officeDocument/2006/relationships/control" Target="activeX/activeX53.xml"/><Relationship Id="rId110" Type="http://schemas.openxmlformats.org/officeDocument/2006/relationships/control" Target="activeX/activeX68.xml"/><Relationship Id="rId115" Type="http://schemas.openxmlformats.org/officeDocument/2006/relationships/hyperlink" Target="https://www.indiabix.com/aptitude/problems-on-trains/discussion-804" TargetMode="External"/><Relationship Id="rId131" Type="http://schemas.openxmlformats.org/officeDocument/2006/relationships/control" Target="activeX/activeX81.xml"/><Relationship Id="rId136" Type="http://schemas.openxmlformats.org/officeDocument/2006/relationships/theme" Target="theme/theme1.xml"/><Relationship Id="rId61" Type="http://schemas.openxmlformats.org/officeDocument/2006/relationships/control" Target="activeX/activeX35.xml"/><Relationship Id="rId82" Type="http://schemas.openxmlformats.org/officeDocument/2006/relationships/control" Target="activeX/activeX50.xml"/><Relationship Id="rId19" Type="http://schemas.openxmlformats.org/officeDocument/2006/relationships/hyperlink" Target="https://www.indiabix.com/aptitude/decimal-fraction/discussion-18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3134</Words>
  <Characters>17870</Characters>
  <Application>Microsoft Office Word</Application>
  <DocSecurity>0</DocSecurity>
  <Lines>148</Lines>
  <Paragraphs>41</Paragraphs>
  <ScaleCrop>false</ScaleCrop>
  <Company>Deftones</Company>
  <LinksUpToDate>false</LinksUpToDate>
  <CharactersWithSpaces>20963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dc:creator>
  <cp:lastModifiedBy>Niranjan</cp:lastModifiedBy>
  <cp:revision>3</cp:revision>
  <dcterms:created xsi:type="dcterms:W3CDTF">2019-01-21T16:47:00Z</dcterms:created>
  <dcterms:modified xsi:type="dcterms:W3CDTF">2019-01-21T16:51:00Z</dcterms:modified>
</cp:coreProperties>
</file>