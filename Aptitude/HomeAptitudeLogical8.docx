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59.xml" ContentType="application/vnd.ms-office.activeX+xml"/>
  <Override PartName="/word/activeX/activeX77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Override PartName="/word/activeX/activeX75.xml" ContentType="application/vnd.ms-office.activeX+xml"/>
  <Override PartName="/word/activeX/activeX8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82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80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Default Extension="png" ContentType="image/png"/>
  <Override PartName="/word/activeX/activeX7.xml" ContentType="application/vnd.ms-office.activeX+xml"/>
  <Override PartName="/word/activeX/activeX89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87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85.xml" ContentType="application/vnd.ms-office.activeX+xml"/>
  <Override PartName="/word/numbering.xml" ContentType="application/vnd.openxmlformats-officedocument.wordprocessingml.numbering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83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6E4" w:rsidRPr="00EB06E4" w:rsidRDefault="00EB06E4" w:rsidP="00EB06E4">
      <w:pPr>
        <w:spacing w:after="0" w:line="240" w:lineRule="auto"/>
        <w:outlineLvl w:val="2"/>
        <w:rPr>
          <w:ins w:id="0" w:author="Unknown"/>
          <w:rFonts w:ascii="Arial" w:eastAsia="Times New Roman" w:hAnsi="Arial" w:cs="Arial"/>
          <w:b/>
          <w:bCs/>
          <w:color w:val="5EAC1A"/>
          <w:sz w:val="20"/>
          <w:szCs w:val="20"/>
        </w:rPr>
      </w:pPr>
      <w:ins w:id="1" w:author="Unknown">
        <w:r w:rsidRPr="00EB06E4">
          <w:rPr>
            <w:rFonts w:ascii="Arial" w:eastAsia="Times New Roman" w:hAnsi="Arial" w:cs="Arial"/>
            <w:b/>
            <w:bCs/>
            <w:color w:val="5EAC1A"/>
            <w:sz w:val="20"/>
            <w:szCs w:val="20"/>
          </w:rPr>
          <w:t xml:space="preserve">Test </w:t>
        </w:r>
        <w:proofErr w:type="gramStart"/>
        <w:r w:rsidRPr="00EB06E4">
          <w:rPr>
            <w:rFonts w:ascii="Arial" w:eastAsia="Times New Roman" w:hAnsi="Arial" w:cs="Arial"/>
            <w:b/>
            <w:bCs/>
            <w:color w:val="5EAC1A"/>
            <w:sz w:val="20"/>
            <w:szCs w:val="20"/>
          </w:rPr>
          <w:t>Review :</w:t>
        </w:r>
        <w:proofErr w:type="gramEnd"/>
        <w:r w:rsidRPr="00EB06E4">
          <w:rPr>
            <w:rFonts w:ascii="Arial" w:eastAsia="Times New Roman" w:hAnsi="Arial" w:cs="Arial"/>
            <w:b/>
            <w:bCs/>
            <w:color w:val="5EAC1A"/>
            <w:sz w:val="20"/>
            <w:szCs w:val="20"/>
          </w:rPr>
          <w:t xml:space="preserve"> View answers and explanation for this test.</w:t>
        </w:r>
      </w:ins>
    </w:p>
    <w:p w:rsidR="00EB06E4" w:rsidRPr="00EB06E4" w:rsidRDefault="00EB06E4" w:rsidP="00EB06E4">
      <w:pPr>
        <w:spacing w:before="133" w:after="133" w:line="240" w:lineRule="auto"/>
        <w:rPr>
          <w:ins w:id="2" w:author="Unknown"/>
          <w:rFonts w:ascii="Arial" w:eastAsia="Times New Roman" w:hAnsi="Arial" w:cs="Arial"/>
          <w:color w:val="000000"/>
          <w:sz w:val="19"/>
          <w:szCs w:val="19"/>
        </w:rPr>
      </w:pPr>
      <w:ins w:id="3" w:author="Unknown">
        <w:r w:rsidRPr="00EB06E4">
          <w:rPr>
            <w:rFonts w:ascii="Arial" w:eastAsia="Times New Roman" w:hAnsi="Arial" w:cs="Arial"/>
            <w:color w:val="000000"/>
            <w:sz w:val="19"/>
            <w:szCs w:val="19"/>
          </w:rPr>
          <w:pict>
            <v:rect id="_x0000_i1028" style="width:0;height:1.35pt" o:hralign="center" o:hrstd="t" o:hrnoshade="t" o:hr="t" fillcolor="#ddd" stroked="f"/>
          </w:pict>
        </w:r>
      </w:ins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EB06E4" w:rsidRPr="00EB06E4" w:rsidTr="00EB06E4">
        <w:trPr>
          <w:tblCellSpacing w:w="0" w:type="dxa"/>
        </w:trPr>
        <w:tc>
          <w:tcPr>
            <w:tcW w:w="333" w:type="dxa"/>
            <w:vMerge w:val="restart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1.</w:t>
            </w:r>
          </w:p>
        </w:tc>
        <w:tc>
          <w:tcPr>
            <w:tcW w:w="0" w:type="auto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The product of two numbers is 2028 and their H.C.F. is 13. The number of such pairs is:</w:t>
            </w:r>
          </w:p>
        </w:tc>
      </w:tr>
      <w:tr w:rsidR="00EB06E4" w:rsidRPr="00EB06E4" w:rsidTr="00EB06E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387" type="#_x0000_t75" style="width:18pt;height:15.35pt" o:ole="">
                        <v:imagedata r:id="rId5" o:title=""/>
                      </v:shape>
                      <w:control r:id="rId6" w:name="DefaultOcxName1" w:shapeid="_x0000_i138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86" type="#_x0000_t75" style="width:18pt;height:15.35pt" o:ole="">
                        <v:imagedata r:id="rId5" o:title=""/>
                      </v:shape>
                      <w:control r:id="rId7" w:name="DefaultOcxName2" w:shapeid="_x0000_i138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85" type="#_x0000_t75" style="width:18pt;height:15.35pt" o:ole="">
                        <v:imagedata r:id="rId5" o:title=""/>
                      </v:shape>
                      <w:control r:id="rId8" w:name="DefaultOcxName3" w:shapeid="_x0000_i138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3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84" type="#_x0000_t75" style="width:18pt;height:15.35pt" o:ole="">
                        <v:imagedata r:id="rId5" o:title=""/>
                      </v:shape>
                      <w:control r:id="rId9" w:name="DefaultOcxName4" w:shapeid="_x0000_i138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4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B06E4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B06E4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Let the numbers 13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a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and 13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b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.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Then, 13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a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x 13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b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= 2028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84455"/>
                  <wp:effectExtent l="19050" t="0" r="0" b="0"/>
                  <wp:docPr id="5" name="Picture 5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</w:t>
            </w:r>
            <w:proofErr w:type="spellStart"/>
            <w:proofErr w:type="gramStart"/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ab</w:t>
            </w:r>
            <w:proofErr w:type="spellEnd"/>
            <w:proofErr w:type="gramEnd"/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= 12.</w:t>
            </w:r>
          </w:p>
          <w:p w:rsidR="00EB06E4" w:rsidRPr="00EB06E4" w:rsidRDefault="00EB06E4" w:rsidP="00EB06E4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Now, the co-primes with product 12 are (1, 12) and (3, 4).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[Note: Two integers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a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and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b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are said to be </w:t>
            </w:r>
            <w:proofErr w:type="spellStart"/>
            <w:r w:rsidRPr="00EB06E4">
              <w:rPr>
                <w:rFonts w:ascii="Arial" w:eastAsia="Times New Roman" w:hAnsi="Arial" w:cs="Arial"/>
                <w:b/>
                <w:bCs/>
                <w:sz w:val="19"/>
                <w:szCs w:val="19"/>
              </w:rPr>
              <w:t>coprime</w:t>
            </w:r>
            <w:proofErr w:type="spellEnd"/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or relatively prime if they have no common positive factor other than 1 or, equivalently, if their greatest common divisor is 1 ]</w:t>
            </w:r>
          </w:p>
          <w:p w:rsidR="00EB06E4" w:rsidRPr="00EB06E4" w:rsidRDefault="00EB06E4" w:rsidP="00EB06E4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So, the required numbers are (13 x 1, 13 x 12) and (13 x 3, 13 x 4).</w:t>
            </w:r>
          </w:p>
          <w:p w:rsidR="00EB06E4" w:rsidRPr="00EB06E4" w:rsidRDefault="00EB06E4" w:rsidP="00EB06E4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Clearly, there are 2 such pairs.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1" w:tgtFrame="_blank" w:history="1">
              <w:r w:rsidRPr="00EB06E4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Problems on H.C.F and L.C.M</w:t>
              </w:r>
            </w:hyperlink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2" w:tgtFrame="_blank" w:history="1">
              <w:r w:rsidRPr="00EB06E4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EB06E4" w:rsidRPr="00EB06E4" w:rsidRDefault="00EB06E4" w:rsidP="00EB06E4">
      <w:pPr>
        <w:spacing w:after="0" w:line="240" w:lineRule="auto"/>
        <w:rPr>
          <w:ins w:id="4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EB06E4" w:rsidRPr="00EB06E4" w:rsidTr="00EB06E4">
        <w:trPr>
          <w:tblCellSpacing w:w="0" w:type="dxa"/>
        </w:trPr>
        <w:tc>
          <w:tcPr>
            <w:tcW w:w="333" w:type="dxa"/>
            <w:vMerge w:val="restart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2.</w:t>
            </w:r>
          </w:p>
        </w:tc>
        <w:tc>
          <w:tcPr>
            <w:tcW w:w="0" w:type="auto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 xml:space="preserve">What will be the least number which when doubled will be exactly divisible by 12, 18, 21 and </w:t>
            </w:r>
            <w:proofErr w:type="gramStart"/>
            <w:r w:rsidRPr="00EB06E4">
              <w:rPr>
                <w:rFonts w:ascii="Arial" w:eastAsia="Times New Roman" w:hAnsi="Arial" w:cs="Arial"/>
                <w:sz w:val="19"/>
                <w:szCs w:val="19"/>
              </w:rPr>
              <w:t>30 ?</w:t>
            </w:r>
            <w:proofErr w:type="gramEnd"/>
          </w:p>
        </w:tc>
      </w:tr>
      <w:tr w:rsidR="00EB06E4" w:rsidRPr="00EB06E4" w:rsidTr="00EB06E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83" type="#_x0000_t75" style="width:18pt;height:15.35pt" o:ole="">
                        <v:imagedata r:id="rId5" o:title=""/>
                      </v:shape>
                      <w:control r:id="rId13" w:name="DefaultOcxName5" w:shapeid="_x0000_i138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8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196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82" type="#_x0000_t75" style="width:18pt;height:15.35pt" o:ole="">
                        <v:imagedata r:id="rId5" o:title=""/>
                      </v:shape>
                      <w:control r:id="rId14" w:name="DefaultOcxName6" w:shapeid="_x0000_i138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8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630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81" type="#_x0000_t75" style="width:18pt;height:15.35pt" o:ole="">
                        <v:imagedata r:id="rId5" o:title=""/>
                      </v:shape>
                      <w:control r:id="rId15" w:name="DefaultOcxName7" w:shapeid="_x0000_i138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3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1260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80" type="#_x0000_t75" style="width:18pt;height:15.35pt" o:ole="">
                        <v:imagedata r:id="rId5" o:title=""/>
                      </v:shape>
                      <w:control r:id="rId16" w:name="DefaultOcxName8" w:shapeid="_x0000_i138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3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2520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B06E4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B06E4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EB06E4" w:rsidRPr="00EB06E4" w:rsidRDefault="00EB06E4" w:rsidP="00EB0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06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L.C.M. of 12, 18, 21 30                 2 | 12  -  18  -  21  -  30</w:t>
            </w:r>
          </w:p>
          <w:p w:rsidR="00EB06E4" w:rsidRPr="00EB06E4" w:rsidRDefault="00EB06E4" w:rsidP="00EB0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06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                     ----------------------------</w:t>
            </w:r>
          </w:p>
          <w:p w:rsidR="00EB06E4" w:rsidRPr="00EB06E4" w:rsidRDefault="00EB06E4" w:rsidP="00EB0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06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= 2 x 3 x 2 x 3 x 7 x 5 = 1260.       3 |  6  -   9  -  21  -  15</w:t>
            </w:r>
          </w:p>
          <w:p w:rsidR="00EB06E4" w:rsidRPr="00EB06E4" w:rsidRDefault="00EB06E4" w:rsidP="00EB0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06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                     ----------------------------</w:t>
            </w:r>
          </w:p>
          <w:p w:rsidR="00EB06E4" w:rsidRPr="00EB06E4" w:rsidRDefault="00EB06E4" w:rsidP="00EB0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06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Required number = (1260 </w:t>
            </w:r>
            <w:r w:rsidRPr="00EB06E4">
              <w:rPr>
                <w:rFonts w:ascii="Tahoma" w:eastAsia="Times New Roman" w:hAnsi="Tahoma" w:cs="Tahoma"/>
                <w:sz w:val="20"/>
                <w:szCs w:val="20"/>
              </w:rPr>
              <w:t>�</w:t>
            </w:r>
            <w:r w:rsidRPr="00EB06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2)            |  2  -   3  -   7  -   5</w:t>
            </w:r>
          </w:p>
          <w:p w:rsidR="00EB06E4" w:rsidRPr="00EB06E4" w:rsidRDefault="00EB06E4" w:rsidP="00EB0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EB06E4" w:rsidRPr="00EB06E4" w:rsidRDefault="00EB06E4" w:rsidP="00EB06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06E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= 630.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7" w:tgtFrame="_blank" w:history="1">
              <w:r w:rsidRPr="00EB06E4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Problems on H.C.F and L.C.M</w:t>
              </w:r>
            </w:hyperlink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8" w:tgtFrame="_blank" w:history="1">
              <w:r w:rsidRPr="00EB06E4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EB06E4" w:rsidRPr="00EB06E4" w:rsidRDefault="00EB06E4" w:rsidP="00EB06E4">
      <w:pPr>
        <w:spacing w:after="0" w:line="240" w:lineRule="auto"/>
        <w:rPr>
          <w:ins w:id="5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EB06E4" w:rsidRPr="00EB06E4" w:rsidTr="00EB06E4">
        <w:trPr>
          <w:tblCellSpacing w:w="0" w:type="dxa"/>
        </w:trPr>
        <w:tc>
          <w:tcPr>
            <w:tcW w:w="333" w:type="dxa"/>
            <w:vMerge w:val="restart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3.</w:t>
            </w:r>
          </w:p>
        </w:tc>
        <w:tc>
          <w:tcPr>
            <w:tcW w:w="0" w:type="auto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The difference between a two-digit number and the number obtained by interchanging the positions of its digits is 36. What is the difference between the two digits of that number?</w:t>
            </w:r>
          </w:p>
        </w:tc>
      </w:tr>
      <w:tr w:rsidR="00EB06E4" w:rsidRPr="00EB06E4" w:rsidTr="00EB06E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79" type="#_x0000_t75" style="width:18pt;height:15.35pt" o:ole="">
                        <v:imagedata r:id="rId5" o:title=""/>
                      </v:shape>
                      <w:control r:id="rId19" w:name="DefaultOcxName9" w:shapeid="_x0000_i137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3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lastRenderedPageBreak/>
                    <w:object w:dxaOrig="1440" w:dyaOrig="1440">
                      <v:shape id="_x0000_i1378" type="#_x0000_t75" style="width:18pt;height:15.35pt" o:ole="">
                        <v:imagedata r:id="rId5" o:title=""/>
                      </v:shape>
                      <w:control r:id="rId20" w:name="DefaultOcxName10" w:shapeid="_x0000_i137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4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77" type="#_x0000_t75" style="width:18pt;height:15.35pt" o:ole="">
                        <v:imagedata r:id="rId5" o:title=""/>
                      </v:shape>
                      <w:control r:id="rId21" w:name="DefaultOcxName11" w:shapeid="_x0000_i137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9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76" type="#_x0000_t75" style="width:18pt;height:15.35pt" o:ole="">
                        <v:imagedata r:id="rId5" o:title=""/>
                      </v:shape>
                      <w:control r:id="rId22" w:name="DefaultOcxName12" w:shapeid="_x0000_i137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81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Cannot be determined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75" type="#_x0000_t75" style="width:18pt;height:15.35pt" o:ole="">
                        <v:imagedata r:id="rId5" o:title=""/>
                      </v:shape>
                      <w:control r:id="rId23" w:name="DefaultOcxName13" w:shapeid="_x0000_i137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E.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84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None of these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B06E4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B06E4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Let the ten's digit be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and unit's digit be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y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.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Then, (10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+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y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) - (10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y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+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) = 36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84455"/>
                  <wp:effectExtent l="19050" t="0" r="0" b="0"/>
                  <wp:docPr id="6" name="Picture 6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9(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-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y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) = 36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84455"/>
                  <wp:effectExtent l="19050" t="0" r="0" b="0"/>
                  <wp:docPr id="7" name="Picture 7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- </w:t>
            </w:r>
            <w:proofErr w:type="gramStart"/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y</w:t>
            </w:r>
            <w:proofErr w:type="gramEnd"/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= 4.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24" w:tgtFrame="_blank" w:history="1">
              <w:r w:rsidRPr="00EB06E4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Problems on Numbers</w:t>
              </w:r>
            </w:hyperlink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25" w:tgtFrame="_blank" w:history="1">
              <w:r w:rsidRPr="00EB06E4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EB06E4" w:rsidRPr="00EB06E4" w:rsidRDefault="00EB06E4" w:rsidP="00EB06E4">
      <w:pPr>
        <w:spacing w:after="0" w:line="240" w:lineRule="auto"/>
        <w:rPr>
          <w:ins w:id="6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EB06E4" w:rsidRPr="00EB06E4" w:rsidTr="00EB06E4">
        <w:trPr>
          <w:tblCellSpacing w:w="0" w:type="dxa"/>
        </w:trPr>
        <w:tc>
          <w:tcPr>
            <w:tcW w:w="333" w:type="dxa"/>
            <w:vMerge w:val="restart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4.</w:t>
            </w:r>
          </w:p>
        </w:tc>
        <w:tc>
          <w:tcPr>
            <w:tcW w:w="0" w:type="auto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The sum of the digits of a two-digit number is 15 and the difference between the digits is 3. What is the two-digit number?</w:t>
            </w:r>
          </w:p>
        </w:tc>
      </w:tr>
      <w:tr w:rsidR="00EB06E4" w:rsidRPr="00EB06E4" w:rsidTr="00EB06E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74" type="#_x0000_t75" style="width:18pt;height:15.35pt" o:ole="">
                        <v:imagedata r:id="rId5" o:title=""/>
                      </v:shape>
                      <w:control r:id="rId26" w:name="DefaultOcxName14" w:shapeid="_x0000_i137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69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73" type="#_x0000_t75" style="width:18pt;height:15.35pt" o:ole="">
                        <v:imagedata r:id="rId5" o:title=""/>
                      </v:shape>
                      <w:control r:id="rId27" w:name="DefaultOcxName15" w:shapeid="_x0000_i137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78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72" type="#_x0000_t75" style="width:18pt;height:15.35pt" o:ole="">
                        <v:imagedata r:id="rId5" o:title=""/>
                      </v:shape>
                      <w:control r:id="rId28" w:name="DefaultOcxName16" w:shapeid="_x0000_i137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96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71" type="#_x0000_t75" style="width:18pt;height:15.35pt" o:ole="">
                        <v:imagedata r:id="rId5" o:title=""/>
                      </v:shape>
                      <w:control r:id="rId29" w:name="DefaultOcxName17" w:shapeid="_x0000_i137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81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Cannot be determined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70" type="#_x0000_t75" style="width:18pt;height:15.35pt" o:ole="">
                        <v:imagedata r:id="rId5" o:title=""/>
                      </v:shape>
                      <w:control r:id="rId30" w:name="DefaultOcxName18" w:shapeid="_x0000_i137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E.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84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None of these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B06E4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B06E4">
              <w:rPr>
                <w:rFonts w:ascii="Arial" w:eastAsia="Times New Roman" w:hAnsi="Arial" w:cs="Arial"/>
                <w:b/>
                <w:bCs/>
                <w:sz w:val="19"/>
              </w:rPr>
              <w:t>D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Let the ten's digit be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and unit's digit be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y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.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Then,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+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y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= 15 and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-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y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= 3   or  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y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-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= 3.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Solving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+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y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= 15   and  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-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y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= 3, we get: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= 9,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y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= 6.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Solving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+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y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= 15   and  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y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-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= 3, we get: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= 6,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y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= 9.</w:t>
            </w:r>
          </w:p>
          <w:p w:rsidR="00EB06E4" w:rsidRPr="00EB06E4" w:rsidRDefault="00EB06E4" w:rsidP="00EB06E4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So, the number is either 96 or 69.</w:t>
            </w:r>
          </w:p>
          <w:p w:rsidR="00EB06E4" w:rsidRPr="00EB06E4" w:rsidRDefault="00EB06E4" w:rsidP="00EB06E4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Hence, the number cannot be determined.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31" w:tgtFrame="_blank" w:history="1">
              <w:r w:rsidRPr="00EB06E4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Problems on Numbers</w:t>
              </w:r>
            </w:hyperlink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32" w:tgtFrame="_blank" w:history="1">
              <w:r w:rsidRPr="00EB06E4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EB06E4" w:rsidRPr="00EB06E4" w:rsidRDefault="00EB06E4" w:rsidP="00EB06E4">
      <w:pPr>
        <w:spacing w:after="0" w:line="240" w:lineRule="auto"/>
        <w:rPr>
          <w:ins w:id="7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EB06E4" w:rsidRPr="00EB06E4" w:rsidTr="00EB06E4">
        <w:trPr>
          <w:tblCellSpacing w:w="0" w:type="dxa"/>
        </w:trPr>
        <w:tc>
          <w:tcPr>
            <w:tcW w:w="333" w:type="dxa"/>
            <w:vMerge w:val="restart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5.</w:t>
            </w:r>
          </w:p>
        </w:tc>
        <w:tc>
          <w:tcPr>
            <w:tcW w:w="0" w:type="auto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A number consists of two digits. If the digits interchange places and the new number is added to the original number, then the resulting number will be divisible by:</w:t>
            </w:r>
          </w:p>
        </w:tc>
      </w:tr>
      <w:tr w:rsidR="00EB06E4" w:rsidRPr="00EB06E4" w:rsidTr="00EB06E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69" type="#_x0000_t75" style="width:18pt;height:15.35pt" o:ole="">
                        <v:imagedata r:id="rId5" o:title=""/>
                      </v:shape>
                      <w:control r:id="rId33" w:name="DefaultOcxName19" w:shapeid="_x0000_i136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3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68" type="#_x0000_t75" style="width:18pt;height:15.35pt" o:ole="">
                        <v:imagedata r:id="rId5" o:title=""/>
                      </v:shape>
                      <w:control r:id="rId34" w:name="DefaultOcxName20" w:shapeid="_x0000_i136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5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67" type="#_x0000_t75" style="width:18pt;height:15.35pt" o:ole="">
                        <v:imagedata r:id="rId5" o:title=""/>
                      </v:shape>
                      <w:control r:id="rId35" w:name="DefaultOcxName21" w:shapeid="_x0000_i136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9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66" type="#_x0000_t75" style="width:18pt;height:15.35pt" o:ole="">
                        <v:imagedata r:id="rId5" o:title=""/>
                      </v:shape>
                      <w:control r:id="rId36" w:name="DefaultOcxName22" w:shapeid="_x0000_i136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11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B06E4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lastRenderedPageBreak/>
              <w:t>Correct Answer: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B06E4">
              <w:rPr>
                <w:rFonts w:ascii="Arial" w:eastAsia="Times New Roman" w:hAnsi="Arial" w:cs="Arial"/>
                <w:b/>
                <w:bCs/>
                <w:sz w:val="19"/>
              </w:rPr>
              <w:t>D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Let the ten's digit be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and unit's digit be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y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.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Then, number = 10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+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y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.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Number obtained by interchanging the digits = 10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y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+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.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101600"/>
                  <wp:effectExtent l="19050" t="0" r="0" b="0"/>
                  <wp:docPr id="8" name="Picture 8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0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(10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+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y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) + (10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y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+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) = 11(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+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y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), which is divisible by 11.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38" w:tgtFrame="_blank" w:history="1">
              <w:r w:rsidRPr="00EB06E4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Problems on Numbers</w:t>
              </w:r>
            </w:hyperlink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39" w:tgtFrame="_blank" w:history="1">
              <w:r w:rsidRPr="00EB06E4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EB06E4" w:rsidRPr="00EB06E4" w:rsidRDefault="00EB06E4" w:rsidP="00EB06E4">
      <w:pPr>
        <w:spacing w:after="0" w:line="240" w:lineRule="auto"/>
        <w:rPr>
          <w:ins w:id="8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EB06E4" w:rsidRPr="00EB06E4" w:rsidTr="00EB06E4">
        <w:trPr>
          <w:tblCellSpacing w:w="0" w:type="dxa"/>
        </w:trPr>
        <w:tc>
          <w:tcPr>
            <w:tcW w:w="333" w:type="dxa"/>
            <w:vMerge w:val="restart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6.</w:t>
            </w:r>
          </w:p>
        </w:tc>
        <w:tc>
          <w:tcPr>
            <w:tcW w:w="0" w:type="auto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If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m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and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n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are whole numbers such that </w:t>
            </w:r>
            <w:proofErr w:type="spellStart"/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m</w:t>
            </w:r>
            <w:r w:rsidRPr="00EB06E4">
              <w:rPr>
                <w:rFonts w:ascii="Arial" w:eastAsia="Times New Roman" w:hAnsi="Arial" w:cs="Arial"/>
                <w:i/>
                <w:iCs/>
                <w:sz w:val="16"/>
                <w:szCs w:val="16"/>
                <w:vertAlign w:val="superscript"/>
              </w:rPr>
              <w:t>n</w:t>
            </w:r>
            <w:proofErr w:type="spellEnd"/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= 121, the value of (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m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- 1)</w:t>
            </w:r>
            <w:r w:rsidRPr="00EB06E4">
              <w:rPr>
                <w:rFonts w:ascii="Arial" w:eastAsia="Times New Roman" w:hAnsi="Arial" w:cs="Arial"/>
                <w:i/>
                <w:iCs/>
                <w:sz w:val="16"/>
                <w:szCs w:val="16"/>
                <w:vertAlign w:val="superscript"/>
              </w:rPr>
              <w:t>n</w:t>
            </w:r>
            <w:r w:rsidRPr="00EB06E4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 + 1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is:</w:t>
            </w:r>
          </w:p>
        </w:tc>
      </w:tr>
      <w:tr w:rsidR="00EB06E4" w:rsidRPr="00EB06E4" w:rsidTr="00EB06E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65" type="#_x0000_t75" style="width:18pt;height:15.35pt" o:ole="">
                        <v:imagedata r:id="rId5" o:title=""/>
                      </v:shape>
                      <w:control r:id="rId40" w:name="DefaultOcxName23" w:shapeid="_x0000_i136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64" type="#_x0000_t75" style="width:18pt;height:15.35pt" o:ole="">
                        <v:imagedata r:id="rId5" o:title=""/>
                      </v:shape>
                      <w:control r:id="rId41" w:name="DefaultOcxName24" w:shapeid="_x0000_i136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10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63" type="#_x0000_t75" style="width:18pt;height:15.35pt" o:ole="">
                        <v:imagedata r:id="rId5" o:title=""/>
                      </v:shape>
                      <w:control r:id="rId42" w:name="DefaultOcxName25" w:shapeid="_x0000_i136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8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121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62" type="#_x0000_t75" style="width:18pt;height:15.35pt" o:ole="">
                        <v:imagedata r:id="rId5" o:title=""/>
                      </v:shape>
                      <w:control r:id="rId43" w:name="DefaultOcxName26" w:shapeid="_x0000_i136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3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1000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B06E4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B06E4">
              <w:rPr>
                <w:rFonts w:ascii="Arial" w:eastAsia="Times New Roman" w:hAnsi="Arial" w:cs="Arial"/>
                <w:b/>
                <w:bCs/>
                <w:sz w:val="19"/>
              </w:rPr>
              <w:t>D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We know that 11</w:t>
            </w:r>
            <w:r w:rsidRPr="00EB06E4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2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= 121.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Putting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m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= 11 and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n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= 2, we get: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(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m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- 1</w:t>
            </w:r>
            <w:proofErr w:type="gramStart"/>
            <w:r w:rsidRPr="00EB06E4">
              <w:rPr>
                <w:rFonts w:ascii="Arial" w:eastAsia="Times New Roman" w:hAnsi="Arial" w:cs="Arial"/>
                <w:sz w:val="19"/>
                <w:szCs w:val="19"/>
              </w:rPr>
              <w:t>)</w:t>
            </w:r>
            <w:r w:rsidRPr="00EB06E4">
              <w:rPr>
                <w:rFonts w:ascii="Arial" w:eastAsia="Times New Roman" w:hAnsi="Arial" w:cs="Arial"/>
                <w:i/>
                <w:iCs/>
                <w:sz w:val="16"/>
                <w:szCs w:val="16"/>
                <w:vertAlign w:val="superscript"/>
              </w:rPr>
              <w:t>n</w:t>
            </w:r>
            <w:proofErr w:type="gramEnd"/>
            <w:r w:rsidRPr="00EB06E4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 + 1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= (11 - 1)</w:t>
            </w:r>
            <w:r w:rsidRPr="00EB06E4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(2 + 1)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= 10</w:t>
            </w:r>
            <w:r w:rsidRPr="00EB06E4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3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= 1000.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44" w:tgtFrame="_blank" w:history="1">
              <w:r w:rsidRPr="00EB06E4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Surds and Indices</w:t>
              </w:r>
            </w:hyperlink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45" w:tgtFrame="_blank" w:history="1">
              <w:r w:rsidRPr="00EB06E4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EB06E4" w:rsidRPr="00EB06E4" w:rsidRDefault="00EB06E4" w:rsidP="00EB06E4">
      <w:pPr>
        <w:spacing w:after="0" w:line="240" w:lineRule="auto"/>
        <w:rPr>
          <w:ins w:id="9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EB06E4" w:rsidRPr="00EB06E4" w:rsidTr="00EB06E4">
        <w:trPr>
          <w:tblCellSpacing w:w="0" w:type="dxa"/>
        </w:trPr>
        <w:tc>
          <w:tcPr>
            <w:tcW w:w="333" w:type="dxa"/>
            <w:vMerge w:val="restart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7.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69"/>
              <w:gridCol w:w="7858"/>
            </w:tblGrid>
            <w:tr w:rsidR="00EB06E4" w:rsidRPr="00EB06E4">
              <w:trPr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A shopkeeper sells some toys at Rs. 250 each. What percent profit does he make? To find the answer, which of the following information given in Statements I and II is/are necessary?</w:t>
                  </w: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I.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Number of toys sold.</w:t>
                  </w: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 II.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Cost price of each toy.</w:t>
                  </w:r>
                </w:p>
              </w:tc>
            </w:tr>
          </w:tbl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  <w:tr w:rsidR="00EB06E4" w:rsidRPr="00EB06E4" w:rsidTr="00EB06E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61" type="#_x0000_t75" style="width:18pt;height:15.35pt" o:ole="">
                        <v:imagedata r:id="rId5" o:title=""/>
                      </v:shape>
                      <w:control r:id="rId46" w:name="DefaultOcxName27" w:shapeid="_x0000_i136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05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Only I is necessary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60" type="#_x0000_t75" style="width:18pt;height:15.35pt" o:ole="">
                        <v:imagedata r:id="rId5" o:title=""/>
                      </v:shape>
                      <w:control r:id="rId47" w:name="DefaultOcxName28" w:shapeid="_x0000_i136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58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Only II is necessary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59" type="#_x0000_t75" style="width:18pt;height:15.35pt" o:ole="">
                        <v:imagedata r:id="rId5" o:title=""/>
                      </v:shape>
                      <w:control r:id="rId48" w:name="DefaultOcxName29" w:shapeid="_x0000_i135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271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Both I and II are necessary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58" type="#_x0000_t75" style="width:18pt;height:15.35pt" o:ole="">
                        <v:imagedata r:id="rId5" o:title=""/>
                      </v:shape>
                      <w:control r:id="rId49" w:name="DefaultOcxName30" w:shapeid="_x0000_i135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97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Either I or II ins necessary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57" type="#_x0000_t75" style="width:18pt;height:15.35pt" o:ole="">
                        <v:imagedata r:id="rId5" o:title=""/>
                      </v:shape>
                      <w:control r:id="rId50" w:name="DefaultOcxName31" w:shapeid="_x0000_i135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E.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84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None of these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B06E4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B06E4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EB06E4" w:rsidRPr="00EB06E4" w:rsidRDefault="00EB06E4" w:rsidP="00EB06E4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S.P. = Rs. 250 each.</w:t>
            </w:r>
          </w:p>
          <w:p w:rsidR="00EB06E4" w:rsidRPr="00EB06E4" w:rsidRDefault="00EB06E4" w:rsidP="00EB06E4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To find gain percent, we must know the C.P. of each.</w:t>
            </w:r>
          </w:p>
          <w:p w:rsidR="00EB06E4" w:rsidRPr="00EB06E4" w:rsidRDefault="00EB06E4" w:rsidP="00EB06E4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101600"/>
                  <wp:effectExtent l="19050" t="0" r="0" b="0"/>
                  <wp:docPr id="9" name="Picture 9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0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Correct answer is (B).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51" w:tgtFrame="_blank" w:history="1">
              <w:r w:rsidRPr="00EB06E4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Profit and Loss</w:t>
              </w:r>
            </w:hyperlink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52" w:tgtFrame="_blank" w:history="1">
              <w:r w:rsidRPr="00EB06E4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EB06E4" w:rsidRPr="00EB06E4" w:rsidRDefault="00EB06E4" w:rsidP="00EB06E4">
      <w:pPr>
        <w:spacing w:after="0" w:line="240" w:lineRule="auto"/>
        <w:rPr>
          <w:ins w:id="10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EB06E4" w:rsidRPr="00EB06E4" w:rsidTr="00EB06E4">
        <w:trPr>
          <w:tblCellSpacing w:w="0" w:type="dxa"/>
        </w:trPr>
        <w:tc>
          <w:tcPr>
            <w:tcW w:w="333" w:type="dxa"/>
            <w:vMerge w:val="restart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8.</w:t>
            </w:r>
          </w:p>
        </w:tc>
        <w:tc>
          <w:tcPr>
            <w:tcW w:w="0" w:type="auto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 xml:space="preserve">A 270 </w:t>
            </w:r>
            <w:proofErr w:type="spellStart"/>
            <w:r w:rsidRPr="00EB06E4">
              <w:rPr>
                <w:rFonts w:ascii="Arial" w:eastAsia="Times New Roman" w:hAnsi="Arial" w:cs="Arial"/>
                <w:sz w:val="19"/>
                <w:szCs w:val="19"/>
              </w:rPr>
              <w:t>metres</w:t>
            </w:r>
            <w:proofErr w:type="spellEnd"/>
            <w:r w:rsidRPr="00EB06E4">
              <w:rPr>
                <w:rFonts w:ascii="Arial" w:eastAsia="Times New Roman" w:hAnsi="Arial" w:cs="Arial"/>
                <w:sz w:val="19"/>
                <w:szCs w:val="19"/>
              </w:rPr>
              <w:t xml:space="preserve"> long train running at the speed of 120 </w:t>
            </w:r>
            <w:proofErr w:type="spellStart"/>
            <w:r w:rsidRPr="00EB06E4">
              <w:rPr>
                <w:rFonts w:ascii="Arial" w:eastAsia="Times New Roman" w:hAnsi="Arial" w:cs="Arial"/>
                <w:sz w:val="19"/>
                <w:szCs w:val="19"/>
              </w:rPr>
              <w:t>kmph</w:t>
            </w:r>
            <w:proofErr w:type="spellEnd"/>
            <w:r w:rsidRPr="00EB06E4">
              <w:rPr>
                <w:rFonts w:ascii="Arial" w:eastAsia="Times New Roman" w:hAnsi="Arial" w:cs="Arial"/>
                <w:sz w:val="19"/>
                <w:szCs w:val="19"/>
              </w:rPr>
              <w:t xml:space="preserve"> crosses another train running in opposite 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lastRenderedPageBreak/>
              <w:t xml:space="preserve">direction at the speed of 80 </w:t>
            </w:r>
            <w:proofErr w:type="spellStart"/>
            <w:r w:rsidRPr="00EB06E4">
              <w:rPr>
                <w:rFonts w:ascii="Arial" w:eastAsia="Times New Roman" w:hAnsi="Arial" w:cs="Arial"/>
                <w:sz w:val="19"/>
                <w:szCs w:val="19"/>
              </w:rPr>
              <w:t>kmph</w:t>
            </w:r>
            <w:proofErr w:type="spellEnd"/>
            <w:r w:rsidRPr="00EB06E4">
              <w:rPr>
                <w:rFonts w:ascii="Arial" w:eastAsia="Times New Roman" w:hAnsi="Arial" w:cs="Arial"/>
                <w:sz w:val="19"/>
                <w:szCs w:val="19"/>
              </w:rPr>
              <w:t xml:space="preserve"> in 9 seconds. What is the length of the other train?</w:t>
            </w:r>
          </w:p>
        </w:tc>
      </w:tr>
      <w:tr w:rsidR="00EB06E4" w:rsidRPr="00EB06E4" w:rsidTr="00EB06E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56" type="#_x0000_t75" style="width:18pt;height:15.35pt" o:ole="">
                        <v:imagedata r:id="rId5" o:title=""/>
                      </v:shape>
                      <w:control r:id="rId53" w:name="DefaultOcxName32" w:shapeid="_x0000_i135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9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230 m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55" type="#_x0000_t75" style="width:18pt;height:15.35pt" o:ole="">
                        <v:imagedata r:id="rId5" o:title=""/>
                      </v:shape>
                      <w:control r:id="rId54" w:name="DefaultOcxName33" w:shapeid="_x0000_i135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9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240 m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54" type="#_x0000_t75" style="width:18pt;height:15.35pt" o:ole="">
                        <v:imagedata r:id="rId5" o:title=""/>
                      </v:shape>
                      <w:control r:id="rId55" w:name="DefaultOcxName34" w:shapeid="_x0000_i135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9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260 m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53" type="#_x0000_t75" style="width:18pt;height:15.35pt" o:ole="">
                        <v:imagedata r:id="rId5" o:title=""/>
                      </v:shape>
                      <w:control r:id="rId56" w:name="DefaultOcxName35" w:shapeid="_x0000_i135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9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320 m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52" type="#_x0000_t75" style="width:18pt;height:15.35pt" o:ole="">
                        <v:imagedata r:id="rId5" o:title=""/>
                      </v:shape>
                      <w:control r:id="rId57" w:name="DefaultOcxName36" w:shapeid="_x0000_i135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E.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84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None of these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B06E4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B06E4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EB06E4" w:rsidRPr="00EB06E4" w:rsidRDefault="00EB06E4" w:rsidP="00EB06E4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Relative speed = (120 + 80) km/hr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63"/>
              <w:gridCol w:w="163"/>
              <w:gridCol w:w="558"/>
              <w:gridCol w:w="212"/>
              <w:gridCol w:w="657"/>
            </w:tblGrid>
            <w:tr w:rsidR="00EB06E4" w:rsidRPr="00EB06E4" w:rsidTr="00EB06E4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  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10" name="Picture 10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200 x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11" name="Picture 11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m/sec</w:t>
                  </w:r>
                </w:p>
              </w:tc>
            </w:tr>
            <w:tr w:rsidR="00EB06E4" w:rsidRPr="00EB06E4" w:rsidTr="00EB06E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18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vanish/>
                <w:sz w:val="19"/>
                <w:szCs w:val="19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63"/>
              <w:gridCol w:w="163"/>
              <w:gridCol w:w="318"/>
              <w:gridCol w:w="710"/>
            </w:tblGrid>
            <w:tr w:rsidR="00EB06E4" w:rsidRPr="00EB06E4" w:rsidTr="00EB06E4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  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12" name="Picture 12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500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13" name="Picture 13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m/sec.</w:t>
                  </w:r>
                </w:p>
              </w:tc>
            </w:tr>
            <w:tr w:rsidR="00EB06E4" w:rsidRPr="00EB06E4" w:rsidTr="00EB06E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9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Let the length of the other train be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</w:t>
            </w:r>
            <w:proofErr w:type="spellStart"/>
            <w:r w:rsidRPr="00EB06E4">
              <w:rPr>
                <w:rFonts w:ascii="Arial" w:eastAsia="Times New Roman" w:hAnsi="Arial" w:cs="Arial"/>
                <w:sz w:val="19"/>
                <w:szCs w:val="19"/>
              </w:rPr>
              <w:t>metres</w:t>
            </w:r>
            <w:proofErr w:type="spellEnd"/>
            <w:r w:rsidRPr="00EB06E4">
              <w:rPr>
                <w:rFonts w:ascii="Arial" w:eastAsia="Times New Roman" w:hAnsi="Arial" w:cs="Arial"/>
                <w:sz w:val="19"/>
                <w:szCs w:val="19"/>
              </w:rPr>
              <w:t>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79"/>
              <w:gridCol w:w="629"/>
              <w:gridCol w:w="297"/>
              <w:gridCol w:w="318"/>
            </w:tblGrid>
            <w:tr w:rsidR="00EB06E4" w:rsidRPr="00EB06E4" w:rsidTr="00EB06E4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Then,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 + 270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500</w:t>
                  </w:r>
                </w:p>
              </w:tc>
            </w:tr>
            <w:tr w:rsidR="00EB06E4" w:rsidRPr="00EB06E4" w:rsidTr="00EB06E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9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9</w:t>
                  </w:r>
                </w:p>
              </w:tc>
            </w:tr>
          </w:tbl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84455"/>
                  <wp:effectExtent l="19050" t="0" r="0" b="0"/>
                  <wp:docPr id="14" name="Picture 14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+ 270 = 500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84455"/>
                  <wp:effectExtent l="19050" t="0" r="0" b="0"/>
                  <wp:docPr id="15" name="Picture 15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= 230.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60" w:tgtFrame="_blank" w:history="1">
              <w:r w:rsidRPr="00EB06E4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Problems on Trains</w:t>
              </w:r>
            </w:hyperlink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61" w:tgtFrame="_blank" w:history="1">
              <w:r w:rsidRPr="00EB06E4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EB06E4" w:rsidRPr="00EB06E4" w:rsidRDefault="00EB06E4" w:rsidP="00EB06E4">
      <w:pPr>
        <w:spacing w:after="0" w:line="240" w:lineRule="auto"/>
        <w:rPr>
          <w:ins w:id="11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EB06E4" w:rsidRPr="00EB06E4" w:rsidTr="00EB06E4">
        <w:trPr>
          <w:tblCellSpacing w:w="0" w:type="dxa"/>
        </w:trPr>
        <w:tc>
          <w:tcPr>
            <w:tcW w:w="333" w:type="dxa"/>
            <w:vMerge w:val="restart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9.</w:t>
            </w:r>
          </w:p>
        </w:tc>
        <w:tc>
          <w:tcPr>
            <w:tcW w:w="0" w:type="auto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A train 108 m long moving at a speed of 50 km/hr crosses a train 112 m long coming from opposite direction in 6 seconds. The speed of the second train is:</w:t>
            </w:r>
          </w:p>
        </w:tc>
      </w:tr>
      <w:tr w:rsidR="00EB06E4" w:rsidRPr="00EB06E4" w:rsidTr="00EB06E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51" type="#_x0000_t75" style="width:18pt;height:15.35pt" o:ole="">
                        <v:imagedata r:id="rId5" o:title=""/>
                      </v:shape>
                      <w:control r:id="rId62" w:name="DefaultOcxName37" w:shapeid="_x0000_i135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40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48 km/hr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50" type="#_x0000_t75" style="width:18pt;height:15.35pt" o:ole="">
                        <v:imagedata r:id="rId5" o:title=""/>
                      </v:shape>
                      <w:control r:id="rId63" w:name="DefaultOcxName38" w:shapeid="_x0000_i135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40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54 km/hr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49" type="#_x0000_t75" style="width:18pt;height:15.35pt" o:ole="">
                        <v:imagedata r:id="rId5" o:title=""/>
                      </v:shape>
                      <w:control r:id="rId64" w:name="DefaultOcxName39" w:shapeid="_x0000_i134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40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66 km/hr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48" type="#_x0000_t75" style="width:18pt;height:15.35pt" o:ole="">
                        <v:imagedata r:id="rId5" o:title=""/>
                      </v:shape>
                      <w:control r:id="rId65" w:name="DefaultOcxName40" w:shapeid="_x0000_i134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740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82 km/hr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B06E4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B06E4">
              <w:rPr>
                <w:rFonts w:ascii="Arial" w:eastAsia="Times New Roman" w:hAnsi="Arial" w:cs="Arial"/>
                <w:b/>
                <w:bCs/>
                <w:sz w:val="19"/>
              </w:rPr>
              <w:t>D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Let the speed of the second train be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km/hr.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50"/>
              <w:gridCol w:w="2419"/>
            </w:tblGrid>
            <w:tr w:rsidR="00EB06E4" w:rsidRPr="00EB06E4" w:rsidTr="00EB06E4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Relative speed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= (</w:t>
                  </w:r>
                  <w:r w:rsidRPr="00EB06E4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x</w:t>
                  </w: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 + 50) km/hr</w:t>
                  </w:r>
                </w:p>
              </w:tc>
            </w:tr>
            <w:tr w:rsidR="00EB06E4" w:rsidRPr="00EB06E4" w:rsidTr="00EB06E4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04"/>
                    <w:gridCol w:w="163"/>
                    <w:gridCol w:w="891"/>
                    <w:gridCol w:w="212"/>
                    <w:gridCol w:w="163"/>
                    <w:gridCol w:w="693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93" w:type="dxa"/>
                        </w:tcMar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84455" cy="363855"/>
                              <wp:effectExtent l="19050" t="0" r="0" b="0"/>
                              <wp:docPr id="16" name="Picture 16" descr="[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 descr="[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4455" cy="3638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93" w:type="dxa"/>
                        </w:tcMar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(</w:t>
                        </w:r>
                        <w:r w:rsidRPr="00EB06E4">
                          <w:rPr>
                            <w:rFonts w:ascii="Arial" w:eastAsia="Times New Roman" w:hAnsi="Arial" w:cs="Arial"/>
                            <w:i/>
                            <w:iCs/>
                            <w:sz w:val="19"/>
                            <w:szCs w:val="19"/>
                          </w:rPr>
                          <w:t>x</w:t>
                        </w: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 + 50) x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27" w:type="dxa"/>
                          <w:right w:w="0" w:type="dxa"/>
                        </w:tcMar>
                        <w:vAlign w:val="bottom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84455" cy="363855"/>
                              <wp:effectExtent l="19050" t="0" r="0" b="0"/>
                              <wp:docPr id="17" name="Picture 17" descr="]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 descr="]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4455" cy="3638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93" w:type="dxa"/>
                          <w:bottom w:w="0" w:type="dxa"/>
                          <w:right w:w="93" w:type="dxa"/>
                        </w:tcMar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m/sec</w:t>
                        </w:r>
                      </w:p>
                    </w:tc>
                  </w:tr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27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18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 w:rsidTr="00EB06E4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04"/>
                    <w:gridCol w:w="163"/>
                    <w:gridCol w:w="735"/>
                    <w:gridCol w:w="163"/>
                    <w:gridCol w:w="746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93" w:type="dxa"/>
                        </w:tcMar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84455" cy="363855"/>
                              <wp:effectExtent l="19050" t="0" r="0" b="0"/>
                              <wp:docPr id="18" name="Picture 18" descr="[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 descr="[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4455" cy="3638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27" w:type="dxa"/>
                          <w:right w:w="0" w:type="dxa"/>
                        </w:tcMar>
                        <w:vAlign w:val="bottom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250 + 5</w:t>
                        </w:r>
                        <w:r w:rsidRPr="00EB06E4">
                          <w:rPr>
                            <w:rFonts w:ascii="Arial" w:eastAsia="Times New Roman" w:hAnsi="Arial" w:cs="Arial"/>
                            <w:i/>
                            <w:iCs/>
                            <w:sz w:val="19"/>
                            <w:szCs w:val="19"/>
                          </w:rPr>
                          <w:t>x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84455" cy="363855"/>
                              <wp:effectExtent l="19050" t="0" r="0" b="0"/>
                              <wp:docPr id="19" name="Picture 19" descr="]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 descr="]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4455" cy="3638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93" w:type="dxa"/>
                          <w:bottom w:w="0" w:type="dxa"/>
                          <w:right w:w="93" w:type="dxa"/>
                        </w:tcMar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m/sec.</w:t>
                        </w:r>
                      </w:p>
                    </w:tc>
                  </w:tr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27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18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EB06E4" w:rsidRPr="00EB06E4" w:rsidRDefault="00EB06E4" w:rsidP="00EB06E4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Distance covered = (108 + 112) = 220 m.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83"/>
              <w:gridCol w:w="1048"/>
              <w:gridCol w:w="456"/>
            </w:tblGrid>
            <w:tr w:rsidR="00EB06E4" w:rsidRPr="00EB06E4" w:rsidTr="00EB06E4">
              <w:trPr>
                <w:tblCellSpacing w:w="0" w:type="dxa"/>
              </w:trPr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lastRenderedPageBreak/>
                    <w:drawing>
                      <wp:inline distT="0" distB="0" distL="0" distR="0">
                        <wp:extent cx="160655" cy="101600"/>
                        <wp:effectExtent l="19050" t="0" r="0" b="0"/>
                        <wp:docPr id="20" name="Picture 20" descr="Therefor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Therefor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655" cy="10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220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= 6</w:t>
                  </w:r>
                </w:p>
              </w:tc>
            </w:tr>
            <w:tr w:rsidR="00EB06E4" w:rsidRPr="00EB06E4" w:rsidTr="00EB06E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W w:w="0" w:type="auto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63"/>
                    <w:gridCol w:w="735"/>
                    <w:gridCol w:w="150"/>
                  </w:tblGrid>
                  <w:tr w:rsidR="00EB06E4" w:rsidRPr="00EB06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84455" cy="363855"/>
                              <wp:effectExtent l="19050" t="0" r="0" b="0"/>
                              <wp:docPr id="21" name="Picture 21" descr="(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 descr="(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4455" cy="3638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27" w:type="dxa"/>
                          <w:right w:w="0" w:type="dxa"/>
                        </w:tcMar>
                        <w:vAlign w:val="bottom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250 + 5</w:t>
                        </w:r>
                        <w:r w:rsidRPr="00EB06E4">
                          <w:rPr>
                            <w:rFonts w:ascii="Arial" w:eastAsia="Times New Roman" w:hAnsi="Arial" w:cs="Arial"/>
                            <w:i/>
                            <w:iCs/>
                            <w:sz w:val="19"/>
                            <w:szCs w:val="19"/>
                          </w:rPr>
                          <w:t>x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19"/>
                            <w:szCs w:val="19"/>
                          </w:rPr>
                          <w:drawing>
                            <wp:inline distT="0" distB="0" distL="0" distR="0">
                              <wp:extent cx="76200" cy="363855"/>
                              <wp:effectExtent l="19050" t="0" r="0" b="0"/>
                              <wp:docPr id="22" name="Picture 22" descr="(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 descr="(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" cy="3638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EB06E4" w:rsidRPr="00EB06E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27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18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84455"/>
                  <wp:effectExtent l="19050" t="0" r="0" b="0"/>
                  <wp:docPr id="23" name="Picture 23" descr="=&g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=&g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250 + 5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= 660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84455"/>
                  <wp:effectExtent l="19050" t="0" r="0" b="0"/>
                  <wp:docPr id="24" name="Picture 24" descr="=&g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=&g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= 82 km/hr.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68" w:tgtFrame="_blank" w:history="1">
              <w:r w:rsidRPr="00EB06E4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Problems on Trains</w:t>
              </w:r>
            </w:hyperlink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69" w:tgtFrame="_blank" w:history="1">
              <w:r w:rsidRPr="00EB06E4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EB06E4" w:rsidRPr="00EB06E4" w:rsidRDefault="00EB06E4" w:rsidP="00EB06E4">
      <w:pPr>
        <w:spacing w:after="0" w:line="240" w:lineRule="auto"/>
        <w:rPr>
          <w:ins w:id="12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EB06E4" w:rsidRPr="00EB06E4" w:rsidTr="00EB06E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B06E4" w:rsidRPr="00EB06E4" w:rsidRDefault="00EB06E4" w:rsidP="00EB06E4">
            <w:pPr>
              <w:shd w:val="clear" w:color="auto" w:fill="FDFDFD"/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  <w:t xml:space="preserve">Direction (for </w:t>
            </w:r>
            <w:proofErr w:type="spellStart"/>
            <w:r w:rsidRPr="00EB06E4"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  <w:t>Q.No</w:t>
            </w:r>
            <w:proofErr w:type="spellEnd"/>
            <w:r w:rsidRPr="00EB06E4"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  <w:t>. 10):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Each of the questions given below consists of a statement and / or a question and two statements numbered I and II given below it. You have to decide whether the data provided in the statement(s) is / are sufficient to answer the given question. Read the both statements and</w:t>
            </w:r>
          </w:p>
          <w:p w:rsidR="00EB06E4" w:rsidRPr="00EB06E4" w:rsidRDefault="00EB06E4" w:rsidP="00EB06E4">
            <w:pPr>
              <w:numPr>
                <w:ilvl w:val="0"/>
                <w:numId w:val="1"/>
              </w:numPr>
              <w:spacing w:before="133" w:after="0" w:line="240" w:lineRule="auto"/>
              <w:ind w:left="0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Give answer (A) if the data in Statement I alone are sufficient to answer the question, while the data in Statement II alone are not sufficient to answer the question.</w:t>
            </w:r>
          </w:p>
          <w:p w:rsidR="00EB06E4" w:rsidRPr="00EB06E4" w:rsidRDefault="00EB06E4" w:rsidP="00EB06E4">
            <w:pPr>
              <w:numPr>
                <w:ilvl w:val="0"/>
                <w:numId w:val="1"/>
              </w:numPr>
              <w:spacing w:before="133" w:after="0" w:line="240" w:lineRule="auto"/>
              <w:ind w:left="0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Give answer (B) if the data in Statement II alone are sufficient to answer the question, while the data in Statement I alone are not sufficient to answer the question.</w:t>
            </w:r>
          </w:p>
          <w:p w:rsidR="00EB06E4" w:rsidRPr="00EB06E4" w:rsidRDefault="00EB06E4" w:rsidP="00EB06E4">
            <w:pPr>
              <w:numPr>
                <w:ilvl w:val="0"/>
                <w:numId w:val="1"/>
              </w:numPr>
              <w:spacing w:before="133" w:after="0" w:line="240" w:lineRule="auto"/>
              <w:ind w:left="0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Give answer (C) if the data either in Statement I or in Statement II alone are sufficient to answer the question.</w:t>
            </w:r>
          </w:p>
          <w:p w:rsidR="00EB06E4" w:rsidRPr="00EB06E4" w:rsidRDefault="00EB06E4" w:rsidP="00EB06E4">
            <w:pPr>
              <w:numPr>
                <w:ilvl w:val="0"/>
                <w:numId w:val="1"/>
              </w:numPr>
              <w:spacing w:before="133" w:after="0" w:line="240" w:lineRule="auto"/>
              <w:ind w:left="0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Give answer (D) if the data even in both Statements I and II together are not sufficient to answer the question.</w:t>
            </w:r>
          </w:p>
          <w:p w:rsidR="00EB06E4" w:rsidRPr="00EB06E4" w:rsidRDefault="00EB06E4" w:rsidP="00EB06E4">
            <w:pPr>
              <w:numPr>
                <w:ilvl w:val="0"/>
                <w:numId w:val="1"/>
              </w:numPr>
              <w:spacing w:before="133" w:after="133" w:line="240" w:lineRule="auto"/>
              <w:ind w:left="0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 xml:space="preserve">Give </w:t>
            </w:r>
            <w:proofErr w:type="gramStart"/>
            <w:r w:rsidRPr="00EB06E4">
              <w:rPr>
                <w:rFonts w:ascii="Arial" w:eastAsia="Times New Roman" w:hAnsi="Arial" w:cs="Arial"/>
                <w:sz w:val="19"/>
                <w:szCs w:val="19"/>
              </w:rPr>
              <w:t>answer(</w:t>
            </w:r>
            <w:proofErr w:type="gramEnd"/>
            <w:r w:rsidRPr="00EB06E4">
              <w:rPr>
                <w:rFonts w:ascii="Arial" w:eastAsia="Times New Roman" w:hAnsi="Arial" w:cs="Arial"/>
                <w:sz w:val="19"/>
                <w:szCs w:val="19"/>
              </w:rPr>
              <w:t>E) if the data in both Statements I and II together are necessary to answer the question.</w:t>
            </w:r>
          </w:p>
        </w:tc>
      </w:tr>
      <w:tr w:rsidR="00EB06E4" w:rsidRPr="00EB06E4" w:rsidTr="00EB06E4">
        <w:trPr>
          <w:tblCellSpacing w:w="0" w:type="dxa"/>
        </w:trPr>
        <w:tc>
          <w:tcPr>
            <w:tcW w:w="333" w:type="dxa"/>
            <w:vMerge w:val="restart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10.</w:t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24"/>
              <w:gridCol w:w="8503"/>
            </w:tblGrid>
            <w:tr w:rsidR="00EB06E4" w:rsidRPr="00EB06E4">
              <w:trPr>
                <w:tblCellSpacing w:w="0" w:type="dxa"/>
              </w:trPr>
              <w:tc>
                <w:tcPr>
                  <w:tcW w:w="0" w:type="auto"/>
                  <w:gridSpan w:val="2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What is the length of a running train crossing another 180 </w:t>
                  </w:r>
                  <w:proofErr w:type="spellStart"/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metre</w:t>
                  </w:r>
                  <w:proofErr w:type="spellEnd"/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long train running in the opposite direction?</w:t>
                  </w: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I.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The relative speed of the two trains was 150 </w:t>
                  </w:r>
                  <w:proofErr w:type="spellStart"/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kmph</w:t>
                  </w:r>
                  <w:proofErr w:type="spellEnd"/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.</w:t>
                  </w: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 II.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The trains took 9 seconds to cross each other.</w:t>
                  </w:r>
                </w:p>
              </w:tc>
            </w:tr>
          </w:tbl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  <w:tr w:rsidR="00EB06E4" w:rsidRPr="00EB06E4" w:rsidTr="00EB06E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47" type="#_x0000_t75" style="width:18pt;height:15.35pt" o:ole="">
                        <v:imagedata r:id="rId5" o:title=""/>
                      </v:shape>
                      <w:control r:id="rId70" w:name="DefaultOcxName41" w:shapeid="_x0000_i134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31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I alone sufficient while II alone not sufficient to answer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46" type="#_x0000_t75" style="width:18pt;height:15.35pt" o:ole="">
                        <v:imagedata r:id="rId5" o:title=""/>
                      </v:shape>
                      <w:control r:id="rId71" w:name="DefaultOcxName42" w:shapeid="_x0000_i134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31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II alone sufficient while I alone not sufficient to answer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45" type="#_x0000_t75" style="width:18pt;height:15.35pt" o:ole="">
                        <v:imagedata r:id="rId5" o:title=""/>
                      </v:shape>
                      <w:control r:id="rId72" w:name="DefaultOcxName43" w:shapeid="_x0000_i134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79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Either I or II alone sufficient to answer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44" type="#_x0000_t75" style="width:18pt;height:15.35pt" o:ole="">
                        <v:imagedata r:id="rId5" o:title=""/>
                      </v:shape>
                      <w:control r:id="rId73" w:name="DefaultOcxName44" w:shapeid="_x0000_i134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349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Both I and II are not sufficient to answer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43" type="#_x0000_t75" style="width:18pt;height:15.35pt" o:ole="">
                        <v:imagedata r:id="rId5" o:title=""/>
                      </v:shape>
                      <w:control r:id="rId74" w:name="DefaultOcxName45" w:shapeid="_x0000_i134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E.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48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Both I and II are necessary to answer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B06E4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B06E4">
              <w:rPr>
                <w:rFonts w:ascii="Arial" w:eastAsia="Times New Roman" w:hAnsi="Arial" w:cs="Arial"/>
                <w:b/>
                <w:bCs/>
                <w:sz w:val="19"/>
              </w:rPr>
              <w:t>E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Let the two trains of length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a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</w:t>
            </w:r>
            <w:proofErr w:type="spellStart"/>
            <w:r w:rsidRPr="00EB06E4">
              <w:rPr>
                <w:rFonts w:ascii="Arial" w:eastAsia="Times New Roman" w:hAnsi="Arial" w:cs="Arial"/>
                <w:sz w:val="19"/>
                <w:szCs w:val="19"/>
              </w:rPr>
              <w:t>metres</w:t>
            </w:r>
            <w:proofErr w:type="spellEnd"/>
            <w:r w:rsidRPr="00EB06E4">
              <w:rPr>
                <w:rFonts w:ascii="Arial" w:eastAsia="Times New Roman" w:hAnsi="Arial" w:cs="Arial"/>
                <w:sz w:val="19"/>
                <w:szCs w:val="19"/>
              </w:rPr>
              <w:t xml:space="preserve"> and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b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</w:t>
            </w:r>
            <w:proofErr w:type="spellStart"/>
            <w:r w:rsidRPr="00EB06E4">
              <w:rPr>
                <w:rFonts w:ascii="Arial" w:eastAsia="Times New Roman" w:hAnsi="Arial" w:cs="Arial"/>
                <w:sz w:val="19"/>
                <w:szCs w:val="19"/>
              </w:rPr>
              <w:t>metres</w:t>
            </w:r>
            <w:proofErr w:type="spellEnd"/>
            <w:r w:rsidRPr="00EB06E4">
              <w:rPr>
                <w:rFonts w:ascii="Arial" w:eastAsia="Times New Roman" w:hAnsi="Arial" w:cs="Arial"/>
                <w:sz w:val="19"/>
                <w:szCs w:val="19"/>
              </w:rPr>
              <w:t xml:space="preserve"> </w:t>
            </w:r>
            <w:proofErr w:type="gramStart"/>
            <w:r w:rsidRPr="00EB06E4">
              <w:rPr>
                <w:rFonts w:ascii="Arial" w:eastAsia="Times New Roman" w:hAnsi="Arial" w:cs="Arial"/>
                <w:sz w:val="19"/>
                <w:szCs w:val="19"/>
              </w:rPr>
              <w:t>be</w:t>
            </w:r>
            <w:proofErr w:type="gramEnd"/>
            <w:r w:rsidRPr="00EB06E4">
              <w:rPr>
                <w:rFonts w:ascii="Arial" w:eastAsia="Times New Roman" w:hAnsi="Arial" w:cs="Arial"/>
                <w:sz w:val="19"/>
                <w:szCs w:val="19"/>
              </w:rPr>
              <w:t xml:space="preserve"> moving in opposite directions at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u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m/s and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v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m/s.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866"/>
              <w:gridCol w:w="555"/>
              <w:gridCol w:w="535"/>
            </w:tblGrid>
            <w:tr w:rsidR="00EB06E4" w:rsidRPr="00EB06E4" w:rsidTr="00EB06E4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Time taken to cross each other 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(</w:t>
                  </w:r>
                  <w:r w:rsidRPr="00EB06E4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a</w:t>
                  </w: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 + </w:t>
                  </w:r>
                  <w:r w:rsidRPr="00EB06E4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b</w:t>
                  </w: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)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sec.</w:t>
                  </w:r>
                </w:p>
              </w:tc>
            </w:tr>
            <w:tr w:rsidR="00EB06E4" w:rsidRPr="00EB06E4" w:rsidTr="00EB06E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(</w:t>
                  </w:r>
                  <w:r w:rsidRPr="00EB06E4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u</w:t>
                  </w: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 + </w:t>
                  </w:r>
                  <w:r w:rsidRPr="00EB06E4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v</w:t>
                  </w: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vanish/>
                <w:sz w:val="19"/>
                <w:szCs w:val="19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905"/>
              <w:gridCol w:w="163"/>
              <w:gridCol w:w="558"/>
              <w:gridCol w:w="212"/>
              <w:gridCol w:w="657"/>
              <w:gridCol w:w="297"/>
              <w:gridCol w:w="318"/>
              <w:gridCol w:w="746"/>
            </w:tblGrid>
            <w:tr w:rsidR="00EB06E4" w:rsidRPr="00EB06E4" w:rsidTr="00EB06E4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Now, </w:t>
                  </w:r>
                  <w:r w:rsidRPr="00EB06E4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b</w:t>
                  </w: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 = 180, </w:t>
                  </w:r>
                  <w:r w:rsidRPr="00EB06E4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u</w:t>
                  </w: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 + </w:t>
                  </w:r>
                  <w:r w:rsidRPr="00EB06E4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v</w:t>
                  </w: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 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25" name="Picture 25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150 x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26" name="Picture 26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m/sec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125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m/sec.</w:t>
                  </w:r>
                </w:p>
              </w:tc>
            </w:tr>
            <w:tr w:rsidR="00EB06E4" w:rsidRPr="00EB06E4" w:rsidTr="00EB06E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18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vanish/>
                <w:sz w:val="19"/>
                <w:szCs w:val="19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99"/>
              <w:gridCol w:w="640"/>
            </w:tblGrid>
            <w:tr w:rsidR="00EB06E4" w:rsidRPr="00EB06E4" w:rsidTr="00EB06E4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160655" cy="84455"/>
                        <wp:effectExtent l="19050" t="0" r="0" b="0"/>
                        <wp:docPr id="27" name="Picture 27" descr="https://www.indiabix.com/_files/images/aptitude/1-sym-im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https://www.indiabix.com/_files/images/aptitude/1-sym-im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655" cy="844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 9 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a</w:t>
                  </w: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 + 180</w:t>
                  </w:r>
                </w:p>
              </w:tc>
            </w:tr>
            <w:tr w:rsidR="00EB06E4" w:rsidRPr="00EB06E4" w:rsidTr="00EB06E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(125/3)</w:t>
                  </w:r>
                </w:p>
              </w:tc>
            </w:tr>
          </w:tbl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84455"/>
                  <wp:effectExtent l="19050" t="0" r="0" b="0"/>
                  <wp:docPr id="28" name="Picture 28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a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= (375 - 180) = 195 m.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75" w:tgtFrame="_blank" w:history="1">
              <w:r w:rsidRPr="00EB06E4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Problems on Trains</w:t>
              </w:r>
            </w:hyperlink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76" w:tgtFrame="_blank" w:history="1">
              <w:r w:rsidRPr="00EB06E4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EB06E4" w:rsidRPr="00EB06E4" w:rsidRDefault="00EB06E4" w:rsidP="00EB06E4">
      <w:pPr>
        <w:spacing w:after="0" w:line="240" w:lineRule="auto"/>
        <w:rPr>
          <w:ins w:id="13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EB06E4" w:rsidRPr="00EB06E4" w:rsidTr="00EB06E4">
        <w:trPr>
          <w:tblCellSpacing w:w="0" w:type="dxa"/>
        </w:trPr>
        <w:tc>
          <w:tcPr>
            <w:tcW w:w="333" w:type="dxa"/>
            <w:vMerge w:val="restart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11.</w:t>
            </w:r>
          </w:p>
        </w:tc>
        <w:tc>
          <w:tcPr>
            <w:tcW w:w="0" w:type="auto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Which of the following statements is not correct?</w:t>
            </w:r>
          </w:p>
        </w:tc>
      </w:tr>
      <w:tr w:rsidR="00EB06E4" w:rsidRPr="00EB06E4" w:rsidTr="00EB06E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42" type="#_x0000_t75" style="width:18pt;height:15.35pt" o:ole="">
                        <v:imagedata r:id="rId5" o:title=""/>
                      </v:shape>
                      <w:control r:id="rId77" w:name="DefaultOcxName46" w:shapeid="_x0000_i134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52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log</w:t>
                        </w:r>
                        <w:r w:rsidRPr="00EB06E4">
                          <w:rPr>
                            <w:rFonts w:ascii="Arial" w:eastAsia="Times New Roman" w:hAnsi="Arial" w:cs="Arial"/>
                            <w:sz w:val="16"/>
                            <w:szCs w:val="16"/>
                            <w:vertAlign w:val="subscript"/>
                          </w:rPr>
                          <w:t>10</w:t>
                        </w: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 10 = 1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41" type="#_x0000_t75" style="width:18pt;height:15.35pt" o:ole="">
                        <v:imagedata r:id="rId5" o:title=""/>
                      </v:shape>
                      <w:control r:id="rId78" w:name="DefaultOcxName47" w:shapeid="_x0000_i134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923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log (2 + 3) = log (2 x 3)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40" type="#_x0000_t75" style="width:18pt;height:15.35pt" o:ole="">
                        <v:imagedata r:id="rId5" o:title=""/>
                      </v:shape>
                      <w:control r:id="rId79" w:name="DefaultOcxName48" w:shapeid="_x0000_i134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46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log</w:t>
                        </w:r>
                        <w:r w:rsidRPr="00EB06E4">
                          <w:rPr>
                            <w:rFonts w:ascii="Arial" w:eastAsia="Times New Roman" w:hAnsi="Arial" w:cs="Arial"/>
                            <w:sz w:val="16"/>
                            <w:szCs w:val="16"/>
                            <w:vertAlign w:val="subscript"/>
                          </w:rPr>
                          <w:t>10</w:t>
                        </w: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 1 = 0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39" type="#_x0000_t75" style="width:18pt;height:15.35pt" o:ole="">
                        <v:imagedata r:id="rId5" o:title=""/>
                      </v:shape>
                      <w:control r:id="rId80" w:name="DefaultOcxName49" w:shapeid="_x0000_i133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069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log (1 + 2 + 3) = log 1 + log 2 + log 3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B06E4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B06E4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 xml:space="preserve">(a) Since </w:t>
            </w:r>
            <w:proofErr w:type="spellStart"/>
            <w:r w:rsidRPr="00EB06E4">
              <w:rPr>
                <w:rFonts w:ascii="Arial" w:eastAsia="Times New Roman" w:hAnsi="Arial" w:cs="Arial"/>
                <w:sz w:val="19"/>
                <w:szCs w:val="19"/>
              </w:rPr>
              <w:t>log</w:t>
            </w:r>
            <w:r w:rsidRPr="00EB06E4">
              <w:rPr>
                <w:rFonts w:ascii="Arial" w:eastAsia="Times New Roman" w:hAnsi="Arial" w:cs="Arial"/>
                <w:i/>
                <w:iCs/>
                <w:sz w:val="16"/>
                <w:szCs w:val="16"/>
                <w:vertAlign w:val="subscript"/>
              </w:rPr>
              <w:t>a</w:t>
            </w:r>
            <w:proofErr w:type="spellEnd"/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a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= 1, so log</w:t>
            </w:r>
            <w:r w:rsidRPr="00EB06E4">
              <w:rPr>
                <w:rFonts w:ascii="Arial" w:eastAsia="Times New Roman" w:hAnsi="Arial" w:cs="Arial"/>
                <w:sz w:val="16"/>
                <w:szCs w:val="16"/>
                <w:vertAlign w:val="subscript"/>
              </w:rPr>
              <w:t>10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10 = 1.</w:t>
            </w:r>
          </w:p>
          <w:p w:rsidR="00EB06E4" w:rsidRPr="00EB06E4" w:rsidRDefault="00EB06E4" w:rsidP="00EB06E4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(b) log (2 + 3) = log 5 and log (2 x 3) = log 6 = log 2 + log 3</w:t>
            </w:r>
          </w:p>
          <w:p w:rsidR="00EB06E4" w:rsidRPr="00EB06E4" w:rsidRDefault="00EB06E4" w:rsidP="00EB06E4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    </w:t>
            </w: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101600"/>
                  <wp:effectExtent l="19050" t="0" r="0" b="0"/>
                  <wp:docPr id="29" name="Picture 29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0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log (2 + 3) </w:t>
            </w: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44145" cy="93345"/>
                  <wp:effectExtent l="19050" t="0" r="8255" b="0"/>
                  <wp:docPr id="30" name="Picture 30" descr="https://www.indiabix.com/_files/images/aptitude/1-sym-ne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www.indiabix.com/_files/images/aptitude/1-sym-ne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933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log (2 x 3)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 xml:space="preserve">(c) Since </w:t>
            </w:r>
            <w:proofErr w:type="spellStart"/>
            <w:r w:rsidRPr="00EB06E4">
              <w:rPr>
                <w:rFonts w:ascii="Arial" w:eastAsia="Times New Roman" w:hAnsi="Arial" w:cs="Arial"/>
                <w:sz w:val="19"/>
                <w:szCs w:val="19"/>
              </w:rPr>
              <w:t>log</w:t>
            </w:r>
            <w:r w:rsidRPr="00EB06E4">
              <w:rPr>
                <w:rFonts w:ascii="Arial" w:eastAsia="Times New Roman" w:hAnsi="Arial" w:cs="Arial"/>
                <w:i/>
                <w:iCs/>
                <w:sz w:val="16"/>
                <w:szCs w:val="16"/>
                <w:vertAlign w:val="subscript"/>
              </w:rPr>
              <w:t>a</w:t>
            </w:r>
            <w:proofErr w:type="spellEnd"/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1 = 0, so log</w:t>
            </w:r>
            <w:r w:rsidRPr="00EB06E4">
              <w:rPr>
                <w:rFonts w:ascii="Arial" w:eastAsia="Times New Roman" w:hAnsi="Arial" w:cs="Arial"/>
                <w:sz w:val="16"/>
                <w:szCs w:val="16"/>
                <w:vertAlign w:val="subscript"/>
              </w:rPr>
              <w:t>10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1 = 0.</w:t>
            </w:r>
          </w:p>
          <w:p w:rsidR="00EB06E4" w:rsidRPr="00EB06E4" w:rsidRDefault="00EB06E4" w:rsidP="00EB06E4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 xml:space="preserve">(d) </w:t>
            </w:r>
            <w:proofErr w:type="gramStart"/>
            <w:r w:rsidRPr="00EB06E4">
              <w:rPr>
                <w:rFonts w:ascii="Arial" w:eastAsia="Times New Roman" w:hAnsi="Arial" w:cs="Arial"/>
                <w:sz w:val="19"/>
                <w:szCs w:val="19"/>
              </w:rPr>
              <w:t>log</w:t>
            </w:r>
            <w:proofErr w:type="gramEnd"/>
            <w:r w:rsidRPr="00EB06E4">
              <w:rPr>
                <w:rFonts w:ascii="Arial" w:eastAsia="Times New Roman" w:hAnsi="Arial" w:cs="Arial"/>
                <w:sz w:val="19"/>
                <w:szCs w:val="19"/>
              </w:rPr>
              <w:t xml:space="preserve"> (1 + 2 + 3) = log 6 = log (1 x 2 x 3) = log 1 + log 2 + log 3.</w:t>
            </w:r>
          </w:p>
          <w:p w:rsidR="00EB06E4" w:rsidRPr="00EB06E4" w:rsidRDefault="00EB06E4" w:rsidP="00EB06E4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So, (b) is incorrect.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82" w:tgtFrame="_blank" w:history="1">
              <w:r w:rsidRPr="00EB06E4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Logarithm</w:t>
              </w:r>
            </w:hyperlink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83" w:tgtFrame="_blank" w:history="1">
              <w:r w:rsidRPr="00EB06E4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EB06E4" w:rsidRPr="00EB06E4" w:rsidRDefault="00EB06E4" w:rsidP="00EB06E4">
      <w:pPr>
        <w:spacing w:after="0" w:line="240" w:lineRule="auto"/>
        <w:rPr>
          <w:ins w:id="14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EB06E4" w:rsidRPr="00EB06E4" w:rsidTr="00EB06E4">
        <w:trPr>
          <w:tblCellSpacing w:w="0" w:type="dxa"/>
        </w:trPr>
        <w:tc>
          <w:tcPr>
            <w:tcW w:w="333" w:type="dxa"/>
            <w:vMerge w:val="restart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12.</w:t>
            </w:r>
          </w:p>
        </w:tc>
        <w:tc>
          <w:tcPr>
            <w:tcW w:w="0" w:type="auto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 xml:space="preserve">The ratio between the perimeter and the breadth of a rectangle is </w:t>
            </w:r>
            <w:proofErr w:type="gramStart"/>
            <w:r w:rsidRPr="00EB06E4">
              <w:rPr>
                <w:rFonts w:ascii="Arial" w:eastAsia="Times New Roman" w:hAnsi="Arial" w:cs="Arial"/>
                <w:sz w:val="19"/>
                <w:szCs w:val="19"/>
              </w:rPr>
              <w:t>5 :</w:t>
            </w:r>
            <w:proofErr w:type="gramEnd"/>
            <w:r w:rsidRPr="00EB06E4">
              <w:rPr>
                <w:rFonts w:ascii="Arial" w:eastAsia="Times New Roman" w:hAnsi="Arial" w:cs="Arial"/>
                <w:sz w:val="19"/>
                <w:szCs w:val="19"/>
              </w:rPr>
              <w:t xml:space="preserve"> 1. If the area of the rectangle is 216 sq. cm, what is the length of the rectangle?</w:t>
            </w:r>
          </w:p>
        </w:tc>
      </w:tr>
      <w:tr w:rsidR="00EB06E4" w:rsidRPr="00EB06E4" w:rsidTr="00EB06E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38" type="#_x0000_t75" style="width:18pt;height:15.35pt" o:ole="">
                        <v:imagedata r:id="rId5" o:title=""/>
                      </v:shape>
                      <w:control r:id="rId84" w:name="DefaultOcxName50" w:shapeid="_x0000_i133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18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16 cm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37" type="#_x0000_t75" style="width:18pt;height:15.35pt" o:ole="">
                        <v:imagedata r:id="rId5" o:title=""/>
                      </v:shape>
                      <w:control r:id="rId85" w:name="DefaultOcxName51" w:shapeid="_x0000_i133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18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18 cm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36" type="#_x0000_t75" style="width:18pt;height:15.35pt" o:ole="">
                        <v:imagedata r:id="rId5" o:title=""/>
                      </v:shape>
                      <w:control r:id="rId86" w:name="DefaultOcxName52" w:shapeid="_x0000_i133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18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24 cm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35" type="#_x0000_t75" style="width:18pt;height:15.35pt" o:ole="">
                        <v:imagedata r:id="rId5" o:title=""/>
                      </v:shape>
                      <w:control r:id="rId87" w:name="DefaultOcxName53" w:shapeid="_x0000_i133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395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Data inadequate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34" type="#_x0000_t75" style="width:18pt;height:15.35pt" o:ole="">
                        <v:imagedata r:id="rId5" o:title=""/>
                      </v:shape>
                      <w:control r:id="rId88" w:name="DefaultOcxName54" w:shapeid="_x0000_i133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E.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84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None of these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B06E4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B06E4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97"/>
              <w:gridCol w:w="297"/>
              <w:gridCol w:w="106"/>
            </w:tblGrid>
            <w:tr w:rsidR="00EB06E4" w:rsidRPr="00EB06E4" w:rsidTr="00EB06E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2(</w:t>
                  </w:r>
                  <w:r w:rsidRPr="00EB06E4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l</w:t>
                  </w: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 + </w:t>
                  </w:r>
                  <w:r w:rsidRPr="00EB06E4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b</w:t>
                  </w: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)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5</w:t>
                  </w:r>
                </w:p>
              </w:tc>
            </w:tr>
            <w:tr w:rsidR="00EB06E4" w:rsidRPr="00EB06E4" w:rsidTr="00EB06E4">
              <w:trPr>
                <w:tblCellSpacing w:w="0" w:type="dxa"/>
              </w:trPr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b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</w:tr>
          </w:tbl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84455"/>
                  <wp:effectExtent l="19050" t="0" r="0" b="0"/>
                  <wp:docPr id="31" name="Picture 31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2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l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+ 2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b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= 5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b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84455"/>
                  <wp:effectExtent l="19050" t="0" r="0" b="0"/>
                  <wp:docPr id="32" name="Picture 32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3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b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= 2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l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63"/>
              <w:gridCol w:w="106"/>
              <w:gridCol w:w="43"/>
            </w:tblGrid>
            <w:tr w:rsidR="00EB06E4" w:rsidRPr="00EB06E4" w:rsidTr="00EB06E4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b</w:t>
                  </w: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 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l</w:t>
                  </w:r>
                </w:p>
              </w:tc>
            </w:tr>
            <w:tr w:rsidR="00EB06E4" w:rsidRPr="00EB06E4" w:rsidTr="00EB06E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Then, Area = 216 cm</w:t>
            </w:r>
            <w:r w:rsidRPr="00EB06E4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2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84455"/>
                  <wp:effectExtent l="19050" t="0" r="0" b="0"/>
                  <wp:docPr id="33" name="Picture 33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l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x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b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= 216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66"/>
              <w:gridCol w:w="106"/>
              <w:gridCol w:w="43"/>
              <w:gridCol w:w="667"/>
            </w:tblGrid>
            <w:tr w:rsidR="00EB06E4" w:rsidRPr="00EB06E4" w:rsidTr="00EB06E4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160655" cy="84455"/>
                        <wp:effectExtent l="19050" t="0" r="0" b="0"/>
                        <wp:docPr id="34" name="Picture 34" descr="https://www.indiabix.com/_files/images/aptitude/1-sym-im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https://www.indiabix.com/_files/images/aptitude/1-sym-im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655" cy="844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B06E4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l</w:t>
                  </w: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 x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l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= 216</w:t>
                  </w:r>
                </w:p>
              </w:tc>
            </w:tr>
            <w:tr w:rsidR="00EB06E4" w:rsidRPr="00EB06E4" w:rsidTr="00EB06E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84455"/>
                  <wp:effectExtent l="19050" t="0" r="0" b="0"/>
                  <wp:docPr id="35" name="Picture 35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l</w:t>
            </w:r>
            <w:r w:rsidRPr="00EB06E4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2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= 324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84455"/>
                  <wp:effectExtent l="19050" t="0" r="0" b="0"/>
                  <wp:docPr id="36" name="Picture 36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l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= 18 cm.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89" w:tgtFrame="_blank" w:history="1">
              <w:r w:rsidRPr="00EB06E4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Area</w:t>
              </w:r>
            </w:hyperlink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90" w:tgtFrame="_blank" w:history="1">
              <w:r w:rsidRPr="00EB06E4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EB06E4" w:rsidRPr="00EB06E4" w:rsidRDefault="00EB06E4" w:rsidP="00EB06E4">
      <w:pPr>
        <w:spacing w:after="0" w:line="240" w:lineRule="auto"/>
        <w:rPr>
          <w:ins w:id="15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EB06E4" w:rsidRPr="00EB06E4" w:rsidTr="00EB06E4">
        <w:trPr>
          <w:tblCellSpacing w:w="0" w:type="dxa"/>
        </w:trPr>
        <w:tc>
          <w:tcPr>
            <w:tcW w:w="333" w:type="dxa"/>
            <w:vMerge w:val="restart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13.</w:t>
            </w:r>
          </w:p>
        </w:tc>
        <w:tc>
          <w:tcPr>
            <w:tcW w:w="0" w:type="auto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 xml:space="preserve">A rectangular park 60 m long and 40 m wide has two concrete crossroads running in the middle of the park and rest of the park has been used as a lawn. If the area of the lawn is 2109 sq. m, then what is the width 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lastRenderedPageBreak/>
              <w:t>of the road?</w:t>
            </w:r>
          </w:p>
        </w:tc>
      </w:tr>
      <w:tr w:rsidR="00EB06E4" w:rsidRPr="00EB06E4" w:rsidTr="00EB06E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33" type="#_x0000_t75" style="width:18pt;height:15.35pt" o:ole="">
                        <v:imagedata r:id="rId5" o:title=""/>
                      </v:shape>
                      <w:control r:id="rId91" w:name="DefaultOcxName55" w:shapeid="_x0000_i133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81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2.91 m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32" type="#_x0000_t75" style="width:18pt;height:15.35pt" o:ole="">
                        <v:imagedata r:id="rId5" o:title=""/>
                      </v:shape>
                      <w:control r:id="rId92" w:name="DefaultOcxName56" w:shapeid="_x0000_i133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7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3 m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31" type="#_x0000_t75" style="width:18pt;height:15.35pt" o:ole="">
                        <v:imagedata r:id="rId5" o:title=""/>
                      </v:shape>
                      <w:control r:id="rId93" w:name="DefaultOcxName57" w:shapeid="_x0000_i133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81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5.82 m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30" type="#_x0000_t75" style="width:18pt;height:15.35pt" o:ole="">
                        <v:imagedata r:id="rId5" o:title=""/>
                      </v:shape>
                      <w:control r:id="rId94" w:name="DefaultOcxName58" w:shapeid="_x0000_i133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184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None of these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B06E4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B06E4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Area of the park = (60 x 40) m</w:t>
            </w:r>
            <w:r w:rsidRPr="00EB06E4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2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= 2400 m</w:t>
            </w:r>
            <w:r w:rsidRPr="00EB06E4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2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.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Area of the lawn = 2109 m</w:t>
            </w:r>
            <w:r w:rsidRPr="00EB06E4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2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.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101600"/>
                  <wp:effectExtent l="19050" t="0" r="0" b="0"/>
                  <wp:docPr id="37" name="Picture 37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0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Area of the crossroads = (2400 - 2109) m</w:t>
            </w:r>
            <w:r w:rsidRPr="00EB06E4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2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= 291 m</w:t>
            </w:r>
            <w:r w:rsidRPr="00EB06E4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2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.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Let the width of the road be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</w:t>
            </w:r>
            <w:proofErr w:type="spellStart"/>
            <w:r w:rsidRPr="00EB06E4">
              <w:rPr>
                <w:rFonts w:ascii="Arial" w:eastAsia="Times New Roman" w:hAnsi="Arial" w:cs="Arial"/>
                <w:sz w:val="19"/>
                <w:szCs w:val="19"/>
              </w:rPr>
              <w:t>metres</w:t>
            </w:r>
            <w:proofErr w:type="spellEnd"/>
            <w:r w:rsidRPr="00EB06E4">
              <w:rPr>
                <w:rFonts w:ascii="Arial" w:eastAsia="Times New Roman" w:hAnsi="Arial" w:cs="Arial"/>
                <w:sz w:val="19"/>
                <w:szCs w:val="19"/>
              </w:rPr>
              <w:t>. Then,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60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+ 40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-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EB06E4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2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= 291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84455"/>
                  <wp:effectExtent l="19050" t="0" r="0" b="0"/>
                  <wp:docPr id="38" name="Picture 38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EB06E4">
              <w:rPr>
                <w:rFonts w:ascii="Arial" w:eastAsia="Times New Roman" w:hAnsi="Arial" w:cs="Arial"/>
                <w:sz w:val="16"/>
                <w:szCs w:val="16"/>
                <w:vertAlign w:val="superscript"/>
              </w:rPr>
              <w:t>2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- 100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+ 291 = 0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84455"/>
                  <wp:effectExtent l="19050" t="0" r="0" b="0"/>
                  <wp:docPr id="39" name="Picture 39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(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- 97)(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- 3) = 0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84455"/>
                  <wp:effectExtent l="19050" t="0" r="0" b="0"/>
                  <wp:docPr id="40" name="Picture 40" descr="https://www.indiabix.com/_files/images/aptitude/1-sym-imp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s://www.indiabix.com/_files/images/aptitude/1-sym-imp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8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</w:t>
            </w:r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x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= 3.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95" w:tgtFrame="_blank" w:history="1">
              <w:r w:rsidRPr="00EB06E4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Area</w:t>
              </w:r>
            </w:hyperlink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96" w:tgtFrame="_blank" w:history="1">
              <w:r w:rsidRPr="00EB06E4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EB06E4" w:rsidRPr="00EB06E4" w:rsidRDefault="00EB06E4" w:rsidP="00EB06E4">
      <w:pPr>
        <w:spacing w:after="0" w:line="240" w:lineRule="auto"/>
        <w:rPr>
          <w:ins w:id="16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EB06E4" w:rsidRPr="00EB06E4" w:rsidTr="00EB06E4">
        <w:trPr>
          <w:tblCellSpacing w:w="0" w:type="dxa"/>
        </w:trPr>
        <w:tc>
          <w:tcPr>
            <w:tcW w:w="333" w:type="dxa"/>
            <w:vMerge w:val="restart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14.</w:t>
            </w:r>
          </w:p>
        </w:tc>
        <w:tc>
          <w:tcPr>
            <w:tcW w:w="0" w:type="auto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A boat having a length 3 m and breadth 2 m is floating on a lake. The boat sinks by 1 cm when a man gets on it. The mass of the man is:</w:t>
            </w:r>
          </w:p>
        </w:tc>
      </w:tr>
      <w:tr w:rsidR="00EB06E4" w:rsidRPr="00EB06E4" w:rsidTr="00EB06E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29" type="#_x0000_t75" style="width:18pt;height:15.35pt" o:ole="">
                        <v:imagedata r:id="rId5" o:title=""/>
                      </v:shape>
                      <w:control r:id="rId97" w:name="DefaultOcxName59" w:shapeid="_x0000_i132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65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12 kg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28" type="#_x0000_t75" style="width:18pt;height:15.35pt" o:ole="">
                        <v:imagedata r:id="rId5" o:title=""/>
                      </v:shape>
                      <w:control r:id="rId98" w:name="DefaultOcxName60" w:shapeid="_x0000_i132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65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60 kg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27" type="#_x0000_t75" style="width:18pt;height:15.35pt" o:ole="">
                        <v:imagedata r:id="rId5" o:title=""/>
                      </v:shape>
                      <w:control r:id="rId99" w:name="DefaultOcxName61" w:shapeid="_x0000_i132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65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72 kg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26" type="#_x0000_t75" style="width:18pt;height:15.35pt" o:ole="">
                        <v:imagedata r:id="rId5" o:title=""/>
                      </v:shape>
                      <w:control r:id="rId100" w:name="DefaultOcxName62" w:shapeid="_x0000_i132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65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96 kg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B06E4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B06E4">
              <w:rPr>
                <w:rFonts w:ascii="Arial" w:eastAsia="Times New Roman" w:hAnsi="Arial" w:cs="Arial"/>
                <w:b/>
                <w:bCs/>
                <w:sz w:val="19"/>
              </w:rPr>
              <w:t>B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22"/>
              <w:gridCol w:w="1540"/>
            </w:tblGrid>
            <w:tr w:rsidR="00EB06E4" w:rsidRPr="00EB06E4" w:rsidTr="00EB06E4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Volume of water displaced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= (3 x 2 x 0.01) m</w:t>
                  </w:r>
                  <w:r w:rsidRPr="00EB06E4">
                    <w:rPr>
                      <w:rFonts w:ascii="Arial" w:eastAsia="Times New Roman" w:hAnsi="Arial" w:cs="Arial"/>
                      <w:sz w:val="16"/>
                      <w:szCs w:val="16"/>
                      <w:vertAlign w:val="superscript"/>
                    </w:rPr>
                    <w:t>3</w:t>
                  </w:r>
                </w:p>
              </w:tc>
            </w:tr>
            <w:tr w:rsidR="00EB06E4" w:rsidRPr="00EB06E4" w:rsidTr="00EB06E4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= 0.06 m</w:t>
                  </w:r>
                  <w:r w:rsidRPr="00EB06E4">
                    <w:rPr>
                      <w:rFonts w:ascii="Arial" w:eastAsia="Times New Roman" w:hAnsi="Arial" w:cs="Arial"/>
                      <w:sz w:val="16"/>
                      <w:szCs w:val="16"/>
                      <w:vertAlign w:val="superscript"/>
                    </w:rPr>
                    <w:t>3</w:t>
                  </w: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.</w:t>
                  </w:r>
                </w:p>
              </w:tc>
            </w:tr>
          </w:tbl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vanish/>
                <w:sz w:val="19"/>
                <w:szCs w:val="19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17"/>
              <w:gridCol w:w="3955"/>
            </w:tblGrid>
            <w:tr w:rsidR="00EB06E4" w:rsidRPr="00EB06E4" w:rsidTr="00EB06E4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160655" cy="101600"/>
                        <wp:effectExtent l="19050" t="0" r="0" b="0"/>
                        <wp:docPr id="41" name="Picture 41" descr="https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https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655" cy="10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 Mass of man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= Volume of water displaced x Density of water</w:t>
                  </w:r>
                </w:p>
              </w:tc>
            </w:tr>
            <w:tr w:rsidR="00EB06E4" w:rsidRPr="00EB06E4" w:rsidTr="00EB06E4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= (0.06 x 1000) kg</w:t>
                  </w:r>
                </w:p>
              </w:tc>
            </w:tr>
            <w:tr w:rsidR="00EB06E4" w:rsidRPr="00EB06E4" w:rsidTr="00EB06E4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= 60 kg.</w:t>
                  </w:r>
                </w:p>
              </w:tc>
            </w:tr>
          </w:tbl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01" w:tgtFrame="_blank" w:history="1">
              <w:r w:rsidRPr="00EB06E4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Volume and Surface Area</w:t>
              </w:r>
            </w:hyperlink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02" w:tgtFrame="_blank" w:history="1">
              <w:r w:rsidRPr="00EB06E4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EB06E4" w:rsidRPr="00EB06E4" w:rsidRDefault="00EB06E4" w:rsidP="00EB06E4">
      <w:pPr>
        <w:spacing w:after="0" w:line="240" w:lineRule="auto"/>
        <w:rPr>
          <w:ins w:id="17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EB06E4" w:rsidRPr="00EB06E4" w:rsidTr="00EB06E4">
        <w:trPr>
          <w:tblCellSpacing w:w="0" w:type="dxa"/>
        </w:trPr>
        <w:tc>
          <w:tcPr>
            <w:tcW w:w="333" w:type="dxa"/>
            <w:vMerge w:val="restart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15.</w:t>
            </w:r>
          </w:p>
        </w:tc>
        <w:tc>
          <w:tcPr>
            <w:tcW w:w="0" w:type="auto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 xml:space="preserve">A can run 22.5 m while B runs 25 m. In a </w:t>
            </w:r>
            <w:proofErr w:type="spellStart"/>
            <w:r w:rsidRPr="00EB06E4">
              <w:rPr>
                <w:rFonts w:ascii="Arial" w:eastAsia="Times New Roman" w:hAnsi="Arial" w:cs="Arial"/>
                <w:sz w:val="19"/>
                <w:szCs w:val="19"/>
              </w:rPr>
              <w:t>kilometre</w:t>
            </w:r>
            <w:proofErr w:type="spellEnd"/>
            <w:r w:rsidRPr="00EB06E4">
              <w:rPr>
                <w:rFonts w:ascii="Arial" w:eastAsia="Times New Roman" w:hAnsi="Arial" w:cs="Arial"/>
                <w:sz w:val="19"/>
                <w:szCs w:val="19"/>
              </w:rPr>
              <w:t xml:space="preserve"> race B beats A by:</w:t>
            </w:r>
          </w:p>
        </w:tc>
      </w:tr>
      <w:tr w:rsidR="00EB06E4" w:rsidRPr="00EB06E4" w:rsidTr="00EB06E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25" type="#_x0000_t75" style="width:18pt;height:15.35pt" o:ole="">
                        <v:imagedata r:id="rId5" o:title=""/>
                      </v:shape>
                      <w:control r:id="rId103" w:name="DefaultOcxName63" w:shapeid="_x0000_i132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9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100 m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24" type="#_x0000_t75" style="width:18pt;height:15.35pt" o:ole="">
                        <v:imagedata r:id="rId5" o:title=""/>
                      </v:shape>
                      <w:control r:id="rId104" w:name="DefaultOcxName64" w:shapeid="_x0000_i132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76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318"/>
                          <w:gridCol w:w="106"/>
                          <w:gridCol w:w="252"/>
                        </w:tblGrid>
                        <w:tr w:rsidR="00EB06E4" w:rsidRPr="00EB06E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Merge w:val="restart"/>
                              <w:noWrap/>
                              <w:vAlign w:val="center"/>
                              <w:hideMark/>
                            </w:tcPr>
                            <w:p w:rsidR="00EB06E4" w:rsidRPr="00EB06E4" w:rsidRDefault="00EB06E4" w:rsidP="00EB06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EB06E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111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bottom w:val="single" w:sz="4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27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EB06E4" w:rsidRPr="00EB06E4" w:rsidRDefault="00EB06E4" w:rsidP="00EB06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EB06E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tcMar>
                                <w:top w:w="0" w:type="dxa"/>
                                <w:left w:w="93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EB06E4" w:rsidRPr="00EB06E4" w:rsidRDefault="00EB06E4" w:rsidP="00EB06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EB06E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m</w:t>
                              </w:r>
                            </w:p>
                          </w:tc>
                        </w:tr>
                        <w:tr w:rsidR="00EB06E4" w:rsidRPr="00EB06E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EB06E4" w:rsidRPr="00EB06E4" w:rsidRDefault="00EB06E4" w:rsidP="00EB06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27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EB06E4" w:rsidRPr="00EB06E4" w:rsidRDefault="00EB06E4" w:rsidP="00EB06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EB06E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EB06E4" w:rsidRPr="00EB06E4" w:rsidRDefault="00EB06E4" w:rsidP="00EB06E4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</w:p>
                          </w:tc>
                        </w:tr>
                      </w:tbl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lastRenderedPageBreak/>
                    <w:object w:dxaOrig="1440" w:dyaOrig="1440">
                      <v:shape id="_x0000_i1323" type="#_x0000_t75" style="width:18pt;height:15.35pt" o:ole="">
                        <v:imagedata r:id="rId5" o:title=""/>
                      </v:shape>
                      <w:control r:id="rId105" w:name="DefaultOcxName65" w:shapeid="_x0000_i132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3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25 m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22" type="#_x0000_t75" style="width:18pt;height:15.35pt" o:ole="">
                        <v:imagedata r:id="rId5" o:title=""/>
                      </v:shape>
                      <w:control r:id="rId106" w:name="DefaultOcxName66" w:shapeid="_x0000_i132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3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50 m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B06E4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B06E4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22"/>
              <w:gridCol w:w="212"/>
              <w:gridCol w:w="398"/>
            </w:tblGrid>
            <w:tr w:rsidR="00EB06E4" w:rsidRPr="00EB06E4" w:rsidTr="00EB06E4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When B runs 25 m, A runs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45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m.</w:t>
                  </w:r>
                </w:p>
              </w:tc>
            </w:tr>
            <w:tr w:rsidR="00EB06E4" w:rsidRPr="00EB06E4" w:rsidTr="00EB06E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vanish/>
                <w:sz w:val="19"/>
                <w:szCs w:val="19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33"/>
              <w:gridCol w:w="163"/>
              <w:gridCol w:w="212"/>
              <w:gridCol w:w="281"/>
              <w:gridCol w:w="212"/>
              <w:gridCol w:w="664"/>
              <w:gridCol w:w="309"/>
              <w:gridCol w:w="931"/>
            </w:tblGrid>
            <w:tr w:rsidR="00EB06E4" w:rsidRPr="00EB06E4" w:rsidTr="00EB06E4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When B runs 1000 m, A runs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84455" cy="363855"/>
                        <wp:effectExtent l="19050" t="0" r="0" b="0"/>
                        <wp:docPr id="42" name="Picture 42" descr="https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https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455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45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x 1000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76200" cy="363855"/>
                        <wp:effectExtent l="19050" t="0" r="0" b="0"/>
                        <wp:docPr id="43" name="Picture 43" descr="https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https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3638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m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= 900 m.</w:t>
                  </w:r>
                </w:p>
              </w:tc>
            </w:tr>
            <w:tr w:rsidR="00EB06E4" w:rsidRPr="00EB06E4" w:rsidTr="00EB06E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25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EB06E4" w:rsidRPr="00EB06E4" w:rsidRDefault="00EB06E4" w:rsidP="00EB06E4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101600"/>
                  <wp:effectExtent l="19050" t="0" r="0" b="0"/>
                  <wp:docPr id="44" name="Picture 44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0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B beats A by 100 m.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07" w:tgtFrame="_blank" w:history="1">
              <w:r w:rsidRPr="00EB06E4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Races and Games</w:t>
              </w:r>
            </w:hyperlink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08" w:tgtFrame="_blank" w:history="1">
              <w:r w:rsidRPr="00EB06E4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EB06E4" w:rsidRPr="00EB06E4" w:rsidRDefault="00EB06E4" w:rsidP="00EB06E4">
      <w:pPr>
        <w:spacing w:after="0" w:line="240" w:lineRule="auto"/>
        <w:rPr>
          <w:ins w:id="18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EB06E4" w:rsidRPr="00EB06E4" w:rsidTr="00EB06E4">
        <w:trPr>
          <w:tblCellSpacing w:w="0" w:type="dxa"/>
        </w:trPr>
        <w:tc>
          <w:tcPr>
            <w:tcW w:w="333" w:type="dxa"/>
            <w:vMerge w:val="restart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16.</w:t>
            </w:r>
          </w:p>
        </w:tc>
        <w:tc>
          <w:tcPr>
            <w:tcW w:w="0" w:type="auto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In how many different ways can the letters of the word 'CORPORATION' be arranged so that the vowels always come together?</w:t>
            </w:r>
          </w:p>
        </w:tc>
      </w:tr>
      <w:tr w:rsidR="00EB06E4" w:rsidRPr="00EB06E4" w:rsidTr="00EB06E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21" type="#_x0000_t75" style="width:18pt;height:15.35pt" o:ole="">
                        <v:imagedata r:id="rId5" o:title=""/>
                      </v:shape>
                      <w:control r:id="rId109" w:name="DefaultOcxName67" w:shapeid="_x0000_i132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8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810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20" type="#_x0000_t75" style="width:18pt;height:15.35pt" o:ole="">
                        <v:imagedata r:id="rId5" o:title=""/>
                      </v:shape>
                      <w:control r:id="rId110" w:name="DefaultOcxName68" w:shapeid="_x0000_i132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3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1440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19" type="#_x0000_t75" style="width:18pt;height:15.35pt" o:ole="">
                        <v:imagedata r:id="rId5" o:title=""/>
                      </v:shape>
                      <w:control r:id="rId111" w:name="DefaultOcxName69" w:shapeid="_x0000_i131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3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2880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18" type="#_x0000_t75" style="width:18pt;height:15.35pt" o:ole="">
                        <v:imagedata r:id="rId5" o:title=""/>
                      </v:shape>
                      <w:control r:id="rId112" w:name="DefaultOcxName70" w:shapeid="_x0000_i131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29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50400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17" type="#_x0000_t75" style="width:18pt;height:15.35pt" o:ole="">
                        <v:imagedata r:id="rId5" o:title=""/>
                      </v:shape>
                      <w:control r:id="rId113" w:name="DefaultOcxName71" w:shapeid="_x0000_i131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E.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23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5760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B06E4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B06E4">
              <w:rPr>
                <w:rFonts w:ascii="Arial" w:eastAsia="Times New Roman" w:hAnsi="Arial" w:cs="Arial"/>
                <w:b/>
                <w:bCs/>
                <w:sz w:val="19"/>
              </w:rPr>
              <w:t>D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EB06E4" w:rsidRPr="00EB06E4" w:rsidRDefault="00EB06E4" w:rsidP="00EB06E4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In the word 'CORPORATION', we treat the vowels OOAIO as one letter.</w:t>
            </w:r>
          </w:p>
          <w:p w:rsidR="00EB06E4" w:rsidRPr="00EB06E4" w:rsidRDefault="00EB06E4" w:rsidP="00EB06E4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Thus, we have CRPRTN (OOAIO).</w:t>
            </w:r>
          </w:p>
          <w:p w:rsidR="00EB06E4" w:rsidRPr="00EB06E4" w:rsidRDefault="00EB06E4" w:rsidP="00EB06E4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This has 7 (6 + 1) letters of which R occurs 2 times and the rest are different.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573"/>
              <w:gridCol w:w="159"/>
              <w:gridCol w:w="826"/>
            </w:tblGrid>
            <w:tr w:rsidR="00EB06E4" w:rsidRPr="00EB06E4" w:rsidTr="00EB06E4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Number of ways arranging these letters 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7!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= 2520.</w:t>
                  </w:r>
                </w:p>
              </w:tc>
            </w:tr>
            <w:tr w:rsidR="00EB06E4" w:rsidRPr="00EB06E4" w:rsidTr="00EB06E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2!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EB06E4" w:rsidRPr="00EB06E4" w:rsidRDefault="00EB06E4" w:rsidP="00EB06E4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Now, 5 vowels in which O occurs 3 times and the rest are different, can be arranged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1"/>
              <w:gridCol w:w="159"/>
              <w:gridCol w:w="1100"/>
            </w:tblGrid>
            <w:tr w:rsidR="00EB06E4" w:rsidRPr="00EB06E4" w:rsidTr="00EB06E4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in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5!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= 20 ways.</w:t>
                  </w:r>
                </w:p>
              </w:tc>
            </w:tr>
            <w:tr w:rsidR="00EB06E4" w:rsidRPr="00EB06E4" w:rsidTr="00EB06E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3!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EB06E4" w:rsidRPr="00EB06E4" w:rsidRDefault="00EB06E4" w:rsidP="00EB06E4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101600"/>
                  <wp:effectExtent l="19050" t="0" r="0" b="0"/>
                  <wp:docPr id="45" name="Picture 45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0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Required number of ways = (2520 x 20) = 50400.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14" w:tgtFrame="_blank" w:history="1">
              <w:r w:rsidRPr="00EB06E4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Permutation and Combination</w:t>
              </w:r>
            </w:hyperlink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15" w:tgtFrame="_blank" w:history="1">
              <w:r w:rsidRPr="00EB06E4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EB06E4" w:rsidRPr="00EB06E4" w:rsidRDefault="00EB06E4" w:rsidP="00EB06E4">
      <w:pPr>
        <w:spacing w:after="0" w:line="240" w:lineRule="auto"/>
        <w:rPr>
          <w:ins w:id="19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EB06E4" w:rsidRPr="00EB06E4" w:rsidTr="00EB06E4">
        <w:trPr>
          <w:tblCellSpacing w:w="0" w:type="dxa"/>
        </w:trPr>
        <w:tc>
          <w:tcPr>
            <w:tcW w:w="333" w:type="dxa"/>
            <w:vMerge w:val="restart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17.</w:t>
            </w:r>
          </w:p>
        </w:tc>
        <w:tc>
          <w:tcPr>
            <w:tcW w:w="0" w:type="auto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 xml:space="preserve">In a box, there are 8 red, 7 blue and 6 green balls. One ball is picked up randomly. What is the probability that it is neither </w:t>
            </w:r>
            <w:proofErr w:type="spellStart"/>
            <w:r w:rsidRPr="00EB06E4">
              <w:rPr>
                <w:rFonts w:ascii="Arial" w:eastAsia="Times New Roman" w:hAnsi="Arial" w:cs="Arial"/>
                <w:sz w:val="19"/>
                <w:szCs w:val="19"/>
              </w:rPr>
              <w:t>red</w:t>
            </w:r>
            <w:proofErr w:type="spellEnd"/>
            <w:r w:rsidRPr="00EB06E4">
              <w:rPr>
                <w:rFonts w:ascii="Arial" w:eastAsia="Times New Roman" w:hAnsi="Arial" w:cs="Arial"/>
                <w:sz w:val="19"/>
                <w:szCs w:val="19"/>
              </w:rPr>
              <w:t xml:space="preserve"> nor green?</w:t>
            </w:r>
          </w:p>
        </w:tc>
      </w:tr>
      <w:tr w:rsidR="00EB06E4" w:rsidRPr="00EB06E4" w:rsidTr="00EB06E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16" type="#_x0000_t75" style="width:18pt;height:15.35pt" o:ole="">
                        <v:imagedata r:id="rId5" o:title=""/>
                      </v:shape>
                      <w:control r:id="rId116" w:name="DefaultOcxName72" w:shapeid="_x0000_i131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06"/>
                        </w:tblGrid>
                        <w:tr w:rsidR="00EB06E4" w:rsidRPr="00EB06E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bottom w:val="single" w:sz="4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27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EB06E4" w:rsidRPr="00EB06E4" w:rsidRDefault="00EB06E4" w:rsidP="00EB06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EB06E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1</w:t>
                              </w:r>
                            </w:p>
                          </w:tc>
                        </w:tr>
                        <w:tr w:rsidR="00EB06E4" w:rsidRPr="00EB06E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27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EB06E4" w:rsidRPr="00EB06E4" w:rsidRDefault="00EB06E4" w:rsidP="00EB06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EB06E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15" type="#_x0000_t75" style="width:18pt;height:15.35pt" o:ole="">
                        <v:imagedata r:id="rId5" o:title=""/>
                      </v:shape>
                      <w:control r:id="rId117" w:name="DefaultOcxName73" w:shapeid="_x0000_i131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06"/>
                        </w:tblGrid>
                        <w:tr w:rsidR="00EB06E4" w:rsidRPr="00EB06E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bottom w:val="single" w:sz="4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27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EB06E4" w:rsidRPr="00EB06E4" w:rsidRDefault="00EB06E4" w:rsidP="00EB06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EB06E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3</w:t>
                              </w:r>
                            </w:p>
                          </w:tc>
                        </w:tr>
                        <w:tr w:rsidR="00EB06E4" w:rsidRPr="00EB06E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27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EB06E4" w:rsidRPr="00EB06E4" w:rsidRDefault="00EB06E4" w:rsidP="00EB06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EB06E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lastRenderedPageBreak/>
                                <w:t>4</w:t>
                              </w:r>
                            </w:p>
                          </w:tc>
                        </w:tr>
                      </w:tbl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lastRenderedPageBreak/>
                    <w:object w:dxaOrig="1440" w:dyaOrig="1440">
                      <v:shape id="_x0000_i1314" type="#_x0000_t75" style="width:18pt;height:15.35pt" o:ole="">
                        <v:imagedata r:id="rId5" o:title=""/>
                      </v:shape>
                      <w:control r:id="rId118" w:name="DefaultOcxName74" w:shapeid="_x0000_i131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12"/>
                        </w:tblGrid>
                        <w:tr w:rsidR="00EB06E4" w:rsidRPr="00EB06E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bottom w:val="single" w:sz="4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27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EB06E4" w:rsidRPr="00EB06E4" w:rsidRDefault="00EB06E4" w:rsidP="00EB06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EB06E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7</w:t>
                              </w:r>
                            </w:p>
                          </w:tc>
                        </w:tr>
                        <w:tr w:rsidR="00EB06E4" w:rsidRPr="00EB06E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27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EB06E4" w:rsidRPr="00EB06E4" w:rsidRDefault="00EB06E4" w:rsidP="00EB06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EB06E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19</w:t>
                              </w:r>
                            </w:p>
                          </w:tc>
                        </w:tr>
                      </w:tbl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13" type="#_x0000_t75" style="width:18pt;height:15.35pt" o:ole="">
                        <v:imagedata r:id="rId5" o:title=""/>
                      </v:shape>
                      <w:control r:id="rId119" w:name="DefaultOcxName75" w:shapeid="_x0000_i131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12"/>
                        </w:tblGrid>
                        <w:tr w:rsidR="00EB06E4" w:rsidRPr="00EB06E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bottom w:val="single" w:sz="4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27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EB06E4" w:rsidRPr="00EB06E4" w:rsidRDefault="00EB06E4" w:rsidP="00EB06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EB06E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8</w:t>
                              </w:r>
                            </w:p>
                          </w:tc>
                        </w:tr>
                        <w:tr w:rsidR="00EB06E4" w:rsidRPr="00EB06E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27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EB06E4" w:rsidRPr="00EB06E4" w:rsidRDefault="00EB06E4" w:rsidP="00EB06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EB06E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21</w:t>
                              </w:r>
                            </w:p>
                          </w:tc>
                        </w:tr>
                      </w:tbl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12" type="#_x0000_t75" style="width:18pt;height:15.35pt" o:ole="">
                        <v:imagedata r:id="rId5" o:title=""/>
                      </v:shape>
                      <w:control r:id="rId120" w:name="DefaultOcxName76" w:shapeid="_x0000_i131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E.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212"/>
                        </w:tblGrid>
                        <w:tr w:rsidR="00EB06E4" w:rsidRPr="00EB06E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Borders>
                                <w:bottom w:val="single" w:sz="4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27" w:type="dxa"/>
                                <w:right w:w="0" w:type="dxa"/>
                              </w:tcMar>
                              <w:vAlign w:val="bottom"/>
                              <w:hideMark/>
                            </w:tcPr>
                            <w:p w:rsidR="00EB06E4" w:rsidRPr="00EB06E4" w:rsidRDefault="00EB06E4" w:rsidP="00EB06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EB06E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9</w:t>
                              </w:r>
                            </w:p>
                          </w:tc>
                        </w:tr>
                        <w:tr w:rsidR="00EB06E4" w:rsidRPr="00EB06E4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tcMar>
                                <w:top w:w="27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EB06E4" w:rsidRPr="00EB06E4" w:rsidRDefault="00EB06E4" w:rsidP="00EB06E4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</w:pPr>
                              <w:r w:rsidRPr="00EB06E4">
                                <w:rPr>
                                  <w:rFonts w:ascii="Arial" w:eastAsia="Times New Roman" w:hAnsi="Arial" w:cs="Arial"/>
                                  <w:sz w:val="19"/>
                                  <w:szCs w:val="19"/>
                                </w:rPr>
                                <w:t>21</w:t>
                              </w:r>
                            </w:p>
                          </w:tc>
                        </w:tr>
                      </w:tbl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B06E4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B06E4">
              <w:rPr>
                <w:rFonts w:ascii="Arial" w:eastAsia="Times New Roman" w:hAnsi="Arial" w:cs="Arial"/>
                <w:b/>
                <w:bCs/>
                <w:sz w:val="19"/>
              </w:rPr>
              <w:t>A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EB06E4" w:rsidRPr="00EB06E4" w:rsidRDefault="00EB06E4" w:rsidP="00EB06E4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Total number of balls = (8 + 7 + 6) = 21.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37"/>
              <w:gridCol w:w="4252"/>
            </w:tblGrid>
            <w:tr w:rsidR="00EB06E4" w:rsidRPr="00EB06E4" w:rsidTr="00EB06E4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Let 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= event that the ball drawn is neither </w:t>
                  </w:r>
                  <w:proofErr w:type="spellStart"/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red</w:t>
                  </w:r>
                  <w:proofErr w:type="spellEnd"/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nor green</w:t>
                  </w:r>
                </w:p>
              </w:tc>
            </w:tr>
            <w:tr w:rsidR="00EB06E4" w:rsidRPr="00EB06E4" w:rsidTr="00EB06E4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27" w:type="dxa"/>
                    <w:right w:w="0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= event that the ball drawn is blue.</w:t>
                  </w:r>
                </w:p>
              </w:tc>
            </w:tr>
          </w:tbl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sz w:val="19"/>
                <w:szCs w:val="19"/>
              </w:rPr>
              <w:drawing>
                <wp:inline distT="0" distB="0" distL="0" distR="0">
                  <wp:extent cx="160655" cy="101600"/>
                  <wp:effectExtent l="19050" t="0" r="0" b="0"/>
                  <wp:docPr id="46" name="Picture 46" descr="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10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</w:t>
            </w:r>
            <w:proofErr w:type="gramStart"/>
            <w:r w:rsidRPr="00EB06E4">
              <w:rPr>
                <w:rFonts w:ascii="Arial" w:eastAsia="Times New Roman" w:hAnsi="Arial" w:cs="Arial"/>
                <w:i/>
                <w:iCs/>
                <w:sz w:val="19"/>
                <w:szCs w:val="19"/>
              </w:rPr>
              <w:t>n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(</w:t>
            </w:r>
            <w:proofErr w:type="gramEnd"/>
            <w:r w:rsidRPr="00EB06E4">
              <w:rPr>
                <w:rFonts w:ascii="Arial" w:eastAsia="Times New Roman" w:hAnsi="Arial" w:cs="Arial"/>
                <w:sz w:val="19"/>
                <w:szCs w:val="19"/>
              </w:rPr>
              <w:t>E) = 7.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73"/>
              <w:gridCol w:w="359"/>
              <w:gridCol w:w="297"/>
              <w:gridCol w:w="212"/>
              <w:gridCol w:w="297"/>
              <w:gridCol w:w="106"/>
              <w:gridCol w:w="53"/>
            </w:tblGrid>
            <w:tr w:rsidR="00EB06E4" w:rsidRPr="00EB06E4" w:rsidTr="00EB06E4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160655" cy="101600"/>
                        <wp:effectExtent l="19050" t="0" r="0" b="0"/>
                        <wp:docPr id="47" name="Picture 47" descr="https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https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655" cy="101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 P(E) 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n</w:t>
                  </w: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(E)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7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93" w:type="dxa"/>
                    <w:bottom w:w="0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4" w:space="0" w:color="000000"/>
                  </w:tcBorders>
                  <w:tcMar>
                    <w:top w:w="0" w:type="dxa"/>
                    <w:left w:w="0" w:type="dxa"/>
                    <w:bottom w:w="27" w:type="dxa"/>
                    <w:right w:w="0" w:type="dxa"/>
                  </w:tcMar>
                  <w:vAlign w:val="bottom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.</w:t>
                  </w:r>
                </w:p>
              </w:tc>
            </w:tr>
            <w:tr w:rsidR="00EB06E4" w:rsidRPr="00EB06E4" w:rsidTr="00EB06E4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i/>
                      <w:iCs/>
                      <w:sz w:val="19"/>
                      <w:szCs w:val="19"/>
                    </w:rPr>
                    <w:t>n</w:t>
                  </w: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(S)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21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2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21" w:tgtFrame="_blank" w:history="1">
              <w:r w:rsidRPr="00EB06E4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Probability</w:t>
              </w:r>
            </w:hyperlink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22" w:tgtFrame="_blank" w:history="1">
              <w:r w:rsidRPr="00EB06E4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EB06E4" w:rsidRPr="00EB06E4" w:rsidRDefault="00EB06E4" w:rsidP="00EB06E4">
      <w:pPr>
        <w:spacing w:after="0" w:line="240" w:lineRule="auto"/>
        <w:rPr>
          <w:ins w:id="20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EB06E4" w:rsidRPr="00EB06E4" w:rsidTr="00EB06E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B06E4" w:rsidRPr="00EB06E4" w:rsidRDefault="00EB06E4" w:rsidP="00EB06E4">
            <w:pPr>
              <w:shd w:val="clear" w:color="auto" w:fill="FDFDFD"/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  <w:t xml:space="preserve">Direction (for </w:t>
            </w:r>
            <w:proofErr w:type="spellStart"/>
            <w:r w:rsidRPr="00EB06E4"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  <w:t>Q.No</w:t>
            </w:r>
            <w:proofErr w:type="spellEnd"/>
            <w:r w:rsidRPr="00EB06E4"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  <w:t>. 18):</w:t>
            </w:r>
          </w:p>
          <w:p w:rsidR="00EB06E4" w:rsidRPr="00EB06E4" w:rsidRDefault="00EB06E4" w:rsidP="00EB06E4">
            <w:pPr>
              <w:spacing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Find the odd man out.</w:t>
            </w:r>
          </w:p>
        </w:tc>
      </w:tr>
      <w:tr w:rsidR="00EB06E4" w:rsidRPr="00EB06E4" w:rsidTr="00EB06E4">
        <w:trPr>
          <w:tblCellSpacing w:w="0" w:type="dxa"/>
        </w:trPr>
        <w:tc>
          <w:tcPr>
            <w:tcW w:w="333" w:type="dxa"/>
            <w:vMerge w:val="restart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18.</w:t>
            </w:r>
          </w:p>
        </w:tc>
        <w:tc>
          <w:tcPr>
            <w:tcW w:w="0" w:type="auto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3, 5, 7, 12, 17, 19</w:t>
            </w:r>
          </w:p>
        </w:tc>
      </w:tr>
      <w:tr w:rsidR="00EB06E4" w:rsidRPr="00EB06E4" w:rsidTr="00EB06E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11" type="#_x0000_t75" style="width:18pt;height:15.35pt" o:ole="">
                        <v:imagedata r:id="rId5" o:title=""/>
                      </v:shape>
                      <w:control r:id="rId123" w:name="DefaultOcxName77" w:shapeid="_x0000_i131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19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10" type="#_x0000_t75" style="width:18pt;height:15.35pt" o:ole="">
                        <v:imagedata r:id="rId5" o:title=""/>
                      </v:shape>
                      <w:control r:id="rId124" w:name="DefaultOcxName78" w:shapeid="_x0000_i131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17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09" type="#_x0000_t75" style="width:18pt;height:15.35pt" o:ole="">
                        <v:imagedata r:id="rId5" o:title=""/>
                      </v:shape>
                      <w:control r:id="rId125" w:name="DefaultOcxName79" w:shapeid="_x0000_i130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5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08" type="#_x0000_t75" style="width:18pt;height:15.35pt" o:ole="">
                        <v:imagedata r:id="rId5" o:title=""/>
                      </v:shape>
                      <w:control r:id="rId126" w:name="DefaultOcxName80" w:shapeid="_x0000_i1308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12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B06E4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B06E4">
              <w:rPr>
                <w:rFonts w:ascii="Arial" w:eastAsia="Times New Roman" w:hAnsi="Arial" w:cs="Arial"/>
                <w:b/>
                <w:bCs/>
                <w:sz w:val="19"/>
              </w:rPr>
              <w:t>D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Each of the numbers is a prime number except 12.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27" w:tgtFrame="_blank" w:history="1">
              <w:r w:rsidRPr="00EB06E4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Odd Man Out and Series</w:t>
              </w:r>
            </w:hyperlink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28" w:tgtFrame="_blank" w:history="1">
              <w:r w:rsidRPr="00EB06E4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EB06E4" w:rsidRPr="00EB06E4" w:rsidRDefault="00EB06E4" w:rsidP="00EB06E4">
      <w:pPr>
        <w:spacing w:after="0" w:line="240" w:lineRule="auto"/>
        <w:rPr>
          <w:ins w:id="21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EB06E4" w:rsidRPr="00EB06E4" w:rsidTr="00EB06E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B06E4" w:rsidRPr="00EB06E4" w:rsidRDefault="00EB06E4" w:rsidP="00EB06E4">
            <w:pPr>
              <w:shd w:val="clear" w:color="auto" w:fill="FDFDFD"/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  <w:t xml:space="preserve">Direction (for </w:t>
            </w:r>
            <w:proofErr w:type="spellStart"/>
            <w:r w:rsidRPr="00EB06E4"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  <w:t>Q.No</w:t>
            </w:r>
            <w:proofErr w:type="spellEnd"/>
            <w:r w:rsidRPr="00EB06E4"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  <w:t>. 19):</w:t>
            </w:r>
          </w:p>
          <w:p w:rsidR="00EB06E4" w:rsidRPr="00EB06E4" w:rsidRDefault="00EB06E4" w:rsidP="00EB06E4">
            <w:pPr>
              <w:spacing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Find out the wrong number in the given sequence of numbers.</w:t>
            </w:r>
          </w:p>
        </w:tc>
      </w:tr>
      <w:tr w:rsidR="00EB06E4" w:rsidRPr="00EB06E4" w:rsidTr="00EB06E4">
        <w:trPr>
          <w:tblCellSpacing w:w="0" w:type="dxa"/>
        </w:trPr>
        <w:tc>
          <w:tcPr>
            <w:tcW w:w="333" w:type="dxa"/>
            <w:vMerge w:val="restart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19.</w:t>
            </w:r>
          </w:p>
        </w:tc>
        <w:tc>
          <w:tcPr>
            <w:tcW w:w="0" w:type="auto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6, 13, 18, 25, 30, 37, 40</w:t>
            </w:r>
          </w:p>
        </w:tc>
      </w:tr>
      <w:tr w:rsidR="00EB06E4" w:rsidRPr="00EB06E4" w:rsidTr="00EB06E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07" type="#_x0000_t75" style="width:18pt;height:15.35pt" o:ole="">
                        <v:imagedata r:id="rId5" o:title=""/>
                      </v:shape>
                      <w:control r:id="rId129" w:name="DefaultOcxName81" w:shapeid="_x0000_i1307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25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06" type="#_x0000_t75" style="width:18pt;height:15.35pt" o:ole="">
                        <v:imagedata r:id="rId5" o:title=""/>
                      </v:shape>
                      <w:control r:id="rId130" w:name="DefaultOcxName82" w:shapeid="_x0000_i1306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30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05" type="#_x0000_t75" style="width:18pt;height:15.35pt" o:ole="">
                        <v:imagedata r:id="rId5" o:title=""/>
                      </v:shape>
                      <w:control r:id="rId131" w:name="DefaultOcxName83" w:shapeid="_x0000_i1305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37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lastRenderedPageBreak/>
                    <w:object w:dxaOrig="1440" w:dyaOrig="1440">
                      <v:shape id="_x0000_i1304" type="#_x0000_t75" style="width:18pt;height:15.35pt" o:ole="">
                        <v:imagedata r:id="rId5" o:title=""/>
                      </v:shape>
                      <w:control r:id="rId132" w:name="DefaultOcxName84" w:shapeid="_x0000_i1304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40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B06E4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B06E4">
              <w:rPr>
                <w:rFonts w:ascii="Arial" w:eastAsia="Times New Roman" w:hAnsi="Arial" w:cs="Arial"/>
                <w:b/>
                <w:bCs/>
                <w:sz w:val="19"/>
              </w:rPr>
              <w:t>D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EB06E4" w:rsidRPr="00EB06E4" w:rsidRDefault="00EB06E4" w:rsidP="00EB06E4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 xml:space="preserve">The differences between two successive terms from the beginning are 7, 5, 7, 5, 7, </w:t>
            </w:r>
            <w:proofErr w:type="gramStart"/>
            <w:r w:rsidRPr="00EB06E4">
              <w:rPr>
                <w:rFonts w:ascii="Arial" w:eastAsia="Times New Roman" w:hAnsi="Arial" w:cs="Arial"/>
                <w:sz w:val="19"/>
                <w:szCs w:val="19"/>
              </w:rPr>
              <w:t>5</w:t>
            </w:r>
            <w:proofErr w:type="gramEnd"/>
            <w:r w:rsidRPr="00EB06E4">
              <w:rPr>
                <w:rFonts w:ascii="Arial" w:eastAsia="Times New Roman" w:hAnsi="Arial" w:cs="Arial"/>
                <w:sz w:val="19"/>
                <w:szCs w:val="19"/>
              </w:rPr>
              <w:t>.</w:t>
            </w:r>
          </w:p>
          <w:p w:rsidR="00EB06E4" w:rsidRPr="00EB06E4" w:rsidRDefault="00EB06E4" w:rsidP="00EB06E4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 xml:space="preserve">So, 40 </w:t>
            </w:r>
            <w:proofErr w:type="gramStart"/>
            <w:r w:rsidRPr="00EB06E4">
              <w:rPr>
                <w:rFonts w:ascii="Arial" w:eastAsia="Times New Roman" w:hAnsi="Arial" w:cs="Arial"/>
                <w:sz w:val="19"/>
                <w:szCs w:val="19"/>
              </w:rPr>
              <w:t>is</w:t>
            </w:r>
            <w:proofErr w:type="gramEnd"/>
            <w:r w:rsidRPr="00EB06E4">
              <w:rPr>
                <w:rFonts w:ascii="Arial" w:eastAsia="Times New Roman" w:hAnsi="Arial" w:cs="Arial"/>
                <w:sz w:val="19"/>
                <w:szCs w:val="19"/>
              </w:rPr>
              <w:t xml:space="preserve"> wrong.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Learn more problems on : </w:t>
            </w:r>
            <w:hyperlink r:id="rId133" w:tgtFrame="_blank" w:history="1">
              <w:r w:rsidRPr="00EB06E4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Odd Man Out and Series</w:t>
              </w:r>
            </w:hyperlink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Discuss about this problem : </w:t>
            </w:r>
            <w:hyperlink r:id="rId134" w:tgtFrame="_blank" w:history="1">
              <w:r w:rsidRPr="00EB06E4">
                <w:rPr>
                  <w:rFonts w:ascii="Arial" w:eastAsia="Times New Roman" w:hAnsi="Arial" w:cs="Arial"/>
                  <w:color w:val="0077CC"/>
                  <w:sz w:val="19"/>
                  <w:u w:val="single"/>
                </w:rPr>
                <w:t>Discuss in Forum</w:t>
              </w:r>
            </w:hyperlink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EB06E4" w:rsidRPr="00EB06E4" w:rsidRDefault="00EB06E4" w:rsidP="00EB06E4">
      <w:pPr>
        <w:spacing w:after="0" w:line="240" w:lineRule="auto"/>
        <w:rPr>
          <w:ins w:id="22" w:author="Unknown"/>
          <w:rFonts w:ascii="Arial" w:eastAsia="Times New Roman" w:hAnsi="Arial" w:cs="Arial"/>
          <w:vanish/>
          <w:color w:val="000000"/>
          <w:sz w:val="19"/>
          <w:szCs w:val="19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3"/>
        <w:gridCol w:w="9027"/>
      </w:tblGrid>
      <w:tr w:rsidR="00EB06E4" w:rsidRPr="00EB06E4" w:rsidTr="00EB06E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EB06E4" w:rsidRPr="00EB06E4" w:rsidRDefault="00EB06E4" w:rsidP="00EB06E4">
            <w:pPr>
              <w:shd w:val="clear" w:color="auto" w:fill="FDFDFD"/>
              <w:spacing w:after="0" w:line="240" w:lineRule="auto"/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  <w:t xml:space="preserve">Direction (for </w:t>
            </w:r>
            <w:proofErr w:type="spellStart"/>
            <w:r w:rsidRPr="00EB06E4"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  <w:t>Q.No</w:t>
            </w:r>
            <w:proofErr w:type="spellEnd"/>
            <w:r w:rsidRPr="00EB06E4">
              <w:rPr>
                <w:rFonts w:ascii="Arial" w:eastAsia="Times New Roman" w:hAnsi="Arial" w:cs="Arial"/>
                <w:b/>
                <w:bCs/>
                <w:color w:val="808080"/>
                <w:sz w:val="19"/>
                <w:szCs w:val="19"/>
              </w:rPr>
              <w:t>. 20):</w:t>
            </w:r>
          </w:p>
          <w:p w:rsidR="00EB06E4" w:rsidRPr="00EB06E4" w:rsidRDefault="00EB06E4" w:rsidP="00EB06E4">
            <w:pPr>
              <w:spacing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Find out the wrong number in the series.</w:t>
            </w:r>
          </w:p>
        </w:tc>
      </w:tr>
      <w:tr w:rsidR="00EB06E4" w:rsidRPr="00EB06E4" w:rsidTr="00EB06E4">
        <w:trPr>
          <w:tblCellSpacing w:w="0" w:type="dxa"/>
        </w:trPr>
        <w:tc>
          <w:tcPr>
            <w:tcW w:w="333" w:type="dxa"/>
            <w:vMerge w:val="restart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20.</w:t>
            </w:r>
          </w:p>
        </w:tc>
        <w:tc>
          <w:tcPr>
            <w:tcW w:w="0" w:type="auto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3, 7, 15, 39, 63, 127, 255, 511</w:t>
            </w:r>
          </w:p>
        </w:tc>
      </w:tr>
      <w:tr w:rsidR="00EB06E4" w:rsidRPr="00EB06E4" w:rsidTr="00EB06E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6"/>
              <w:gridCol w:w="376"/>
              <w:gridCol w:w="8105"/>
            </w:tblGrid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03" type="#_x0000_t75" style="width:18pt;height:15.35pt" o:ole="">
                        <v:imagedata r:id="rId5" o:title=""/>
                      </v:shape>
                      <w:control r:id="rId135" w:name="DefaultOcxName85" w:shapeid="_x0000_i1303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A.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6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7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02" type="#_x0000_t75" style="width:18pt;height:15.35pt" o:ole="">
                        <v:imagedata r:id="rId5" o:title=""/>
                      </v:shape>
                      <w:control r:id="rId136" w:name="DefaultOcxName86" w:shapeid="_x0000_i1302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B.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15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01" type="#_x0000_t75" style="width:18pt;height:15.35pt" o:ole="">
                        <v:imagedata r:id="rId5" o:title=""/>
                      </v:shape>
                      <w:control r:id="rId137" w:name="DefaultOcxName87" w:shapeid="_x0000_i1301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C.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39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300" type="#_x0000_t75" style="width:18pt;height:15.35pt" o:ole="">
                        <v:imagedata r:id="rId5" o:title=""/>
                      </v:shape>
                      <w:control r:id="rId138" w:name="DefaultOcxName88" w:shapeid="_x0000_i1300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D.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2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63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  <w:tr w:rsidR="00EB06E4" w:rsidRPr="00EB06E4">
              <w:trPr>
                <w:tblCellSpacing w:w="0" w:type="dxa"/>
              </w:trPr>
              <w:tc>
                <w:tcPr>
                  <w:tcW w:w="50" w:type="pct"/>
                  <w:noWrap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object w:dxaOrig="1440" w:dyaOrig="1440">
                      <v:shape id="_x0000_i1299" type="#_x0000_t75" style="width:18pt;height:15.35pt" o:ole="">
                        <v:imagedata r:id="rId5" o:title=""/>
                      </v:shape>
                      <w:control r:id="rId139" w:name="DefaultOcxName89" w:shapeid="_x0000_i1299"/>
                    </w:object>
                  </w:r>
                </w:p>
              </w:tc>
              <w:tc>
                <w:tcPr>
                  <w:tcW w:w="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EB06E4">
                    <w:rPr>
                      <w:rFonts w:ascii="Arial" w:eastAsia="Times New Roman" w:hAnsi="Arial" w:cs="Arial"/>
                      <w:sz w:val="19"/>
                      <w:szCs w:val="19"/>
                    </w:rPr>
                    <w:t>E.</w:t>
                  </w:r>
                </w:p>
              </w:tc>
              <w:tc>
                <w:tcPr>
                  <w:tcW w:w="4950" w:type="pct"/>
                  <w:tcMar>
                    <w:top w:w="93" w:type="dxa"/>
                    <w:left w:w="93" w:type="dxa"/>
                    <w:bottom w:w="93" w:type="dxa"/>
                    <w:right w:w="93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18"/>
                  </w:tblGrid>
                  <w:tr w:rsidR="00EB06E4" w:rsidRPr="00EB06E4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B06E4" w:rsidRPr="00EB06E4" w:rsidRDefault="00EB06E4" w:rsidP="00EB06E4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</w:pPr>
                        <w:r w:rsidRPr="00EB06E4">
                          <w:rPr>
                            <w:rFonts w:ascii="Arial" w:eastAsia="Times New Roman" w:hAnsi="Arial" w:cs="Arial"/>
                            <w:sz w:val="19"/>
                            <w:szCs w:val="19"/>
                          </w:rPr>
                          <w:t>127</w:t>
                        </w:r>
                      </w:p>
                    </w:tc>
                  </w:tr>
                </w:tbl>
                <w:p w:rsidR="00EB06E4" w:rsidRPr="00EB06E4" w:rsidRDefault="00EB06E4" w:rsidP="00EB06E4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Your Answer: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B06E4">
              <w:rPr>
                <w:rFonts w:ascii="Arial" w:eastAsia="Times New Roman" w:hAnsi="Arial" w:cs="Arial"/>
                <w:b/>
                <w:bCs/>
                <w:sz w:val="19"/>
              </w:rPr>
              <w:t>(Not Answered)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</w:rPr>
              <w:t>Correct Answer:</w:t>
            </w: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 Option </w:t>
            </w:r>
            <w:r w:rsidRPr="00EB06E4">
              <w:rPr>
                <w:rFonts w:ascii="Arial" w:eastAsia="Times New Roman" w:hAnsi="Arial" w:cs="Arial"/>
                <w:b/>
                <w:bCs/>
                <w:sz w:val="19"/>
              </w:rPr>
              <w:t>C</w:t>
            </w:r>
          </w:p>
          <w:p w:rsidR="00EB06E4" w:rsidRPr="00EB06E4" w:rsidRDefault="00EB06E4" w:rsidP="00EB06E4">
            <w:pPr>
              <w:spacing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color w:val="5EAC1A"/>
                <w:sz w:val="19"/>
                <w:u w:val="single"/>
              </w:rPr>
              <w:t>Explanation:</w:t>
            </w:r>
          </w:p>
          <w:p w:rsidR="00EB06E4" w:rsidRPr="00EB06E4" w:rsidRDefault="00EB06E4" w:rsidP="00EB06E4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>Go on multiplying 2 and adding 1 to get the next number.</w:t>
            </w:r>
          </w:p>
          <w:p w:rsidR="00EB06E4" w:rsidRPr="00EB06E4" w:rsidRDefault="00EB06E4" w:rsidP="00EB06E4">
            <w:pPr>
              <w:spacing w:before="133" w:after="133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  <w:r w:rsidRPr="00EB06E4">
              <w:rPr>
                <w:rFonts w:ascii="Arial" w:eastAsia="Times New Roman" w:hAnsi="Arial" w:cs="Arial"/>
                <w:sz w:val="19"/>
                <w:szCs w:val="19"/>
              </w:rPr>
              <w:t xml:space="preserve">So, 39 </w:t>
            </w:r>
            <w:proofErr w:type="gramStart"/>
            <w:r w:rsidRPr="00EB06E4">
              <w:rPr>
                <w:rFonts w:ascii="Arial" w:eastAsia="Times New Roman" w:hAnsi="Arial" w:cs="Arial"/>
                <w:sz w:val="19"/>
                <w:szCs w:val="19"/>
              </w:rPr>
              <w:t>is</w:t>
            </w:r>
            <w:proofErr w:type="gramEnd"/>
            <w:r w:rsidRPr="00EB06E4">
              <w:rPr>
                <w:rFonts w:ascii="Arial" w:eastAsia="Times New Roman" w:hAnsi="Arial" w:cs="Arial"/>
                <w:sz w:val="19"/>
                <w:szCs w:val="19"/>
              </w:rPr>
              <w:t xml:space="preserve"> wrong.</w:t>
            </w:r>
          </w:p>
        </w:tc>
      </w:tr>
    </w:tbl>
    <w:p w:rsidR="001702C9" w:rsidRDefault="001702C9"/>
    <w:sectPr w:rsidR="001702C9" w:rsidSect="001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A55862"/>
    <w:multiLevelType w:val="multilevel"/>
    <w:tmpl w:val="00DC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B06E4"/>
    <w:rsid w:val="000079E2"/>
    <w:rsid w:val="001702C9"/>
    <w:rsid w:val="00D056C4"/>
    <w:rsid w:val="00EB0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2C9"/>
  </w:style>
  <w:style w:type="paragraph" w:styleId="Heading1">
    <w:name w:val="heading 1"/>
    <w:basedOn w:val="Normal"/>
    <w:link w:val="Heading1Char"/>
    <w:uiPriority w:val="9"/>
    <w:qFormat/>
    <w:rsid w:val="00EB06E4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B06E4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6E4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B06E4"/>
    <w:rPr>
      <w:rFonts w:eastAsia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B06E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6E4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B06E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B06E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B06E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B06E4"/>
    <w:rPr>
      <w:rFonts w:ascii="Arial" w:eastAsia="Times New Roman" w:hAnsi="Arial" w:cs="Arial"/>
      <w:vanish/>
      <w:sz w:val="16"/>
      <w:szCs w:val="16"/>
    </w:rPr>
  </w:style>
  <w:style w:type="character" w:customStyle="1" w:styleId="hide-1">
    <w:name w:val="hide-1"/>
    <w:basedOn w:val="DefaultParagraphFont"/>
    <w:rsid w:val="00EB06E4"/>
  </w:style>
  <w:style w:type="character" w:customStyle="1" w:styleId="ib-green">
    <w:name w:val="ib-green"/>
    <w:basedOn w:val="DefaultParagraphFont"/>
    <w:rsid w:val="00EB06E4"/>
  </w:style>
  <w:style w:type="paragraph" w:styleId="NormalWeb">
    <w:name w:val="Normal (Web)"/>
    <w:basedOn w:val="Normal"/>
    <w:uiPriority w:val="99"/>
    <w:unhideWhenUsed/>
    <w:rsid w:val="00EB06E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jq-user-answer">
    <w:name w:val="jq-user-answer"/>
    <w:basedOn w:val="DefaultParagraphFont"/>
    <w:rsid w:val="00EB06E4"/>
  </w:style>
  <w:style w:type="character" w:customStyle="1" w:styleId="ib-dgray">
    <w:name w:val="ib-dgray"/>
    <w:basedOn w:val="DefaultParagraphFont"/>
    <w:rsid w:val="00EB06E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6E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6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6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142">
              <w:marLeft w:val="0"/>
              <w:marRight w:val="0"/>
              <w:marTop w:val="0"/>
              <w:marBottom w:val="0"/>
              <w:divBdr>
                <w:top w:val="single" w:sz="2" w:space="1" w:color="AAAAAA"/>
                <w:left w:val="single" w:sz="2" w:space="1" w:color="AAAAAA"/>
                <w:bottom w:val="single" w:sz="2" w:space="1" w:color="AAAAAA"/>
                <w:right w:val="single" w:sz="2" w:space="1" w:color="AAAAAA"/>
              </w:divBdr>
            </w:div>
          </w:divsChild>
        </w:div>
        <w:div w:id="16240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0384">
          <w:marLeft w:val="0"/>
          <w:marRight w:val="0"/>
          <w:marTop w:val="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28478">
          <w:marLeft w:val="0"/>
          <w:marRight w:val="0"/>
          <w:marTop w:val="0"/>
          <w:marBottom w:val="0"/>
          <w:divBdr>
            <w:top w:val="single" w:sz="4" w:space="2" w:color="F0F0F0"/>
            <w:left w:val="single" w:sz="4" w:space="6" w:color="F0F0F0"/>
            <w:bottom w:val="single" w:sz="4" w:space="2" w:color="F0F0F0"/>
            <w:right w:val="single" w:sz="4" w:space="6" w:color="F0F0F0"/>
          </w:divBdr>
        </w:div>
        <w:div w:id="14691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1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53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35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31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1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8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1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41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336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0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8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14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41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3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25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13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0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9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6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4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44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779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5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6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9365077">
                  <w:marLeft w:val="0"/>
                  <w:marRight w:val="0"/>
                  <w:marTop w:val="0"/>
                  <w:marBottom w:val="133"/>
                  <w:divBdr>
                    <w:top w:val="single" w:sz="4" w:space="0" w:color="F2F2F2"/>
                    <w:left w:val="single" w:sz="24" w:space="0" w:color="DDF8C2"/>
                    <w:bottom w:val="single" w:sz="4" w:space="0" w:color="F2F2F2"/>
                    <w:right w:val="single" w:sz="4" w:space="0" w:color="F2F2F2"/>
                  </w:divBdr>
                  <w:divsChild>
                    <w:div w:id="198207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7" w:color="F0F0F0"/>
                        <w:right w:val="none" w:sz="0" w:space="0" w:color="auto"/>
                      </w:divBdr>
                    </w:div>
                    <w:div w:id="134428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1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9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98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8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110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63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018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3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2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6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7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46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558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5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09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6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1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44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3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8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5429543">
                  <w:marLeft w:val="0"/>
                  <w:marRight w:val="0"/>
                  <w:marTop w:val="0"/>
                  <w:marBottom w:val="133"/>
                  <w:divBdr>
                    <w:top w:val="single" w:sz="4" w:space="0" w:color="F2F2F2"/>
                    <w:left w:val="single" w:sz="24" w:space="0" w:color="DDF8C2"/>
                    <w:bottom w:val="single" w:sz="4" w:space="0" w:color="F2F2F2"/>
                    <w:right w:val="single" w:sz="4" w:space="0" w:color="F2F2F2"/>
                  </w:divBdr>
                  <w:divsChild>
                    <w:div w:id="183811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7" w:color="F0F0F0"/>
                        <w:right w:val="none" w:sz="0" w:space="0" w:color="auto"/>
                      </w:divBdr>
                    </w:div>
                    <w:div w:id="55921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16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9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9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26667">
                  <w:marLeft w:val="0"/>
                  <w:marRight w:val="0"/>
                  <w:marTop w:val="0"/>
                  <w:marBottom w:val="133"/>
                  <w:divBdr>
                    <w:top w:val="single" w:sz="4" w:space="0" w:color="F2F2F2"/>
                    <w:left w:val="single" w:sz="24" w:space="0" w:color="DDF8C2"/>
                    <w:bottom w:val="single" w:sz="4" w:space="0" w:color="F2F2F2"/>
                    <w:right w:val="single" w:sz="4" w:space="0" w:color="F2F2F2"/>
                  </w:divBdr>
                  <w:divsChild>
                    <w:div w:id="54240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7" w:color="F0F0F0"/>
                        <w:right w:val="none" w:sz="0" w:space="0" w:color="auto"/>
                      </w:divBdr>
                    </w:div>
                    <w:div w:id="13604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23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1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81251">
                  <w:marLeft w:val="0"/>
                  <w:marRight w:val="0"/>
                  <w:marTop w:val="0"/>
                  <w:marBottom w:val="133"/>
                  <w:divBdr>
                    <w:top w:val="single" w:sz="4" w:space="0" w:color="F2F2F2"/>
                    <w:left w:val="single" w:sz="24" w:space="0" w:color="DDF8C2"/>
                    <w:bottom w:val="single" w:sz="4" w:space="0" w:color="F2F2F2"/>
                    <w:right w:val="single" w:sz="4" w:space="0" w:color="F2F2F2"/>
                  </w:divBdr>
                  <w:divsChild>
                    <w:div w:id="797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7" w:color="F0F0F0"/>
                        <w:right w:val="none" w:sz="0" w:space="0" w:color="auto"/>
                      </w:divBdr>
                    </w:div>
                    <w:div w:id="29402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4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6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1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4.xml"/><Relationship Id="rId117" Type="http://schemas.openxmlformats.org/officeDocument/2006/relationships/control" Target="activeX/activeX73.xml"/><Relationship Id="rId21" Type="http://schemas.openxmlformats.org/officeDocument/2006/relationships/control" Target="activeX/activeX11.xml"/><Relationship Id="rId42" Type="http://schemas.openxmlformats.org/officeDocument/2006/relationships/control" Target="activeX/activeX25.xml"/><Relationship Id="rId47" Type="http://schemas.openxmlformats.org/officeDocument/2006/relationships/control" Target="activeX/activeX28.xml"/><Relationship Id="rId63" Type="http://schemas.openxmlformats.org/officeDocument/2006/relationships/control" Target="activeX/activeX38.xml"/><Relationship Id="rId68" Type="http://schemas.openxmlformats.org/officeDocument/2006/relationships/hyperlink" Target="https://www.indiabix.com/aptitude/problems-on-trains/" TargetMode="External"/><Relationship Id="rId84" Type="http://schemas.openxmlformats.org/officeDocument/2006/relationships/control" Target="activeX/activeX50.xml"/><Relationship Id="rId89" Type="http://schemas.openxmlformats.org/officeDocument/2006/relationships/hyperlink" Target="https://www.indiabix.com/aptitude/area/" TargetMode="External"/><Relationship Id="rId112" Type="http://schemas.openxmlformats.org/officeDocument/2006/relationships/control" Target="activeX/activeX70.xml"/><Relationship Id="rId133" Type="http://schemas.openxmlformats.org/officeDocument/2006/relationships/hyperlink" Target="https://www.indiabix.com/aptitude/odd-man-out-and-series/" TargetMode="External"/><Relationship Id="rId138" Type="http://schemas.openxmlformats.org/officeDocument/2006/relationships/control" Target="activeX/activeX88.xml"/><Relationship Id="rId16" Type="http://schemas.openxmlformats.org/officeDocument/2006/relationships/control" Target="activeX/activeX8.xml"/><Relationship Id="rId107" Type="http://schemas.openxmlformats.org/officeDocument/2006/relationships/hyperlink" Target="https://www.indiabix.com/aptitude/races-and-games/" TargetMode="External"/><Relationship Id="rId11" Type="http://schemas.openxmlformats.org/officeDocument/2006/relationships/hyperlink" Target="https://www.indiabix.com/aptitude/problems-on-hcf-and-lcm/" TargetMode="External"/><Relationship Id="rId32" Type="http://schemas.openxmlformats.org/officeDocument/2006/relationships/hyperlink" Target="https://www.indiabix.com/aptitude/problems-on-numbers/discussion-258" TargetMode="External"/><Relationship Id="rId37" Type="http://schemas.openxmlformats.org/officeDocument/2006/relationships/image" Target="media/image3.png"/><Relationship Id="rId53" Type="http://schemas.openxmlformats.org/officeDocument/2006/relationships/control" Target="activeX/activeX32.xml"/><Relationship Id="rId58" Type="http://schemas.openxmlformats.org/officeDocument/2006/relationships/image" Target="media/image4.png"/><Relationship Id="rId74" Type="http://schemas.openxmlformats.org/officeDocument/2006/relationships/control" Target="activeX/activeX45.xml"/><Relationship Id="rId79" Type="http://schemas.openxmlformats.org/officeDocument/2006/relationships/control" Target="activeX/activeX48.xml"/><Relationship Id="rId102" Type="http://schemas.openxmlformats.org/officeDocument/2006/relationships/hyperlink" Target="https://www.indiabix.com/aptitude/volume-and-surface-area/discussion-592" TargetMode="External"/><Relationship Id="rId123" Type="http://schemas.openxmlformats.org/officeDocument/2006/relationships/control" Target="activeX/activeX77.xml"/><Relationship Id="rId128" Type="http://schemas.openxmlformats.org/officeDocument/2006/relationships/hyperlink" Target="https://www.indiabix.com/aptitude/odd-man-out-and-series/discussion-738" TargetMode="External"/><Relationship Id="rId5" Type="http://schemas.openxmlformats.org/officeDocument/2006/relationships/image" Target="media/image1.wmf"/><Relationship Id="rId90" Type="http://schemas.openxmlformats.org/officeDocument/2006/relationships/hyperlink" Target="https://www.indiabix.com/aptitude/area/discussion-571" TargetMode="External"/><Relationship Id="rId95" Type="http://schemas.openxmlformats.org/officeDocument/2006/relationships/hyperlink" Target="https://www.indiabix.com/aptitude/area/" TargetMode="External"/><Relationship Id="rId22" Type="http://schemas.openxmlformats.org/officeDocument/2006/relationships/control" Target="activeX/activeX12.xml"/><Relationship Id="rId27" Type="http://schemas.openxmlformats.org/officeDocument/2006/relationships/control" Target="activeX/activeX15.xml"/><Relationship Id="rId43" Type="http://schemas.openxmlformats.org/officeDocument/2006/relationships/control" Target="activeX/activeX26.xml"/><Relationship Id="rId48" Type="http://schemas.openxmlformats.org/officeDocument/2006/relationships/control" Target="activeX/activeX29.xml"/><Relationship Id="rId64" Type="http://schemas.openxmlformats.org/officeDocument/2006/relationships/control" Target="activeX/activeX39.xml"/><Relationship Id="rId69" Type="http://schemas.openxmlformats.org/officeDocument/2006/relationships/hyperlink" Target="https://www.indiabix.com/aptitude/problems-on-trains/discussion-807" TargetMode="External"/><Relationship Id="rId113" Type="http://schemas.openxmlformats.org/officeDocument/2006/relationships/control" Target="activeX/activeX71.xml"/><Relationship Id="rId118" Type="http://schemas.openxmlformats.org/officeDocument/2006/relationships/control" Target="activeX/activeX74.xml"/><Relationship Id="rId134" Type="http://schemas.openxmlformats.org/officeDocument/2006/relationships/hyperlink" Target="https://www.indiabix.com/aptitude/odd-man-out-and-series/discussion-759" TargetMode="External"/><Relationship Id="rId139" Type="http://schemas.openxmlformats.org/officeDocument/2006/relationships/control" Target="activeX/activeX89.xml"/><Relationship Id="rId8" Type="http://schemas.openxmlformats.org/officeDocument/2006/relationships/control" Target="activeX/activeX3.xml"/><Relationship Id="rId51" Type="http://schemas.openxmlformats.org/officeDocument/2006/relationships/hyperlink" Target="https://www.indiabix.com/aptitude/profit-and-loss/" TargetMode="External"/><Relationship Id="rId72" Type="http://schemas.openxmlformats.org/officeDocument/2006/relationships/control" Target="activeX/activeX43.xml"/><Relationship Id="rId80" Type="http://schemas.openxmlformats.org/officeDocument/2006/relationships/control" Target="activeX/activeX49.xml"/><Relationship Id="rId85" Type="http://schemas.openxmlformats.org/officeDocument/2006/relationships/control" Target="activeX/activeX51.xml"/><Relationship Id="rId93" Type="http://schemas.openxmlformats.org/officeDocument/2006/relationships/control" Target="activeX/activeX57.xml"/><Relationship Id="rId98" Type="http://schemas.openxmlformats.org/officeDocument/2006/relationships/control" Target="activeX/activeX60.xml"/><Relationship Id="rId121" Type="http://schemas.openxmlformats.org/officeDocument/2006/relationships/hyperlink" Target="https://www.indiabix.com/aptitude/probability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indiabix.com/aptitude/problems-on-hcf-and-lcm/discussion-150" TargetMode="External"/><Relationship Id="rId17" Type="http://schemas.openxmlformats.org/officeDocument/2006/relationships/hyperlink" Target="https://www.indiabix.com/aptitude/problems-on-hcf-and-lcm/" TargetMode="External"/><Relationship Id="rId25" Type="http://schemas.openxmlformats.org/officeDocument/2006/relationships/hyperlink" Target="https://www.indiabix.com/aptitude/problems-on-numbers/discussion-261" TargetMode="External"/><Relationship Id="rId33" Type="http://schemas.openxmlformats.org/officeDocument/2006/relationships/control" Target="activeX/activeX19.xml"/><Relationship Id="rId38" Type="http://schemas.openxmlformats.org/officeDocument/2006/relationships/hyperlink" Target="https://www.indiabix.com/aptitude/problems-on-numbers/" TargetMode="External"/><Relationship Id="rId46" Type="http://schemas.openxmlformats.org/officeDocument/2006/relationships/control" Target="activeX/activeX27.xml"/><Relationship Id="rId59" Type="http://schemas.openxmlformats.org/officeDocument/2006/relationships/image" Target="media/image5.png"/><Relationship Id="rId67" Type="http://schemas.openxmlformats.org/officeDocument/2006/relationships/image" Target="media/image7.png"/><Relationship Id="rId103" Type="http://schemas.openxmlformats.org/officeDocument/2006/relationships/control" Target="activeX/activeX63.xml"/><Relationship Id="rId108" Type="http://schemas.openxmlformats.org/officeDocument/2006/relationships/hyperlink" Target="https://www.indiabix.com/aptitude/races-and-games/discussion-615" TargetMode="External"/><Relationship Id="rId116" Type="http://schemas.openxmlformats.org/officeDocument/2006/relationships/control" Target="activeX/activeX72.xml"/><Relationship Id="rId124" Type="http://schemas.openxmlformats.org/officeDocument/2006/relationships/control" Target="activeX/activeX78.xml"/><Relationship Id="rId129" Type="http://schemas.openxmlformats.org/officeDocument/2006/relationships/control" Target="activeX/activeX81.xml"/><Relationship Id="rId137" Type="http://schemas.openxmlformats.org/officeDocument/2006/relationships/control" Target="activeX/activeX87.xml"/><Relationship Id="rId20" Type="http://schemas.openxmlformats.org/officeDocument/2006/relationships/control" Target="activeX/activeX10.xml"/><Relationship Id="rId41" Type="http://schemas.openxmlformats.org/officeDocument/2006/relationships/control" Target="activeX/activeX24.xml"/><Relationship Id="rId54" Type="http://schemas.openxmlformats.org/officeDocument/2006/relationships/control" Target="activeX/activeX33.xml"/><Relationship Id="rId62" Type="http://schemas.openxmlformats.org/officeDocument/2006/relationships/control" Target="activeX/activeX37.xml"/><Relationship Id="rId70" Type="http://schemas.openxmlformats.org/officeDocument/2006/relationships/control" Target="activeX/activeX41.xml"/><Relationship Id="rId75" Type="http://schemas.openxmlformats.org/officeDocument/2006/relationships/hyperlink" Target="https://www.indiabix.com/aptitude/problems-on-trains/" TargetMode="External"/><Relationship Id="rId83" Type="http://schemas.openxmlformats.org/officeDocument/2006/relationships/hyperlink" Target="https://www.indiabix.com/aptitude/logarithm/discussion-556" TargetMode="External"/><Relationship Id="rId88" Type="http://schemas.openxmlformats.org/officeDocument/2006/relationships/control" Target="activeX/activeX54.xml"/><Relationship Id="rId91" Type="http://schemas.openxmlformats.org/officeDocument/2006/relationships/control" Target="activeX/activeX55.xml"/><Relationship Id="rId96" Type="http://schemas.openxmlformats.org/officeDocument/2006/relationships/hyperlink" Target="https://www.indiabix.com/aptitude/area/discussion-577" TargetMode="External"/><Relationship Id="rId111" Type="http://schemas.openxmlformats.org/officeDocument/2006/relationships/control" Target="activeX/activeX69.xml"/><Relationship Id="rId132" Type="http://schemas.openxmlformats.org/officeDocument/2006/relationships/control" Target="activeX/activeX84.xml"/><Relationship Id="rId14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7.xml"/><Relationship Id="rId23" Type="http://schemas.openxmlformats.org/officeDocument/2006/relationships/control" Target="activeX/activeX13.xml"/><Relationship Id="rId28" Type="http://schemas.openxmlformats.org/officeDocument/2006/relationships/control" Target="activeX/activeX16.xml"/><Relationship Id="rId36" Type="http://schemas.openxmlformats.org/officeDocument/2006/relationships/control" Target="activeX/activeX22.xml"/><Relationship Id="rId49" Type="http://schemas.openxmlformats.org/officeDocument/2006/relationships/control" Target="activeX/activeX30.xml"/><Relationship Id="rId57" Type="http://schemas.openxmlformats.org/officeDocument/2006/relationships/control" Target="activeX/activeX36.xml"/><Relationship Id="rId106" Type="http://schemas.openxmlformats.org/officeDocument/2006/relationships/control" Target="activeX/activeX66.xml"/><Relationship Id="rId114" Type="http://schemas.openxmlformats.org/officeDocument/2006/relationships/hyperlink" Target="https://www.indiabix.com/aptitude/permutation-and-combination/" TargetMode="External"/><Relationship Id="rId119" Type="http://schemas.openxmlformats.org/officeDocument/2006/relationships/control" Target="activeX/activeX75.xml"/><Relationship Id="rId127" Type="http://schemas.openxmlformats.org/officeDocument/2006/relationships/hyperlink" Target="https://www.indiabix.com/aptitude/odd-man-out-and-series/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www.indiabix.com/aptitude/problems-on-numbers/" TargetMode="External"/><Relationship Id="rId44" Type="http://schemas.openxmlformats.org/officeDocument/2006/relationships/hyperlink" Target="https://www.indiabix.com/aptitude/surds-and-indices/" TargetMode="External"/><Relationship Id="rId52" Type="http://schemas.openxmlformats.org/officeDocument/2006/relationships/hyperlink" Target="https://www.indiabix.com/aptitude/profit-and-loss/discussion-339" TargetMode="External"/><Relationship Id="rId60" Type="http://schemas.openxmlformats.org/officeDocument/2006/relationships/hyperlink" Target="https://www.indiabix.com/aptitude/problems-on-trains/" TargetMode="External"/><Relationship Id="rId65" Type="http://schemas.openxmlformats.org/officeDocument/2006/relationships/control" Target="activeX/activeX40.xml"/><Relationship Id="rId73" Type="http://schemas.openxmlformats.org/officeDocument/2006/relationships/control" Target="activeX/activeX44.xml"/><Relationship Id="rId78" Type="http://schemas.openxmlformats.org/officeDocument/2006/relationships/control" Target="activeX/activeX47.xml"/><Relationship Id="rId81" Type="http://schemas.openxmlformats.org/officeDocument/2006/relationships/image" Target="media/image8.png"/><Relationship Id="rId86" Type="http://schemas.openxmlformats.org/officeDocument/2006/relationships/control" Target="activeX/activeX52.xml"/><Relationship Id="rId94" Type="http://schemas.openxmlformats.org/officeDocument/2006/relationships/control" Target="activeX/activeX58.xml"/><Relationship Id="rId99" Type="http://schemas.openxmlformats.org/officeDocument/2006/relationships/control" Target="activeX/activeX61.xml"/><Relationship Id="rId101" Type="http://schemas.openxmlformats.org/officeDocument/2006/relationships/hyperlink" Target="https://www.indiabix.com/aptitude/volume-and-surface-area/" TargetMode="External"/><Relationship Id="rId122" Type="http://schemas.openxmlformats.org/officeDocument/2006/relationships/hyperlink" Target="https://www.indiabix.com/aptitude/probability/discussion-701" TargetMode="External"/><Relationship Id="rId130" Type="http://schemas.openxmlformats.org/officeDocument/2006/relationships/control" Target="activeX/activeX82.xml"/><Relationship Id="rId135" Type="http://schemas.openxmlformats.org/officeDocument/2006/relationships/control" Target="activeX/activeX8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5.xml"/><Relationship Id="rId18" Type="http://schemas.openxmlformats.org/officeDocument/2006/relationships/hyperlink" Target="https://www.indiabix.com/aptitude/problems-on-hcf-and-lcm/discussion-162" TargetMode="External"/><Relationship Id="rId39" Type="http://schemas.openxmlformats.org/officeDocument/2006/relationships/hyperlink" Target="https://www.indiabix.com/aptitude/problems-on-numbers/discussion-260" TargetMode="External"/><Relationship Id="rId109" Type="http://schemas.openxmlformats.org/officeDocument/2006/relationships/control" Target="activeX/activeX67.xml"/><Relationship Id="rId34" Type="http://schemas.openxmlformats.org/officeDocument/2006/relationships/control" Target="activeX/activeX20.xml"/><Relationship Id="rId50" Type="http://schemas.openxmlformats.org/officeDocument/2006/relationships/control" Target="activeX/activeX31.xml"/><Relationship Id="rId55" Type="http://schemas.openxmlformats.org/officeDocument/2006/relationships/control" Target="activeX/activeX34.xml"/><Relationship Id="rId76" Type="http://schemas.openxmlformats.org/officeDocument/2006/relationships/hyperlink" Target="https://www.indiabix.com/aptitude/problems-on-trains/discussion-470" TargetMode="External"/><Relationship Id="rId97" Type="http://schemas.openxmlformats.org/officeDocument/2006/relationships/control" Target="activeX/activeX59.xml"/><Relationship Id="rId104" Type="http://schemas.openxmlformats.org/officeDocument/2006/relationships/control" Target="activeX/activeX64.xml"/><Relationship Id="rId120" Type="http://schemas.openxmlformats.org/officeDocument/2006/relationships/control" Target="activeX/activeX76.xml"/><Relationship Id="rId125" Type="http://schemas.openxmlformats.org/officeDocument/2006/relationships/control" Target="activeX/activeX79.xml"/><Relationship Id="rId141" Type="http://schemas.openxmlformats.org/officeDocument/2006/relationships/theme" Target="theme/theme1.xml"/><Relationship Id="rId7" Type="http://schemas.openxmlformats.org/officeDocument/2006/relationships/control" Target="activeX/activeX2.xml"/><Relationship Id="rId71" Type="http://schemas.openxmlformats.org/officeDocument/2006/relationships/control" Target="activeX/activeX42.xml"/><Relationship Id="rId92" Type="http://schemas.openxmlformats.org/officeDocument/2006/relationships/control" Target="activeX/activeX56.xml"/><Relationship Id="rId2" Type="http://schemas.openxmlformats.org/officeDocument/2006/relationships/styles" Target="styles.xml"/><Relationship Id="rId29" Type="http://schemas.openxmlformats.org/officeDocument/2006/relationships/control" Target="activeX/activeX17.xml"/><Relationship Id="rId24" Type="http://schemas.openxmlformats.org/officeDocument/2006/relationships/hyperlink" Target="https://www.indiabix.com/aptitude/problems-on-numbers/" TargetMode="External"/><Relationship Id="rId40" Type="http://schemas.openxmlformats.org/officeDocument/2006/relationships/control" Target="activeX/activeX23.xml"/><Relationship Id="rId45" Type="http://schemas.openxmlformats.org/officeDocument/2006/relationships/hyperlink" Target="https://www.indiabix.com/aptitude/surds-and-indices/discussion-303" TargetMode="External"/><Relationship Id="rId66" Type="http://schemas.openxmlformats.org/officeDocument/2006/relationships/image" Target="media/image6.png"/><Relationship Id="rId87" Type="http://schemas.openxmlformats.org/officeDocument/2006/relationships/control" Target="activeX/activeX53.xml"/><Relationship Id="rId110" Type="http://schemas.openxmlformats.org/officeDocument/2006/relationships/control" Target="activeX/activeX68.xml"/><Relationship Id="rId115" Type="http://schemas.openxmlformats.org/officeDocument/2006/relationships/hyperlink" Target="https://www.indiabix.com/aptitude/permutation-and-combination/discussion-678" TargetMode="External"/><Relationship Id="rId131" Type="http://schemas.openxmlformats.org/officeDocument/2006/relationships/control" Target="activeX/activeX83.xml"/><Relationship Id="rId136" Type="http://schemas.openxmlformats.org/officeDocument/2006/relationships/control" Target="activeX/activeX86.xml"/><Relationship Id="rId61" Type="http://schemas.openxmlformats.org/officeDocument/2006/relationships/hyperlink" Target="https://www.indiabix.com/aptitude/problems-on-trains/discussion-465" TargetMode="External"/><Relationship Id="rId82" Type="http://schemas.openxmlformats.org/officeDocument/2006/relationships/hyperlink" Target="https://www.indiabix.com/aptitude/logarithm/" TargetMode="External"/><Relationship Id="rId19" Type="http://schemas.openxmlformats.org/officeDocument/2006/relationships/control" Target="activeX/activeX9.xml"/><Relationship Id="rId14" Type="http://schemas.openxmlformats.org/officeDocument/2006/relationships/control" Target="activeX/activeX6.xml"/><Relationship Id="rId30" Type="http://schemas.openxmlformats.org/officeDocument/2006/relationships/control" Target="activeX/activeX18.xml"/><Relationship Id="rId35" Type="http://schemas.openxmlformats.org/officeDocument/2006/relationships/control" Target="activeX/activeX21.xml"/><Relationship Id="rId56" Type="http://schemas.openxmlformats.org/officeDocument/2006/relationships/control" Target="activeX/activeX35.xml"/><Relationship Id="rId77" Type="http://schemas.openxmlformats.org/officeDocument/2006/relationships/control" Target="activeX/activeX46.xml"/><Relationship Id="rId100" Type="http://schemas.openxmlformats.org/officeDocument/2006/relationships/control" Target="activeX/activeX62.xml"/><Relationship Id="rId105" Type="http://schemas.openxmlformats.org/officeDocument/2006/relationships/control" Target="activeX/activeX65.xml"/><Relationship Id="rId126" Type="http://schemas.openxmlformats.org/officeDocument/2006/relationships/control" Target="activeX/activeX8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2905</Words>
  <Characters>16564</Characters>
  <Application>Microsoft Office Word</Application>
  <DocSecurity>0</DocSecurity>
  <Lines>138</Lines>
  <Paragraphs>38</Paragraphs>
  <ScaleCrop>false</ScaleCrop>
  <Company>Deftones</Company>
  <LinksUpToDate>false</LinksUpToDate>
  <CharactersWithSpaces>19431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Niranjan</dc:creator>
  <cp:lastModifiedBy>Niranjan</cp:lastModifiedBy>
  <cp:revision>3</cp:revision>
  <dcterms:created xsi:type="dcterms:W3CDTF">2019-01-21T16:47:00Z</dcterms:created>
  <dcterms:modified xsi:type="dcterms:W3CDTF">2019-01-21T16:51:00Z</dcterms:modified>
</cp:coreProperties>
</file>