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E05" w:rsidRPr="00492E05" w:rsidRDefault="00492E05" w:rsidP="00492E05">
      <w:pPr>
        <w:spacing w:after="0" w:line="240" w:lineRule="auto"/>
        <w:rPr>
          <w:ins w:id="0" w:author="Unknown"/>
          <w:rFonts w:ascii="Arial" w:eastAsia="Times New Roman" w:hAnsi="Arial" w:cs="Arial"/>
          <w:color w:val="000000"/>
          <w:sz w:val="19"/>
          <w:szCs w:val="19"/>
        </w:rPr>
      </w:pPr>
      <w:ins w:id="1" w:author="Unknown">
        <w:r w:rsidRPr="00492E05">
          <w:rPr>
            <w:rFonts w:ascii="Arial" w:eastAsia="Times New Roman" w:hAnsi="Arial" w:cs="Arial"/>
            <w:color w:val="000000"/>
            <w:sz w:val="19"/>
            <w:szCs w:val="19"/>
          </w:rPr>
          <w:br/>
        </w:r>
      </w:ins>
    </w:p>
    <w:p w:rsidR="00492E05" w:rsidRPr="00492E05" w:rsidRDefault="00492E05" w:rsidP="00492E05">
      <w:pPr>
        <w:spacing w:after="0" w:line="240" w:lineRule="auto"/>
        <w:outlineLvl w:val="2"/>
        <w:rPr>
          <w:ins w:id="2" w:author="Unknown"/>
          <w:rFonts w:ascii="Arial" w:eastAsia="Times New Roman" w:hAnsi="Arial" w:cs="Arial"/>
          <w:b/>
          <w:bCs/>
          <w:color w:val="5EAC1A"/>
          <w:sz w:val="20"/>
          <w:szCs w:val="20"/>
        </w:rPr>
      </w:pPr>
      <w:ins w:id="3" w:author="Unknown">
        <w:r w:rsidRPr="00492E05">
          <w:rPr>
            <w:rFonts w:ascii="Arial" w:eastAsia="Times New Roman" w:hAnsi="Arial" w:cs="Arial"/>
            <w:b/>
            <w:bCs/>
            <w:color w:val="5EAC1A"/>
            <w:sz w:val="20"/>
            <w:szCs w:val="20"/>
          </w:rPr>
          <w:t xml:space="preserve">Test </w:t>
        </w:r>
        <w:proofErr w:type="gramStart"/>
        <w:r w:rsidRPr="00492E05">
          <w:rPr>
            <w:rFonts w:ascii="Arial" w:eastAsia="Times New Roman" w:hAnsi="Arial" w:cs="Arial"/>
            <w:b/>
            <w:bCs/>
            <w:color w:val="5EAC1A"/>
            <w:sz w:val="20"/>
            <w:szCs w:val="20"/>
          </w:rPr>
          <w:t>Review :</w:t>
        </w:r>
        <w:proofErr w:type="gramEnd"/>
        <w:r w:rsidRPr="00492E05">
          <w:rPr>
            <w:rFonts w:ascii="Arial" w:eastAsia="Times New Roman" w:hAnsi="Arial" w:cs="Arial"/>
            <w:b/>
            <w:bCs/>
            <w:color w:val="5EAC1A"/>
            <w:sz w:val="20"/>
            <w:szCs w:val="20"/>
          </w:rPr>
          <w:t xml:space="preserve"> View answers and explanation for this test.</w:t>
        </w:r>
      </w:ins>
    </w:p>
    <w:p w:rsidR="00492E05" w:rsidRPr="00492E05" w:rsidRDefault="00492E05" w:rsidP="00492E05">
      <w:pPr>
        <w:spacing w:before="133" w:after="133" w:line="240" w:lineRule="auto"/>
        <w:rPr>
          <w:ins w:id="4" w:author="Unknown"/>
          <w:rFonts w:ascii="Arial" w:eastAsia="Times New Roman" w:hAnsi="Arial" w:cs="Arial"/>
          <w:color w:val="000000"/>
          <w:sz w:val="19"/>
          <w:szCs w:val="19"/>
        </w:rPr>
      </w:pPr>
      <w:ins w:id="5" w:author="Unknown">
        <w:r w:rsidRPr="00492E05">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Let N be the greatest number that will divide 1305, 4665 and 6905, leaving the same remainder in each case. Then sum of the digits in N is:</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7" type="#_x0000_t75" style="width:18pt;height:15.35pt" o:ole="">
                        <v:imagedata r:id="rId5" o:title=""/>
                      </v:shape>
                      <w:control r:id="rId6" w:name="DefaultOcxName1" w:shapeid="_x0000_i144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6" type="#_x0000_t75" style="width:18pt;height:15.35pt" o:ole="">
                        <v:imagedata r:id="rId5" o:title=""/>
                      </v:shape>
                      <w:control r:id="rId7" w:name="DefaultOcxName2" w:shapeid="_x0000_i144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5" type="#_x0000_t75" style="width:18pt;height:15.35pt" o:ole="">
                        <v:imagedata r:id="rId5" o:title=""/>
                      </v:shape>
                      <w:control r:id="rId8" w:name="DefaultOcxName3" w:shapeid="_x0000_i144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4" type="#_x0000_t75" style="width:18pt;height:15.35pt" o:ole="">
                        <v:imagedata r:id="rId5" o:title=""/>
                      </v:shape>
                      <w:control r:id="rId9" w:name="DefaultOcxName4" w:shapeid="_x0000_i144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N = H.C.F. of (4665 - 1305), (6905 - 4665) and (6905 - 1305)</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 H.C.F. of 3360, 2240 and 5600 = 1120.</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Sum of digits in N = ( 1 + 1 + 2 + 0 ) = 4</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0" w:tgtFrame="_blank" w:history="1">
              <w:r w:rsidRPr="00492E05">
                <w:rPr>
                  <w:rFonts w:ascii="Arial" w:eastAsia="Times New Roman" w:hAnsi="Arial" w:cs="Arial"/>
                  <w:color w:val="0077CC"/>
                  <w:sz w:val="19"/>
                  <w:u w:val="single"/>
                </w:rPr>
                <w:t>Problems on H.C.F and L.C.M</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1"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The average weight of 8 person's increases by 2.5 kg when a new person comes in place of one of them weighing 65 kg. What might be the weight of the new person?</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3" type="#_x0000_t75" style="width:18pt;height:15.35pt" o:ole="">
                        <v:imagedata r:id="rId5" o:title=""/>
                      </v:shape>
                      <w:control r:id="rId12" w:name="DefaultOcxName5" w:shapeid="_x0000_i144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76 kg</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2" type="#_x0000_t75" style="width:18pt;height:15.35pt" o:ole="">
                        <v:imagedata r:id="rId5" o:title=""/>
                      </v:shape>
                      <w:control r:id="rId13" w:name="DefaultOcxName6" w:shapeid="_x0000_i144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76.5 kg</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1" type="#_x0000_t75" style="width:18pt;height:15.35pt" o:ole="">
                        <v:imagedata r:id="rId5" o:title=""/>
                      </v:shape>
                      <w:control r:id="rId14" w:name="DefaultOcxName7" w:shapeid="_x0000_i144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85 kg</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40" type="#_x0000_t75" style="width:18pt;height:15.35pt" o:ole="">
                        <v:imagedata r:id="rId5" o:title=""/>
                      </v:shape>
                      <w:control r:id="rId15" w:name="DefaultOcxName8" w:shapeid="_x0000_i144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9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Data inadequate</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9" type="#_x0000_t75" style="width:18pt;height:15.35pt" o:ole="">
                        <v:imagedata r:id="rId5" o:title=""/>
                      </v:shape>
                      <w:control r:id="rId16" w:name="DefaultOcxName9" w:shapeid="_x0000_i143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None of these</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Total weight increased = (8 x 2.5) kg = 20 kg.</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Weight of new person = (65 + 20) kg = 85 kg.</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7" w:tgtFrame="_blank" w:history="1">
              <w:r w:rsidRPr="00492E05">
                <w:rPr>
                  <w:rFonts w:ascii="Arial" w:eastAsia="Times New Roman" w:hAnsi="Arial" w:cs="Arial"/>
                  <w:color w:val="0077CC"/>
                  <w:sz w:val="19"/>
                  <w:u w:val="single"/>
                </w:rPr>
                <w:t>Average</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8"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3.</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xml:space="preserve">The difference between a two-digit number and the number obtained by interchanging the digits is 36. What is the difference between the sum and the difference of the digits of the number if the ratio between the digits of the number is </w:t>
            </w:r>
            <w:proofErr w:type="gramStart"/>
            <w:r w:rsidRPr="00492E05">
              <w:rPr>
                <w:rFonts w:ascii="Arial" w:eastAsia="Times New Roman" w:hAnsi="Arial" w:cs="Arial"/>
                <w:sz w:val="19"/>
                <w:szCs w:val="19"/>
              </w:rPr>
              <w:t>1 :</w:t>
            </w:r>
            <w:proofErr w:type="gramEnd"/>
            <w:r w:rsidRPr="00492E05">
              <w:rPr>
                <w:rFonts w:ascii="Arial" w:eastAsia="Times New Roman" w:hAnsi="Arial" w:cs="Arial"/>
                <w:sz w:val="19"/>
                <w:szCs w:val="19"/>
              </w:rPr>
              <w:t xml:space="preserve"> 2 ?</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8" type="#_x0000_t75" style="width:18pt;height:15.35pt" o:ole="">
                        <v:imagedata r:id="rId5" o:title=""/>
                      </v:shape>
                      <w:control r:id="rId19" w:name="DefaultOcxName10" w:shapeid="_x0000_i143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7" type="#_x0000_t75" style="width:18pt;height:15.35pt" o:ole="">
                        <v:imagedata r:id="rId5" o:title=""/>
                      </v:shape>
                      <w:control r:id="rId20" w:name="DefaultOcxName11" w:shapeid="_x0000_i143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lastRenderedPageBreak/>
                    <w:object w:dxaOrig="1440" w:dyaOrig="1440">
                      <v:shape id="_x0000_i1436" type="#_x0000_t75" style="width:18pt;height:15.35pt" o:ole="">
                        <v:imagedata r:id="rId5" o:title=""/>
                      </v:shape>
                      <w:control r:id="rId21" w:name="DefaultOcxName12" w:shapeid="_x0000_i143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5" type="#_x0000_t75" style="width:18pt;height:15.35pt" o:ole="">
                        <v:imagedata r:id="rId5" o:title=""/>
                      </v:shape>
                      <w:control r:id="rId22" w:name="DefaultOcxName13" w:shapeid="_x0000_i143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None of these</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Since the number is greater than the number obtained on reversing the digits, so the ten's digit is greater than the unit's digit.</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Let ten's and unit's digits be 2</w:t>
            </w:r>
            <w:r w:rsidRPr="00492E05">
              <w:rPr>
                <w:rFonts w:ascii="Arial" w:eastAsia="Times New Roman" w:hAnsi="Arial" w:cs="Arial"/>
                <w:i/>
                <w:iCs/>
                <w:sz w:val="19"/>
                <w:szCs w:val="19"/>
              </w:rPr>
              <w:t>x</w:t>
            </w:r>
            <w:r w:rsidRPr="00492E05">
              <w:rPr>
                <w:rFonts w:ascii="Arial" w:eastAsia="Times New Roman" w:hAnsi="Arial" w:cs="Arial"/>
                <w:sz w:val="19"/>
                <w:szCs w:val="19"/>
              </w:rPr>
              <w:t> and </w:t>
            </w:r>
            <w:r w:rsidRPr="00492E05">
              <w:rPr>
                <w:rFonts w:ascii="Arial" w:eastAsia="Times New Roman" w:hAnsi="Arial" w:cs="Arial"/>
                <w:i/>
                <w:iCs/>
                <w:sz w:val="19"/>
                <w:szCs w:val="19"/>
              </w:rPr>
              <w:t>x</w:t>
            </w:r>
            <w:r w:rsidRPr="00492E05">
              <w:rPr>
                <w:rFonts w:ascii="Arial" w:eastAsia="Times New Roman" w:hAnsi="Arial" w:cs="Arial"/>
                <w:sz w:val="19"/>
                <w:szCs w:val="19"/>
              </w:rPr>
              <w:t> respectively.</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Then, (10 x 2</w:t>
            </w:r>
            <w:r w:rsidRPr="00492E05">
              <w:rPr>
                <w:rFonts w:ascii="Arial" w:eastAsia="Times New Roman" w:hAnsi="Arial" w:cs="Arial"/>
                <w:i/>
                <w:iCs/>
                <w:sz w:val="19"/>
                <w:szCs w:val="19"/>
              </w:rPr>
              <w:t>x</w:t>
            </w:r>
            <w:r w:rsidRPr="00492E05">
              <w:rPr>
                <w:rFonts w:ascii="Arial" w:eastAsia="Times New Roman" w:hAnsi="Arial" w:cs="Arial"/>
                <w:sz w:val="19"/>
                <w:szCs w:val="19"/>
              </w:rPr>
              <w:t> + </w:t>
            </w:r>
            <w:r w:rsidRPr="00492E05">
              <w:rPr>
                <w:rFonts w:ascii="Arial" w:eastAsia="Times New Roman" w:hAnsi="Arial" w:cs="Arial"/>
                <w:i/>
                <w:iCs/>
                <w:sz w:val="19"/>
                <w:szCs w:val="19"/>
              </w:rPr>
              <w:t>x</w:t>
            </w:r>
            <w:r w:rsidRPr="00492E05">
              <w:rPr>
                <w:rFonts w:ascii="Arial" w:eastAsia="Times New Roman" w:hAnsi="Arial" w:cs="Arial"/>
                <w:sz w:val="19"/>
                <w:szCs w:val="19"/>
              </w:rPr>
              <w:t>) - (10</w:t>
            </w:r>
            <w:r w:rsidRPr="00492E05">
              <w:rPr>
                <w:rFonts w:ascii="Arial" w:eastAsia="Times New Roman" w:hAnsi="Arial" w:cs="Arial"/>
                <w:i/>
                <w:iCs/>
                <w:sz w:val="19"/>
                <w:szCs w:val="19"/>
              </w:rPr>
              <w:t>x</w:t>
            </w:r>
            <w:r w:rsidRPr="00492E05">
              <w:rPr>
                <w:rFonts w:ascii="Arial" w:eastAsia="Times New Roman" w:hAnsi="Arial" w:cs="Arial"/>
                <w:sz w:val="19"/>
                <w:szCs w:val="19"/>
              </w:rPr>
              <w:t> + 2</w:t>
            </w:r>
            <w:r w:rsidRPr="00492E05">
              <w:rPr>
                <w:rFonts w:ascii="Arial" w:eastAsia="Times New Roman" w:hAnsi="Arial" w:cs="Arial"/>
                <w:i/>
                <w:iCs/>
                <w:sz w:val="19"/>
                <w:szCs w:val="19"/>
              </w:rPr>
              <w:t>x</w:t>
            </w:r>
            <w:r w:rsidRPr="00492E05">
              <w:rPr>
                <w:rFonts w:ascii="Arial" w:eastAsia="Times New Roman" w:hAnsi="Arial" w:cs="Arial"/>
                <w:sz w:val="19"/>
                <w:szCs w:val="19"/>
              </w:rPr>
              <w:t>) = 36</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 name="Picture 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9</w:t>
            </w:r>
            <w:r w:rsidRPr="00492E05">
              <w:rPr>
                <w:rFonts w:ascii="Arial" w:eastAsia="Times New Roman" w:hAnsi="Arial" w:cs="Arial"/>
                <w:i/>
                <w:iCs/>
                <w:sz w:val="19"/>
                <w:szCs w:val="19"/>
              </w:rPr>
              <w:t>x</w:t>
            </w:r>
            <w:r w:rsidRPr="00492E05">
              <w:rPr>
                <w:rFonts w:ascii="Arial" w:eastAsia="Times New Roman" w:hAnsi="Arial" w:cs="Arial"/>
                <w:sz w:val="19"/>
                <w:szCs w:val="19"/>
              </w:rPr>
              <w:t> = 36</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6" name="Picture 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w:t>
            </w:r>
            <w:r w:rsidRPr="00492E05">
              <w:rPr>
                <w:rFonts w:ascii="Arial" w:eastAsia="Times New Roman" w:hAnsi="Arial" w:cs="Arial"/>
                <w:i/>
                <w:iCs/>
                <w:sz w:val="19"/>
                <w:szCs w:val="19"/>
              </w:rPr>
              <w:t>x</w:t>
            </w:r>
            <w:r w:rsidRPr="00492E05">
              <w:rPr>
                <w:rFonts w:ascii="Arial" w:eastAsia="Times New Roman" w:hAnsi="Arial" w:cs="Arial"/>
                <w:sz w:val="19"/>
                <w:szCs w:val="19"/>
              </w:rPr>
              <w:t> = 4.</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 name="Picture 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Required difference = (2</w:t>
            </w:r>
            <w:r w:rsidRPr="00492E05">
              <w:rPr>
                <w:rFonts w:ascii="Arial" w:eastAsia="Times New Roman" w:hAnsi="Arial" w:cs="Arial"/>
                <w:i/>
                <w:iCs/>
                <w:sz w:val="19"/>
                <w:szCs w:val="19"/>
              </w:rPr>
              <w:t>x</w:t>
            </w:r>
            <w:r w:rsidRPr="00492E05">
              <w:rPr>
                <w:rFonts w:ascii="Arial" w:eastAsia="Times New Roman" w:hAnsi="Arial" w:cs="Arial"/>
                <w:sz w:val="19"/>
                <w:szCs w:val="19"/>
              </w:rPr>
              <w:t> + </w:t>
            </w:r>
            <w:r w:rsidRPr="00492E05">
              <w:rPr>
                <w:rFonts w:ascii="Arial" w:eastAsia="Times New Roman" w:hAnsi="Arial" w:cs="Arial"/>
                <w:i/>
                <w:iCs/>
                <w:sz w:val="19"/>
                <w:szCs w:val="19"/>
              </w:rPr>
              <w:t>x</w:t>
            </w:r>
            <w:r w:rsidRPr="00492E05">
              <w:rPr>
                <w:rFonts w:ascii="Arial" w:eastAsia="Times New Roman" w:hAnsi="Arial" w:cs="Arial"/>
                <w:sz w:val="19"/>
                <w:szCs w:val="19"/>
              </w:rPr>
              <w:t>) - (2</w:t>
            </w:r>
            <w:r w:rsidRPr="00492E05">
              <w:rPr>
                <w:rFonts w:ascii="Arial" w:eastAsia="Times New Roman" w:hAnsi="Arial" w:cs="Arial"/>
                <w:i/>
                <w:iCs/>
                <w:sz w:val="19"/>
                <w:szCs w:val="19"/>
              </w:rPr>
              <w:t>x</w:t>
            </w:r>
            <w:r w:rsidRPr="00492E05">
              <w:rPr>
                <w:rFonts w:ascii="Arial" w:eastAsia="Times New Roman" w:hAnsi="Arial" w:cs="Arial"/>
                <w:sz w:val="19"/>
                <w:szCs w:val="19"/>
              </w:rPr>
              <w:t> - </w:t>
            </w:r>
            <w:r w:rsidRPr="00492E05">
              <w:rPr>
                <w:rFonts w:ascii="Arial" w:eastAsia="Times New Roman" w:hAnsi="Arial" w:cs="Arial"/>
                <w:i/>
                <w:iCs/>
                <w:sz w:val="19"/>
                <w:szCs w:val="19"/>
              </w:rPr>
              <w:t>x</w:t>
            </w:r>
            <w:r w:rsidRPr="00492E05">
              <w:rPr>
                <w:rFonts w:ascii="Arial" w:eastAsia="Times New Roman" w:hAnsi="Arial" w:cs="Arial"/>
                <w:sz w:val="19"/>
                <w:szCs w:val="19"/>
              </w:rPr>
              <w:t>) = 2</w:t>
            </w:r>
            <w:r w:rsidRPr="00492E05">
              <w:rPr>
                <w:rFonts w:ascii="Arial" w:eastAsia="Times New Roman" w:hAnsi="Arial" w:cs="Arial"/>
                <w:i/>
                <w:iCs/>
                <w:sz w:val="19"/>
                <w:szCs w:val="19"/>
              </w:rPr>
              <w:t>x</w:t>
            </w:r>
            <w:r w:rsidRPr="00492E05">
              <w:rPr>
                <w:rFonts w:ascii="Arial" w:eastAsia="Times New Roman" w:hAnsi="Arial" w:cs="Arial"/>
                <w:sz w:val="19"/>
                <w:szCs w:val="19"/>
              </w:rPr>
              <w:t> = 8.</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25" w:tgtFrame="_blank" w:history="1">
              <w:r w:rsidRPr="00492E05">
                <w:rPr>
                  <w:rFonts w:ascii="Arial" w:eastAsia="Times New Roman" w:hAnsi="Arial" w:cs="Arial"/>
                  <w:color w:val="0077CC"/>
                  <w:sz w:val="19"/>
                  <w:u w:val="single"/>
                </w:rPr>
                <w:t>Problems on Numbers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26"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The sum of the present ages of a father and his son is 60 years. Six years ago, father's age was five times the age of the son. After 6 years, son's age will be:</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4" type="#_x0000_t75" style="width:18pt;height:15.35pt" o:ole="">
                        <v:imagedata r:id="rId5" o:title=""/>
                      </v:shape>
                      <w:control r:id="rId27" w:name="DefaultOcxName14" w:shapeid="_x0000_i143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12 years</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3" type="#_x0000_t75" style="width:18pt;height:15.35pt" o:ole="">
                        <v:imagedata r:id="rId5" o:title=""/>
                      </v:shape>
                      <w:control r:id="rId28" w:name="DefaultOcxName15" w:shapeid="_x0000_i143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14 years</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2" type="#_x0000_t75" style="width:18pt;height:15.35pt" o:ole="">
                        <v:imagedata r:id="rId5" o:title=""/>
                      </v:shape>
                      <w:control r:id="rId29" w:name="DefaultOcxName16" w:shapeid="_x0000_i143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18 years</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1" type="#_x0000_t75" style="width:18pt;height:15.35pt" o:ole="">
                        <v:imagedata r:id="rId5" o:title=""/>
                      </v:shape>
                      <w:control r:id="rId30" w:name="DefaultOcxName17" w:shapeid="_x0000_i143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20 years</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Let the present ages of son and father be </w:t>
            </w:r>
            <w:r w:rsidRPr="00492E05">
              <w:rPr>
                <w:rFonts w:ascii="Arial" w:eastAsia="Times New Roman" w:hAnsi="Arial" w:cs="Arial"/>
                <w:i/>
                <w:iCs/>
                <w:sz w:val="19"/>
                <w:szCs w:val="19"/>
              </w:rPr>
              <w:t>x</w:t>
            </w:r>
            <w:r w:rsidRPr="00492E05">
              <w:rPr>
                <w:rFonts w:ascii="Arial" w:eastAsia="Times New Roman" w:hAnsi="Arial" w:cs="Arial"/>
                <w:sz w:val="19"/>
                <w:szCs w:val="19"/>
              </w:rPr>
              <w:t> and (60 -</w:t>
            </w:r>
            <w:r w:rsidRPr="00492E05">
              <w:rPr>
                <w:rFonts w:ascii="Arial" w:eastAsia="Times New Roman" w:hAnsi="Arial" w:cs="Arial"/>
                <w:i/>
                <w:iCs/>
                <w:sz w:val="19"/>
                <w:szCs w:val="19"/>
              </w:rPr>
              <w:t>x</w:t>
            </w:r>
            <w:r w:rsidRPr="00492E05">
              <w:rPr>
                <w:rFonts w:ascii="Arial" w:eastAsia="Times New Roman" w:hAnsi="Arial" w:cs="Arial"/>
                <w:sz w:val="19"/>
                <w:szCs w:val="19"/>
              </w:rPr>
              <w:t>) years respectively.</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Then, (60 - </w:t>
            </w:r>
            <w:r w:rsidRPr="00492E05">
              <w:rPr>
                <w:rFonts w:ascii="Arial" w:eastAsia="Times New Roman" w:hAnsi="Arial" w:cs="Arial"/>
                <w:i/>
                <w:iCs/>
                <w:sz w:val="19"/>
                <w:szCs w:val="19"/>
              </w:rPr>
              <w:t>x</w:t>
            </w:r>
            <w:r w:rsidRPr="00492E05">
              <w:rPr>
                <w:rFonts w:ascii="Arial" w:eastAsia="Times New Roman" w:hAnsi="Arial" w:cs="Arial"/>
                <w:sz w:val="19"/>
                <w:szCs w:val="19"/>
              </w:rPr>
              <w:t>) - 6 = 5(</w:t>
            </w:r>
            <w:r w:rsidRPr="00492E05">
              <w:rPr>
                <w:rFonts w:ascii="Arial" w:eastAsia="Times New Roman" w:hAnsi="Arial" w:cs="Arial"/>
                <w:i/>
                <w:iCs/>
                <w:sz w:val="19"/>
                <w:szCs w:val="19"/>
              </w:rPr>
              <w:t>x</w:t>
            </w:r>
            <w:r w:rsidRPr="00492E05">
              <w:rPr>
                <w:rFonts w:ascii="Arial" w:eastAsia="Times New Roman" w:hAnsi="Arial" w:cs="Arial"/>
                <w:sz w:val="19"/>
                <w:szCs w:val="19"/>
              </w:rPr>
              <w:t> - 6)</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 name="Picture 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54 - </w:t>
            </w:r>
            <w:r w:rsidRPr="00492E05">
              <w:rPr>
                <w:rFonts w:ascii="Arial" w:eastAsia="Times New Roman" w:hAnsi="Arial" w:cs="Arial"/>
                <w:i/>
                <w:iCs/>
                <w:sz w:val="19"/>
                <w:szCs w:val="19"/>
              </w:rPr>
              <w:t>x</w:t>
            </w:r>
            <w:r w:rsidRPr="00492E05">
              <w:rPr>
                <w:rFonts w:ascii="Arial" w:eastAsia="Times New Roman" w:hAnsi="Arial" w:cs="Arial"/>
                <w:sz w:val="19"/>
                <w:szCs w:val="19"/>
              </w:rPr>
              <w:t> = 5</w:t>
            </w:r>
            <w:r w:rsidRPr="00492E05">
              <w:rPr>
                <w:rFonts w:ascii="Arial" w:eastAsia="Times New Roman" w:hAnsi="Arial" w:cs="Arial"/>
                <w:i/>
                <w:iCs/>
                <w:sz w:val="19"/>
                <w:szCs w:val="19"/>
              </w:rPr>
              <w:t>x</w:t>
            </w:r>
            <w:r w:rsidRPr="00492E05">
              <w:rPr>
                <w:rFonts w:ascii="Arial" w:eastAsia="Times New Roman" w:hAnsi="Arial" w:cs="Arial"/>
                <w:sz w:val="19"/>
                <w:szCs w:val="19"/>
              </w:rPr>
              <w:t> - 30</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9" name="Picture 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6</w:t>
            </w:r>
            <w:r w:rsidRPr="00492E05">
              <w:rPr>
                <w:rFonts w:ascii="Arial" w:eastAsia="Times New Roman" w:hAnsi="Arial" w:cs="Arial"/>
                <w:i/>
                <w:iCs/>
                <w:sz w:val="19"/>
                <w:szCs w:val="19"/>
              </w:rPr>
              <w:t>x</w:t>
            </w:r>
            <w:r w:rsidRPr="00492E05">
              <w:rPr>
                <w:rFonts w:ascii="Arial" w:eastAsia="Times New Roman" w:hAnsi="Arial" w:cs="Arial"/>
                <w:sz w:val="19"/>
                <w:szCs w:val="19"/>
              </w:rPr>
              <w:t> = 84</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0" name="Picture 1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w:t>
            </w:r>
            <w:r w:rsidRPr="00492E05">
              <w:rPr>
                <w:rFonts w:ascii="Arial" w:eastAsia="Times New Roman" w:hAnsi="Arial" w:cs="Arial"/>
                <w:i/>
                <w:iCs/>
                <w:sz w:val="19"/>
                <w:szCs w:val="19"/>
              </w:rPr>
              <w:t>x</w:t>
            </w:r>
            <w:r w:rsidRPr="00492E05">
              <w:rPr>
                <w:rFonts w:ascii="Arial" w:eastAsia="Times New Roman" w:hAnsi="Arial" w:cs="Arial"/>
                <w:sz w:val="19"/>
                <w:szCs w:val="19"/>
              </w:rPr>
              <w:t> = 14.</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1" name="Picture 1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Son's age after 6 years = (</w:t>
            </w:r>
            <w:r w:rsidRPr="00492E05">
              <w:rPr>
                <w:rFonts w:ascii="Arial" w:eastAsia="Times New Roman" w:hAnsi="Arial" w:cs="Arial"/>
                <w:i/>
                <w:iCs/>
                <w:sz w:val="19"/>
                <w:szCs w:val="19"/>
              </w:rPr>
              <w:t>x</w:t>
            </w:r>
            <w:r w:rsidRPr="00492E05">
              <w:rPr>
                <w:rFonts w:ascii="Arial" w:eastAsia="Times New Roman" w:hAnsi="Arial" w:cs="Arial"/>
                <w:sz w:val="19"/>
                <w:szCs w:val="19"/>
              </w:rPr>
              <w:t>+ 6) = 20 years</w:t>
            </w:r>
            <w:proofErr w:type="gramStart"/>
            <w:r w:rsidRPr="00492E05">
              <w:rPr>
                <w:rFonts w:ascii="Arial" w:eastAsia="Times New Roman" w:hAnsi="Arial" w:cs="Arial"/>
                <w:sz w:val="19"/>
                <w:szCs w:val="19"/>
              </w:rPr>
              <w:t>..</w:t>
            </w:r>
            <w:proofErr w:type="gramEnd"/>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31" w:tgtFrame="_blank" w:history="1">
              <w:r w:rsidRPr="00492E05">
                <w:rPr>
                  <w:rFonts w:ascii="Arial" w:eastAsia="Times New Roman" w:hAnsi="Arial" w:cs="Arial"/>
                  <w:color w:val="0077CC"/>
                  <w:sz w:val="19"/>
                  <w:u w:val="single"/>
                </w:rPr>
                <w:t>Problems on Ages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32"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Three candidates contested an election and received 1136, 7636 and 11628 votes respectively. What percentage of the total votes did the winning candidate get?</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30" type="#_x0000_t75" style="width:18pt;height:15.35pt" o:ole="">
                        <v:imagedata r:id="rId5" o:title=""/>
                      </v:shape>
                      <w:control r:id="rId33" w:name="DefaultOcxName18" w:shapeid="_x0000_i143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57%</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9" type="#_x0000_t75" style="width:18pt;height:15.35pt" o:ole="">
                        <v:imagedata r:id="rId5" o:title=""/>
                      </v:shape>
                      <w:control r:id="rId34" w:name="DefaultOcxName19" w:shapeid="_x0000_i142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60%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8" type="#_x0000_t75" style="width:18pt;height:15.35pt" o:ole="">
                        <v:imagedata r:id="rId5" o:title=""/>
                      </v:shape>
                      <w:control r:id="rId35" w:name="DefaultOcxName20" w:shapeid="_x0000_i142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65%</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7" type="#_x0000_t75" style="width:18pt;height:15.35pt" o:ole="">
                        <v:imagedata r:id="rId5" o:title=""/>
                      </v:shape>
                      <w:control r:id="rId36" w:name="DefaultOcxName21" w:shapeid="_x0000_i142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90%</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Total number of votes polled = (1136 + 7636 + 11628) = 20400.</w:t>
            </w:r>
          </w:p>
          <w:tbl>
            <w:tblPr>
              <w:tblW w:w="0" w:type="auto"/>
              <w:tblCellSpacing w:w="0" w:type="dxa"/>
              <w:tblCellMar>
                <w:left w:w="0" w:type="dxa"/>
                <w:right w:w="0" w:type="dxa"/>
              </w:tblCellMar>
              <w:tblLook w:val="04A0"/>
            </w:tblPr>
            <w:tblGrid>
              <w:gridCol w:w="2368"/>
              <w:gridCol w:w="163"/>
              <w:gridCol w:w="529"/>
              <w:gridCol w:w="558"/>
              <w:gridCol w:w="969"/>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160655" cy="101600"/>
                        <wp:effectExtent l="19050" t="0" r="0" b="0"/>
                        <wp:docPr id="12" name="Picture 1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Required percentage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3" name="Picture 1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11628</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100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4" name="Picture 1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 57%.</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20400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39" w:tgtFrame="_blank" w:history="1">
              <w:r w:rsidRPr="00492E05">
                <w:rPr>
                  <w:rFonts w:ascii="Arial" w:eastAsia="Times New Roman" w:hAnsi="Arial" w:cs="Arial"/>
                  <w:color w:val="0077CC"/>
                  <w:sz w:val="19"/>
                  <w:u w:val="single"/>
                </w:rPr>
                <w:t>Percentage</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40"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6.</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In a certain store, the profit is 320% of the cost. If the cost increases by 25% but the selling price remains constant, approximately what percentage of the selling price is the profit?</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6" type="#_x0000_t75" style="width:18pt;height:15.35pt" o:ole="">
                        <v:imagedata r:id="rId5" o:title=""/>
                      </v:shape>
                      <w:control r:id="rId41" w:name="DefaultOcxName22" w:shapeid="_x0000_i142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30%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5" type="#_x0000_t75" style="width:18pt;height:15.35pt" o:ole="">
                        <v:imagedata r:id="rId5" o:title=""/>
                      </v:shape>
                      <w:control r:id="rId42" w:name="DefaultOcxName23" w:shapeid="_x0000_i142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4" type="#_x0000_t75" style="width:18pt;height:15.35pt" o:ole="">
                        <v:imagedata r:id="rId5" o:title=""/>
                      </v:shape>
                      <w:control r:id="rId43" w:name="DefaultOcxName24" w:shapeid="_x0000_i142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3" type="#_x0000_t75" style="width:18pt;height:15.35pt" o:ole="">
                        <v:imagedata r:id="rId5" o:title=""/>
                      </v:shape>
                      <w:control r:id="rId44" w:name="DefaultOcxName25" w:shapeid="_x0000_i142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250%</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Let C.P</w:t>
            </w:r>
            <w:proofErr w:type="gramStart"/>
            <w:r w:rsidRPr="00492E05">
              <w:rPr>
                <w:rFonts w:ascii="Arial" w:eastAsia="Times New Roman" w:hAnsi="Arial" w:cs="Arial"/>
                <w:sz w:val="19"/>
                <w:szCs w:val="19"/>
              </w:rPr>
              <w:t>.=</w:t>
            </w:r>
            <w:proofErr w:type="gramEnd"/>
            <w:r w:rsidRPr="00492E05">
              <w:rPr>
                <w:rFonts w:ascii="Arial" w:eastAsia="Times New Roman" w:hAnsi="Arial" w:cs="Arial"/>
                <w:sz w:val="19"/>
                <w:szCs w:val="19"/>
              </w:rPr>
              <w:t xml:space="preserve"> Rs. 100. Then, Profit = Rs. 320, S.P. = Rs. 420.</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New C.P. = 125% of Rs. 100 = Rs. 125</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New S.P. = Rs. 420.</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Profit = Rs. (420 - 125) = Rs. 295.</w:t>
            </w:r>
          </w:p>
          <w:tbl>
            <w:tblPr>
              <w:tblW w:w="0" w:type="auto"/>
              <w:tblCellSpacing w:w="0" w:type="dxa"/>
              <w:tblCellMar>
                <w:left w:w="0" w:type="dxa"/>
                <w:right w:w="0" w:type="dxa"/>
              </w:tblCellMar>
              <w:tblLook w:val="04A0"/>
            </w:tblPr>
            <w:tblGrid>
              <w:gridCol w:w="2368"/>
              <w:gridCol w:w="163"/>
              <w:gridCol w:w="318"/>
              <w:gridCol w:w="558"/>
              <w:gridCol w:w="319"/>
              <w:gridCol w:w="297"/>
              <w:gridCol w:w="423"/>
              <w:gridCol w:w="2181"/>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5" name="Picture 1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Required percentage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6" name="Picture 1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295</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100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7" name="Picture 1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1475</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 70% (approximately).</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420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21</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45" w:tgtFrame="_blank" w:history="1">
              <w:r w:rsidRPr="00492E05">
                <w:rPr>
                  <w:rFonts w:ascii="Arial" w:eastAsia="Times New Roman" w:hAnsi="Arial" w:cs="Arial"/>
                  <w:color w:val="0077CC"/>
                  <w:sz w:val="19"/>
                  <w:u w:val="single"/>
                </w:rPr>
                <w:t>Profit and Loss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46"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If the cost of </w:t>
            </w:r>
            <w:r w:rsidRPr="00492E05">
              <w:rPr>
                <w:rFonts w:ascii="Arial" w:eastAsia="Times New Roman" w:hAnsi="Arial" w:cs="Arial"/>
                <w:i/>
                <w:iCs/>
                <w:sz w:val="19"/>
                <w:szCs w:val="19"/>
              </w:rPr>
              <w:t>x</w:t>
            </w:r>
            <w:r w:rsidRPr="00492E05">
              <w:rPr>
                <w:rFonts w:ascii="Arial" w:eastAsia="Times New Roman" w:hAnsi="Arial" w:cs="Arial"/>
                <w:sz w:val="19"/>
                <w:szCs w:val="19"/>
              </w:rPr>
              <w:t>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 xml:space="preserve"> of wire is d rupees, then what is the cost of </w:t>
            </w:r>
            <w:r w:rsidRPr="00492E05">
              <w:rPr>
                <w:rFonts w:ascii="Arial" w:eastAsia="Times New Roman" w:hAnsi="Arial" w:cs="Arial"/>
                <w:i/>
                <w:iCs/>
                <w:sz w:val="19"/>
                <w:szCs w:val="19"/>
              </w:rPr>
              <w:t>y</w:t>
            </w:r>
            <w:r w:rsidRPr="00492E05">
              <w:rPr>
                <w:rFonts w:ascii="Arial" w:eastAsia="Times New Roman" w:hAnsi="Arial" w:cs="Arial"/>
                <w:sz w:val="19"/>
                <w:szCs w:val="19"/>
              </w:rPr>
              <w:t>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 xml:space="preserve"> of wire at the same rate?</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2" type="#_x0000_t75" style="width:18pt;height:15.35pt" o:ole="">
                        <v:imagedata r:id="rId5" o:title=""/>
                      </v:shape>
                      <w:control r:id="rId47" w:name="DefaultOcxName26" w:shapeid="_x0000_i142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81"/>
                  </w:tblGrid>
                  <w:tr w:rsidR="00492E05" w:rsidRPr="00492E05">
                    <w:trPr>
                      <w:tblCellSpacing w:w="0" w:type="dxa"/>
                    </w:trPr>
                    <w:tc>
                      <w:tcPr>
                        <w:tcW w:w="0" w:type="auto"/>
                        <w:vAlign w:val="center"/>
                        <w:hideMark/>
                      </w:tcPr>
                      <w:tbl>
                        <w:tblPr>
                          <w:tblW w:w="0" w:type="auto"/>
                          <w:tblCellSpacing w:w="0" w:type="dxa"/>
                          <w:tblCellMar>
                            <w:left w:w="0" w:type="dxa"/>
                            <w:right w:w="0" w:type="dxa"/>
                          </w:tblCellMar>
                          <w:tblLook w:val="04A0"/>
                        </w:tblPr>
                        <w:tblGrid>
                          <w:gridCol w:w="378"/>
                          <w:gridCol w:w="163"/>
                          <w:gridCol w:w="190"/>
                          <w:gridCol w:w="150"/>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8" name="Picture 1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r w:rsidRPr="00492E05">
                                <w:rPr>
                                  <w:rFonts w:ascii="Arial" w:eastAsia="Times New Roman" w:hAnsi="Arial" w:cs="Arial"/>
                                  <w:i/>
                                  <w:iCs/>
                                  <w:sz w:val="19"/>
                                  <w:szCs w:val="19"/>
                                </w:rPr>
                                <w:t>xy</w:t>
                              </w:r>
                              <w:proofErr w:type="spellEnd"/>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9" name="Picture 1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d</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1" type="#_x0000_t75" style="width:18pt;height:15.35pt" o:ole="">
                        <v:imagedata r:id="rId5" o:title=""/>
                      </v:shape>
                      <w:control r:id="rId48" w:name="DefaultOcxName27" w:shapeid="_x0000_i142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w:t>
                        </w:r>
                        <w:proofErr w:type="spellStart"/>
                        <w:r w:rsidRPr="00492E05">
                          <w:rPr>
                            <w:rFonts w:ascii="Arial" w:eastAsia="Times New Roman" w:hAnsi="Arial" w:cs="Arial"/>
                            <w:i/>
                            <w:iCs/>
                            <w:sz w:val="19"/>
                            <w:szCs w:val="19"/>
                          </w:rPr>
                          <w:t>xd</w:t>
                        </w:r>
                        <w:proofErr w:type="spellEnd"/>
                        <w:r w:rsidRPr="00492E05">
                          <w:rPr>
                            <w:rFonts w:ascii="Arial" w:eastAsia="Times New Roman" w:hAnsi="Arial" w:cs="Arial"/>
                            <w:sz w:val="19"/>
                            <w:szCs w:val="19"/>
                          </w:rPr>
                          <w:t>)</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20" type="#_x0000_t75" style="width:18pt;height:15.35pt" o:ole="">
                        <v:imagedata r:id="rId5" o:title=""/>
                      </v:shape>
                      <w:control r:id="rId49" w:name="DefaultOcxName28" w:shapeid="_x0000_i142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w:t>
                        </w:r>
                        <w:r w:rsidRPr="00492E05">
                          <w:rPr>
                            <w:rFonts w:ascii="Arial" w:eastAsia="Times New Roman" w:hAnsi="Arial" w:cs="Arial"/>
                            <w:i/>
                            <w:iCs/>
                            <w:sz w:val="19"/>
                            <w:szCs w:val="19"/>
                          </w:rPr>
                          <w:t>yd</w:t>
                        </w:r>
                        <w:r w:rsidRPr="00492E05">
                          <w:rPr>
                            <w:rFonts w:ascii="Arial" w:eastAsia="Times New Roman" w:hAnsi="Arial" w:cs="Arial"/>
                            <w:sz w:val="19"/>
                            <w:szCs w:val="19"/>
                          </w:rPr>
                          <w:t>)</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9" type="#_x0000_t75" style="width:18pt;height:15.35pt" o:ole="">
                        <v:imagedata r:id="rId5" o:title=""/>
                      </v:shape>
                      <w:control r:id="rId50" w:name="DefaultOcxName29" w:shapeid="_x0000_i141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92"/>
                  </w:tblGrid>
                  <w:tr w:rsidR="00492E05" w:rsidRPr="00492E05">
                    <w:trPr>
                      <w:tblCellSpacing w:w="0" w:type="dxa"/>
                    </w:trPr>
                    <w:tc>
                      <w:tcPr>
                        <w:tcW w:w="0" w:type="auto"/>
                        <w:vAlign w:val="center"/>
                        <w:hideMark/>
                      </w:tcPr>
                      <w:tbl>
                        <w:tblPr>
                          <w:tblW w:w="0" w:type="auto"/>
                          <w:tblCellSpacing w:w="0" w:type="dxa"/>
                          <w:tblCellMar>
                            <w:left w:w="0" w:type="dxa"/>
                            <w:right w:w="0" w:type="dxa"/>
                          </w:tblCellMar>
                          <w:tblLook w:val="04A0"/>
                        </w:tblPr>
                        <w:tblGrid>
                          <w:gridCol w:w="378"/>
                          <w:gridCol w:w="163"/>
                          <w:gridCol w:w="201"/>
                          <w:gridCol w:w="150"/>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0" name="Picture 2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yd</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1" name="Picture 2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Cost of </w:t>
            </w:r>
            <w:r w:rsidRPr="00492E05">
              <w:rPr>
                <w:rFonts w:ascii="Arial" w:eastAsia="Times New Roman" w:hAnsi="Arial" w:cs="Arial"/>
                <w:i/>
                <w:iCs/>
                <w:sz w:val="19"/>
                <w:szCs w:val="19"/>
              </w:rPr>
              <w:t>x</w:t>
            </w:r>
            <w:r w:rsidRPr="00492E05">
              <w:rPr>
                <w:rFonts w:ascii="Arial" w:eastAsia="Times New Roman" w:hAnsi="Arial" w:cs="Arial"/>
                <w:sz w:val="19"/>
                <w:szCs w:val="19"/>
              </w:rPr>
              <w:t>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 xml:space="preserve"> = Rs. d.</w:t>
            </w:r>
          </w:p>
          <w:tbl>
            <w:tblPr>
              <w:tblW w:w="0" w:type="auto"/>
              <w:tblCellSpacing w:w="0" w:type="dxa"/>
              <w:tblCellMar>
                <w:left w:w="0" w:type="dxa"/>
                <w:right w:w="0" w:type="dxa"/>
              </w:tblCellMar>
              <w:tblLook w:val="04A0"/>
            </w:tblPr>
            <w:tblGrid>
              <w:gridCol w:w="1894"/>
              <w:gridCol w:w="163"/>
              <w:gridCol w:w="106"/>
              <w:gridCol w:w="150"/>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xml:space="preserve">Cost of 1 </w:t>
                  </w:r>
                  <w:proofErr w:type="spellStart"/>
                  <w:r w:rsidRPr="00492E05">
                    <w:rPr>
                      <w:rFonts w:ascii="Arial" w:eastAsia="Times New Roman" w:hAnsi="Arial" w:cs="Arial"/>
                      <w:sz w:val="19"/>
                      <w:szCs w:val="19"/>
                    </w:rPr>
                    <w:t>metre</w:t>
                  </w:r>
                  <w:proofErr w:type="spellEnd"/>
                  <w:r w:rsidRPr="00492E05">
                    <w:rPr>
                      <w:rFonts w:ascii="Arial" w:eastAsia="Times New Roman" w:hAnsi="Arial" w:cs="Arial"/>
                      <w:sz w:val="19"/>
                      <w:szCs w:val="19"/>
                    </w:rPr>
                    <w:t xml:space="preserve"> = 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2" name="Picture 2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d</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3" name="Picture 2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978"/>
              <w:gridCol w:w="163"/>
              <w:gridCol w:w="106"/>
              <w:gridCol w:w="294"/>
              <w:gridCol w:w="150"/>
              <w:gridCol w:w="635"/>
              <w:gridCol w:w="163"/>
              <w:gridCol w:w="201"/>
              <w:gridCol w:w="203"/>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Cost of </w:t>
                  </w:r>
                  <w:r w:rsidRPr="00492E05">
                    <w:rPr>
                      <w:rFonts w:ascii="Arial" w:eastAsia="Times New Roman" w:hAnsi="Arial" w:cs="Arial"/>
                      <w:i/>
                      <w:iCs/>
                      <w:sz w:val="19"/>
                      <w:szCs w:val="19"/>
                    </w:rPr>
                    <w:t>y</w:t>
                  </w:r>
                  <w:r w:rsidRPr="00492E05">
                    <w:rPr>
                      <w:rFonts w:ascii="Arial" w:eastAsia="Times New Roman" w:hAnsi="Arial" w:cs="Arial"/>
                      <w:sz w:val="19"/>
                      <w:szCs w:val="19"/>
                    </w:rPr>
                    <w:t>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 xml:space="preserve"> = 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4" name="Picture 2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d</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r w:rsidRPr="00492E05">
                    <w:rPr>
                      <w:rFonts w:ascii="Arial" w:eastAsia="Times New Roman" w:hAnsi="Arial" w:cs="Arial"/>
                      <w:i/>
                      <w:iCs/>
                      <w:sz w:val="19"/>
                      <w:szCs w:val="19"/>
                    </w:rPr>
                    <w:t>y</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5" name="Picture 2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6" name="Picture 2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yd</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7" name="Picture 2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51" w:tgtFrame="_blank" w:history="1">
              <w:r w:rsidRPr="00492E05">
                <w:rPr>
                  <w:rFonts w:ascii="Arial" w:eastAsia="Times New Roman" w:hAnsi="Arial" w:cs="Arial"/>
                  <w:color w:val="0077CC"/>
                  <w:sz w:val="19"/>
                  <w:u w:val="single"/>
                </w:rPr>
                <w:t>Chain Rule</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52"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xml:space="preserve">A flagstaff 17.5 m high casts a shadow of length 40.25 m. The height of the building, which casts a shadow </w:t>
            </w:r>
            <w:r w:rsidRPr="00492E05">
              <w:rPr>
                <w:rFonts w:ascii="Arial" w:eastAsia="Times New Roman" w:hAnsi="Arial" w:cs="Arial"/>
                <w:sz w:val="19"/>
                <w:szCs w:val="19"/>
              </w:rPr>
              <w:lastRenderedPageBreak/>
              <w:t>of length 28.75 m under similar conditions will be:</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8" type="#_x0000_t75" style="width:18pt;height:15.35pt" o:ole="">
                        <v:imagedata r:id="rId5" o:title=""/>
                      </v:shape>
                      <w:control r:id="rId53" w:name="DefaultOcxName30" w:shapeid="_x0000_i141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7" type="#_x0000_t75" style="width:18pt;height:15.35pt" o:ole="">
                        <v:imagedata r:id="rId5" o:title=""/>
                      </v:shape>
                      <w:control r:id="rId54" w:name="DefaultOcxName31" w:shapeid="_x0000_i141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12.5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6" type="#_x0000_t75" style="width:18pt;height:15.35pt" o:ole="">
                        <v:imagedata r:id="rId5" o:title=""/>
                      </v:shape>
                      <w:control r:id="rId55" w:name="DefaultOcxName32" w:shapeid="_x0000_i141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17.5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5" type="#_x0000_t75" style="width:18pt;height:15.35pt" o:ole="">
                        <v:imagedata r:id="rId5" o:title=""/>
                      </v:shape>
                      <w:control r:id="rId56" w:name="DefaultOcxName33" w:shapeid="_x0000_i141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87"/>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21.25 m</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Let the height of the building </w:t>
            </w:r>
            <w:r w:rsidRPr="00492E05">
              <w:rPr>
                <w:rFonts w:ascii="Arial" w:eastAsia="Times New Roman" w:hAnsi="Arial" w:cs="Arial"/>
                <w:i/>
                <w:iCs/>
                <w:sz w:val="19"/>
                <w:szCs w:val="19"/>
              </w:rPr>
              <w:t>x</w:t>
            </w:r>
            <w:r w:rsidRPr="00492E05">
              <w:rPr>
                <w:rFonts w:ascii="Arial" w:eastAsia="Times New Roman" w:hAnsi="Arial" w:cs="Arial"/>
                <w:sz w:val="19"/>
                <w:szCs w:val="19"/>
              </w:rPr>
              <w:t>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i/>
                <w:iCs/>
                <w:sz w:val="19"/>
                <w:szCs w:val="19"/>
              </w:rPr>
              <w:t>Less lengthy shadow, Less in the height (Direct Proportion)</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8" name="Picture 2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40.25 : 28.75 </w:t>
            </w:r>
            <w:r w:rsidRPr="00492E05">
              <w:rPr>
                <w:rFonts w:ascii="Arial" w:eastAsia="Times New Roman" w:hAnsi="Arial" w:cs="Arial"/>
                <w:b/>
                <w:bCs/>
                <w:sz w:val="19"/>
                <w:szCs w:val="19"/>
              </w:rPr>
              <w:t>::</w:t>
            </w:r>
            <w:r w:rsidRPr="00492E05">
              <w:rPr>
                <w:rFonts w:ascii="Arial" w:eastAsia="Times New Roman" w:hAnsi="Arial" w:cs="Arial"/>
                <w:sz w:val="19"/>
                <w:szCs w:val="19"/>
              </w:rPr>
              <w:t> 17.5 : </w:t>
            </w:r>
            <w:r w:rsidRPr="00492E05">
              <w:rPr>
                <w:rFonts w:ascii="Arial" w:eastAsia="Times New Roman" w:hAnsi="Arial" w:cs="Arial"/>
                <w:i/>
                <w:iCs/>
                <w:sz w:val="19"/>
                <w:szCs w:val="19"/>
              </w:rPr>
              <w:t>x</w:t>
            </w: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9" name="Picture 29"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bim.gif"/>
                          <pic:cNvPicPr>
                            <a:picLocks noChangeAspect="1" noChangeArrowheads="1"/>
                          </pic:cNvPicPr>
                        </pic:nvPicPr>
                        <pic:blipFill>
                          <a:blip r:embed="rId5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40.25 x </w:t>
            </w:r>
            <w:r w:rsidRPr="00492E05">
              <w:rPr>
                <w:rFonts w:ascii="Arial" w:eastAsia="Times New Roman" w:hAnsi="Arial" w:cs="Arial"/>
                <w:i/>
                <w:iCs/>
                <w:sz w:val="19"/>
                <w:szCs w:val="19"/>
              </w:rPr>
              <w:t>x</w:t>
            </w:r>
            <w:r w:rsidRPr="00492E05">
              <w:rPr>
                <w:rFonts w:ascii="Arial" w:eastAsia="Times New Roman" w:hAnsi="Arial" w:cs="Arial"/>
                <w:sz w:val="19"/>
                <w:szCs w:val="19"/>
              </w:rPr>
              <w:t> = 28.75 x 17.5</w:t>
            </w:r>
          </w:p>
          <w:tbl>
            <w:tblPr>
              <w:tblW w:w="0" w:type="auto"/>
              <w:tblCellSpacing w:w="0" w:type="dxa"/>
              <w:tblCellMar>
                <w:left w:w="0" w:type="dxa"/>
                <w:right w:w="0" w:type="dxa"/>
              </w:tblCellMar>
              <w:tblLook w:val="04A0"/>
            </w:tblPr>
            <w:tblGrid>
              <w:gridCol w:w="352"/>
              <w:gridCol w:w="1046"/>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r w:rsidRPr="00492E05">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28.75 x 17.5</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40.25</w:t>
                  </w:r>
                </w:p>
              </w:tc>
            </w:tr>
          </w:tbl>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0" name="Picture 3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w:t>
            </w:r>
            <w:r w:rsidRPr="00492E05">
              <w:rPr>
                <w:rFonts w:ascii="Arial" w:eastAsia="Times New Roman" w:hAnsi="Arial" w:cs="Arial"/>
                <w:i/>
                <w:iCs/>
                <w:sz w:val="19"/>
                <w:szCs w:val="19"/>
              </w:rPr>
              <w:t>x</w:t>
            </w:r>
            <w:r w:rsidRPr="00492E05">
              <w:rPr>
                <w:rFonts w:ascii="Arial" w:eastAsia="Times New Roman" w:hAnsi="Arial" w:cs="Arial"/>
                <w:sz w:val="19"/>
                <w:szCs w:val="19"/>
              </w:rPr>
              <w:t> = 12.5</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58" w:tgtFrame="_blank" w:history="1">
              <w:r w:rsidRPr="00492E05">
                <w:rPr>
                  <w:rFonts w:ascii="Arial" w:eastAsia="Times New Roman" w:hAnsi="Arial" w:cs="Arial"/>
                  <w:color w:val="0077CC"/>
                  <w:sz w:val="19"/>
                  <w:u w:val="single"/>
                </w:rPr>
                <w:t>Chain Rule</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59"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w:t>
            </w:r>
            <w:proofErr w:type="spellEnd"/>
            <w:r w:rsidRPr="00492E05">
              <w:rPr>
                <w:rFonts w:ascii="Arial" w:eastAsia="Times New Roman" w:hAnsi="Arial" w:cs="Arial"/>
                <w:b/>
                <w:bCs/>
                <w:color w:val="808080"/>
                <w:sz w:val="19"/>
                <w:szCs w:val="19"/>
              </w:rPr>
              <w:t>. 9):</w:t>
            </w:r>
          </w:p>
          <w:p w:rsidR="00492E05" w:rsidRPr="00492E05" w:rsidRDefault="00492E05" w:rsidP="00492E05">
            <w:pPr>
              <w:spacing w:after="133" w:line="240" w:lineRule="auto"/>
              <w:rPr>
                <w:rFonts w:ascii="Arial" w:eastAsia="Times New Roman" w:hAnsi="Arial" w:cs="Arial"/>
                <w:sz w:val="19"/>
                <w:szCs w:val="19"/>
              </w:rPr>
            </w:pPr>
            <w:r w:rsidRPr="00492E05">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w:t>
            </w:r>
          </w:p>
        </w:tc>
        <w:tc>
          <w:tcPr>
            <w:tcW w:w="0" w:type="auto"/>
            <w:hideMark/>
          </w:tcPr>
          <w:tbl>
            <w:tblPr>
              <w:tblW w:w="0" w:type="auto"/>
              <w:tblCellSpacing w:w="0" w:type="dxa"/>
              <w:tblCellMar>
                <w:left w:w="0" w:type="dxa"/>
                <w:right w:w="0" w:type="dxa"/>
              </w:tblCellMar>
              <w:tblLook w:val="04A0"/>
            </w:tblPr>
            <w:tblGrid>
              <w:gridCol w:w="317"/>
              <w:gridCol w:w="8710"/>
            </w:tblGrid>
            <w:tr w:rsidR="00492E05" w:rsidRPr="00492E05">
              <w:trPr>
                <w:tblCellSpacing w:w="0" w:type="dxa"/>
              </w:trPr>
              <w:tc>
                <w:tcPr>
                  <w:tcW w:w="0" w:type="auto"/>
                  <w:gridSpan w:val="2"/>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In how many days can 10 women finish a work?</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 men can complete the work in 6 days.</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II. </w:t>
                  </w:r>
                </w:p>
              </w:tc>
              <w:tc>
                <w:tcPr>
                  <w:tcW w:w="0" w:type="auto"/>
                  <w:tcMar>
                    <w:top w:w="0" w:type="dxa"/>
                    <w:left w:w="0" w:type="dxa"/>
                    <w:bottom w:w="227" w:type="dxa"/>
                    <w:right w:w="0" w:type="dxa"/>
                  </w:tcMar>
                  <w:hideMark/>
                </w:tcPr>
                <w:tbl>
                  <w:tblPr>
                    <w:tblW w:w="0" w:type="auto"/>
                    <w:tblCellSpacing w:w="0" w:type="dxa"/>
                    <w:tblCellMar>
                      <w:left w:w="0" w:type="dxa"/>
                      <w:right w:w="0" w:type="dxa"/>
                    </w:tblCellMar>
                    <w:tblLook w:val="04A0"/>
                  </w:tblPr>
                  <w:tblGrid>
                    <w:gridCol w:w="4996"/>
                    <w:gridCol w:w="106"/>
                    <w:gridCol w:w="495"/>
                  </w:tblGrid>
                  <w:tr w:rsidR="00492E05" w:rsidRPr="00492E05">
                    <w:trPr>
                      <w:tblCellSpacing w:w="0" w:type="dxa"/>
                    </w:trPr>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 men and 10 women together can complete the work in 3</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3</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days</w:t>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 III.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If 10 men work for 3 days and thereafter 10 women replace them, the remaining work in completed in 4 days.</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4" type="#_x0000_t75" style="width:18pt;height:15.35pt" o:ole="">
                        <v:imagedata r:id="rId5" o:title=""/>
                      </v:shape>
                      <w:control r:id="rId60" w:name="DefaultOcxName34" w:shapeid="_x0000_i141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Any two of the three</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3" type="#_x0000_t75" style="width:18pt;height:15.35pt" o:ole="">
                        <v:imagedata r:id="rId5" o:title=""/>
                      </v:shape>
                      <w:control r:id="rId61" w:name="DefaultOcxName35" w:shapeid="_x0000_i141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83"/>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and II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2" type="#_x0000_t75" style="width:18pt;height:15.35pt" o:ole="">
                        <v:imagedata r:id="rId5" o:title=""/>
                      </v:shape>
                      <w:control r:id="rId62" w:name="DefaultOcxName36" w:shapeid="_x0000_i141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 and III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1" type="#_x0000_t75" style="width:18pt;height:15.35pt" o:ole="">
                        <v:imagedata r:id="rId5" o:title=""/>
                      </v:shape>
                      <w:control r:id="rId63" w:name="DefaultOcxName37" w:shapeid="_x0000_i141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and III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10" type="#_x0000_t75" style="width:18pt;height:15.35pt" o:ole="">
                        <v:imagedata r:id="rId5" o:title=""/>
                      </v:shape>
                      <w:control r:id="rId64" w:name="DefaultOcxName38" w:shapeid="_x0000_i141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None of these</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b/>
                <w:bCs/>
                <w:sz w:val="19"/>
                <w:szCs w:val="19"/>
              </w:rPr>
              <w:t>  I.</w:t>
            </w:r>
            <w:r w:rsidRPr="00492E05">
              <w:rPr>
                <w:rFonts w:ascii="Arial" w:eastAsia="Times New Roman" w:hAnsi="Arial" w:cs="Arial"/>
                <w:sz w:val="19"/>
                <w:szCs w:val="19"/>
              </w:rPr>
              <w:t> (10 x 6) men can complete the work in 1 day.</w:t>
            </w:r>
          </w:p>
          <w:tbl>
            <w:tblPr>
              <w:tblW w:w="0" w:type="auto"/>
              <w:tblCellSpacing w:w="0" w:type="dxa"/>
              <w:tblCellMar>
                <w:left w:w="0" w:type="dxa"/>
                <w:right w:w="0" w:type="dxa"/>
              </w:tblCellMar>
              <w:tblLook w:val="04A0"/>
            </w:tblPr>
            <w:tblGrid>
              <w:gridCol w:w="2672"/>
              <w:gridCol w:w="212"/>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1" name="Picture 3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1 man's 1 day's work =</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60</w:t>
                  </w: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br/>
            </w:r>
          </w:p>
          <w:tbl>
            <w:tblPr>
              <w:tblW w:w="0" w:type="auto"/>
              <w:tblCellSpacing w:w="0" w:type="dxa"/>
              <w:tblCellMar>
                <w:left w:w="0" w:type="dxa"/>
                <w:right w:w="0" w:type="dxa"/>
              </w:tblCellMar>
              <w:tblLook w:val="04A0"/>
            </w:tblPr>
            <w:tblGrid>
              <w:gridCol w:w="305"/>
              <w:gridCol w:w="163"/>
              <w:gridCol w:w="453"/>
              <w:gridCol w:w="212"/>
              <w:gridCol w:w="150"/>
              <w:gridCol w:w="720"/>
              <w:gridCol w:w="163"/>
              <w:gridCol w:w="453"/>
              <w:gridCol w:w="212"/>
              <w:gridCol w:w="150"/>
              <w:gridCol w:w="3431"/>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b/>
                      <w:bCs/>
                      <w:sz w:val="19"/>
                      <w:szCs w:val="19"/>
                    </w:rPr>
                    <w:t> II.</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2" name="Picture 3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 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3" name="Picture 3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men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4" name="Picture 3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 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5" name="Picture 3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gramStart"/>
                  <w:r w:rsidRPr="00492E05">
                    <w:rPr>
                      <w:rFonts w:ascii="Arial" w:eastAsia="Times New Roman" w:hAnsi="Arial" w:cs="Arial"/>
                      <w:sz w:val="19"/>
                      <w:szCs w:val="19"/>
                    </w:rPr>
                    <w:t>women</w:t>
                  </w:r>
                  <w:proofErr w:type="gramEnd"/>
                  <w:r w:rsidRPr="00492E05">
                    <w:rPr>
                      <w:rFonts w:ascii="Arial" w:eastAsia="Times New Roman" w:hAnsi="Arial" w:cs="Arial"/>
                      <w:sz w:val="19"/>
                      <w:szCs w:val="19"/>
                    </w:rPr>
                    <w:t xml:space="preserve"> can complete the work in 1 day.</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93"/>
              <w:gridCol w:w="163"/>
              <w:gridCol w:w="318"/>
              <w:gridCol w:w="150"/>
              <w:gridCol w:w="1823"/>
              <w:gridCol w:w="163"/>
              <w:gridCol w:w="318"/>
              <w:gridCol w:w="150"/>
              <w:gridCol w:w="2184"/>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lastRenderedPageBreak/>
                    <w:t>      </w:t>
                  </w:r>
                  <w:r>
                    <w:rPr>
                      <w:rFonts w:ascii="Arial" w:eastAsia="Times New Roman" w:hAnsi="Arial" w:cs="Arial"/>
                      <w:noProof/>
                      <w:sz w:val="19"/>
                      <w:szCs w:val="19"/>
                    </w:rPr>
                    <w:drawing>
                      <wp:inline distT="0" distB="0" distL="0" distR="0">
                        <wp:extent cx="160655" cy="84455"/>
                        <wp:effectExtent l="19050" t="0" r="0" b="0"/>
                        <wp:docPr id="36" name="Picture 3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7" name="Picture 3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8" name="Picture 3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men's 1 day work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9" name="Picture 3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0" name="Picture 4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gramStart"/>
                  <w:r w:rsidRPr="00492E05">
                    <w:rPr>
                      <w:rFonts w:ascii="Arial" w:eastAsia="Times New Roman" w:hAnsi="Arial" w:cs="Arial"/>
                      <w:sz w:val="19"/>
                      <w:szCs w:val="19"/>
                    </w:rPr>
                    <w:t>women's</w:t>
                  </w:r>
                  <w:proofErr w:type="gramEnd"/>
                  <w:r w:rsidRPr="00492E05">
                    <w:rPr>
                      <w:rFonts w:ascii="Arial" w:eastAsia="Times New Roman" w:hAnsi="Arial" w:cs="Arial"/>
                      <w:sz w:val="19"/>
                      <w:szCs w:val="19"/>
                    </w:rPr>
                    <w:t xml:space="preserve"> 1 day work = 1.</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93"/>
              <w:gridCol w:w="163"/>
              <w:gridCol w:w="318"/>
              <w:gridCol w:w="281"/>
              <w:gridCol w:w="212"/>
              <w:gridCol w:w="150"/>
              <w:gridCol w:w="297"/>
              <w:gridCol w:w="163"/>
              <w:gridCol w:w="318"/>
              <w:gridCol w:w="150"/>
              <w:gridCol w:w="2315"/>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41" name="Picture 4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2" name="Picture 4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3" name="Picture 4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4" name="Picture 4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5" name="Picture 4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gramStart"/>
                  <w:r w:rsidRPr="00492E05">
                    <w:rPr>
                      <w:rFonts w:ascii="Arial" w:eastAsia="Times New Roman" w:hAnsi="Arial" w:cs="Arial"/>
                      <w:sz w:val="19"/>
                      <w:szCs w:val="19"/>
                    </w:rPr>
                    <w:t>women's</w:t>
                  </w:r>
                  <w:proofErr w:type="gramEnd"/>
                  <w:r w:rsidRPr="00492E05">
                    <w:rPr>
                      <w:rFonts w:ascii="Arial" w:eastAsia="Times New Roman" w:hAnsi="Arial" w:cs="Arial"/>
                      <w:sz w:val="19"/>
                      <w:szCs w:val="19"/>
                    </w:rPr>
                    <w:t xml:space="preserve"> 1 day's work = 1.</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60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93"/>
              <w:gridCol w:w="163"/>
              <w:gridCol w:w="318"/>
              <w:gridCol w:w="150"/>
              <w:gridCol w:w="2197"/>
              <w:gridCol w:w="163"/>
              <w:gridCol w:w="315"/>
              <w:gridCol w:w="106"/>
              <w:gridCol w:w="150"/>
              <w:gridCol w:w="297"/>
              <w:gridCol w:w="106"/>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46" name="Picture 4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7" name="Picture 4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8" name="Picture 4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women's 1 day's work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9" name="Picture 4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4</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0" name="Picture 5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3</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020"/>
              <w:gridCol w:w="163"/>
              <w:gridCol w:w="106"/>
              <w:gridCol w:w="281"/>
              <w:gridCol w:w="318"/>
              <w:gridCol w:w="453"/>
              <w:gridCol w:w="150"/>
              <w:gridCol w:w="297"/>
              <w:gridCol w:w="106"/>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51" name="Picture 5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10 women's 1 day's work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2" name="Picture 5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3</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10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3" name="Picture 5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240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8</w:t>
                  </w:r>
                </w:p>
              </w:tc>
            </w:tr>
          </w:tbl>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So, 10 women can finish the work in 8 days.</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br/>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b/>
                <w:bCs/>
                <w:sz w:val="19"/>
                <w:szCs w:val="19"/>
              </w:rPr>
              <w:t>III.</w:t>
            </w:r>
            <w:r w:rsidRPr="00492E05">
              <w:rPr>
                <w:rFonts w:ascii="Arial" w:eastAsia="Times New Roman" w:hAnsi="Arial" w:cs="Arial"/>
                <w:sz w:val="19"/>
                <w:szCs w:val="19"/>
              </w:rPr>
              <w:t> (10 men's work for 3 days) + (10 women's work for 4 days) = 1</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54" name="Picture 5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(10 x 3) men's 1 day's work + (10 x 4) women's 1 day's work = 1</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55" name="Picture 5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imp.gif"/>
                          <pic:cNvPicPr>
                            <a:picLocks noChangeAspect="1" noChangeArrowheads="1"/>
                          </pic:cNvPicPr>
                        </pic:nvPicPr>
                        <pic:blipFill>
                          <a:blip r:embed="rId23"/>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30 men's 1 day's work + 40 women's 1 day's work = 1</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br/>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Thus, I and III will give us the answer.</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And, II and III will give us the answer.</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101600"/>
                  <wp:effectExtent l="19050" t="0" r="0" b="0"/>
                  <wp:docPr id="56" name="Picture 5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Correct answer is (A).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65" w:tgtFrame="_blank" w:history="1">
              <w:r w:rsidRPr="00492E05">
                <w:rPr>
                  <w:rFonts w:ascii="Arial" w:eastAsia="Times New Roman" w:hAnsi="Arial" w:cs="Arial"/>
                  <w:color w:val="0077CC"/>
                  <w:sz w:val="19"/>
                  <w:u w:val="single"/>
                </w:rPr>
                <w:t>Time and Work</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66"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w:t>
            </w:r>
            <w:proofErr w:type="spellEnd"/>
            <w:r w:rsidRPr="00492E05">
              <w:rPr>
                <w:rFonts w:ascii="Arial" w:eastAsia="Times New Roman" w:hAnsi="Arial" w:cs="Arial"/>
                <w:b/>
                <w:bCs/>
                <w:color w:val="808080"/>
                <w:sz w:val="19"/>
                <w:szCs w:val="19"/>
              </w:rPr>
              <w:t>. 10):</w:t>
            </w:r>
          </w:p>
          <w:p w:rsidR="00492E05" w:rsidRPr="00492E05" w:rsidRDefault="00492E05" w:rsidP="00492E05">
            <w:pPr>
              <w:spacing w:after="133" w:line="240" w:lineRule="auto"/>
              <w:rPr>
                <w:rFonts w:ascii="Arial" w:eastAsia="Times New Roman" w:hAnsi="Arial" w:cs="Arial"/>
                <w:sz w:val="19"/>
                <w:szCs w:val="19"/>
              </w:rPr>
            </w:pPr>
            <w:r w:rsidRPr="00492E05">
              <w:rPr>
                <w:rFonts w:ascii="Arial" w:eastAsia="Times New Roman" w:hAnsi="Arial" w:cs="Arial"/>
                <w:sz w:val="19"/>
                <w:szCs w:val="19"/>
              </w:rPr>
              <w:t>Each of these questions is followed by three statements. You have to study the question and all the three statements given to decide whether any information provided in the statement(s) is redundant and can be dispensed with while answering the given question.</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w:t>
            </w:r>
          </w:p>
        </w:tc>
        <w:tc>
          <w:tcPr>
            <w:tcW w:w="0" w:type="auto"/>
            <w:hideMark/>
          </w:tcPr>
          <w:tbl>
            <w:tblPr>
              <w:tblW w:w="0" w:type="auto"/>
              <w:tblCellSpacing w:w="0" w:type="dxa"/>
              <w:tblCellMar>
                <w:left w:w="0" w:type="dxa"/>
                <w:right w:w="0" w:type="dxa"/>
              </w:tblCellMar>
              <w:tblLook w:val="04A0"/>
            </w:tblPr>
            <w:tblGrid>
              <w:gridCol w:w="522"/>
              <w:gridCol w:w="8505"/>
            </w:tblGrid>
            <w:tr w:rsidR="00492E05" w:rsidRPr="00492E05">
              <w:trPr>
                <w:tblCellSpacing w:w="0" w:type="dxa"/>
              </w:trPr>
              <w:tc>
                <w:tcPr>
                  <w:tcW w:w="0" w:type="auto"/>
                  <w:gridSpan w:val="2"/>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 men and 14 women are working together in a field. After working for 3 days, 5 men and 8 women leave the work. How many more days will be required to complete the work?</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19 men and 12 women together can complete the work in 18 days.</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II.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16 men can complete two-third of the work in 16 days.</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 III.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In 1 day, the work done by three men in equal to the work done by four women.</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9" type="#_x0000_t75" style="width:18pt;height:15.35pt" o:ole="">
                        <v:imagedata r:id="rId5" o:title=""/>
                      </v:shape>
                      <w:control r:id="rId67" w:name="DefaultOcxName39" w:shapeid="_x0000_i140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8" type="#_x0000_t75" style="width:18pt;height:15.35pt" o:ole="">
                        <v:imagedata r:id="rId5" o:title=""/>
                      </v:shape>
                      <w:control r:id="rId68" w:name="DefaultOcxName40" w:shapeid="_x0000_i140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7" type="#_x0000_t75" style="width:18pt;height:15.35pt" o:ole="">
                        <v:imagedata r:id="rId5" o:title=""/>
                      </v:shape>
                      <w:control r:id="rId69" w:name="DefaultOcxName41" w:shapeid="_x0000_i140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III only</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6" type="#_x0000_t75" style="width:18pt;height:15.35pt" o:ole="">
                        <v:imagedata r:id="rId5" o:title=""/>
                      </v:shape>
                      <w:control r:id="rId70" w:name="DefaultOcxName42" w:shapeid="_x0000_i140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6"/>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or II or III</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5" type="#_x0000_t75" style="width:18pt;height:15.35pt" o:ole="">
                        <v:imagedata r:id="rId5" o:title=""/>
                      </v:shape>
                      <w:control r:id="rId71" w:name="DefaultOcxName43" w:shapeid="_x0000_i140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4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 or III only</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lastRenderedPageBreak/>
              <w:t xml:space="preserve">Clearly, I only </w:t>
            </w:r>
            <w:proofErr w:type="gramStart"/>
            <w:r w:rsidRPr="00492E05">
              <w:rPr>
                <w:rFonts w:ascii="Arial" w:eastAsia="Times New Roman" w:hAnsi="Arial" w:cs="Arial"/>
                <w:sz w:val="19"/>
                <w:szCs w:val="19"/>
              </w:rPr>
              <w:t>gives</w:t>
            </w:r>
            <w:proofErr w:type="gramEnd"/>
            <w:r w:rsidRPr="00492E05">
              <w:rPr>
                <w:rFonts w:ascii="Arial" w:eastAsia="Times New Roman" w:hAnsi="Arial" w:cs="Arial"/>
                <w:sz w:val="19"/>
                <w:szCs w:val="19"/>
              </w:rPr>
              <w:t xml:space="preserve"> the answer.</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Similarly, II only gives the answer.</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And, III only gives the answer.</w:t>
            </w:r>
          </w:p>
          <w:p w:rsidR="00492E05" w:rsidRPr="00492E05" w:rsidRDefault="00492E05" w:rsidP="00492E05">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7" name="Picture 5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Correct answer is (D).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72" w:tgtFrame="_blank" w:history="1">
              <w:r w:rsidRPr="00492E05">
                <w:rPr>
                  <w:rFonts w:ascii="Arial" w:eastAsia="Times New Roman" w:hAnsi="Arial" w:cs="Arial"/>
                  <w:color w:val="0077CC"/>
                  <w:sz w:val="19"/>
                  <w:u w:val="single"/>
                </w:rPr>
                <w:t>Time and Work</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73"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11.</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 towel, when bleached, was found to have lost 20% of its length and 10% of its breadth. The percentage of decrease in area is:</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4" type="#_x0000_t75" style="width:18pt;height:15.35pt" o:ole="">
                        <v:imagedata r:id="rId5" o:title=""/>
                      </v:shape>
                      <w:control r:id="rId74" w:name="DefaultOcxName44" w:shapeid="_x0000_i140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3" type="#_x0000_t75" style="width:18pt;height:15.35pt" o:ole="">
                        <v:imagedata r:id="rId5" o:title=""/>
                      </v:shape>
                      <w:control r:id="rId75" w:name="DefaultOcxName45" w:shapeid="_x0000_i140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5"/>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10.08%</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2" type="#_x0000_t75" style="width:18pt;height:15.35pt" o:ole="">
                        <v:imagedata r:id="rId5" o:title=""/>
                      </v:shape>
                      <w:control r:id="rId76" w:name="DefaultOcxName46" w:shapeid="_x0000_i140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1" type="#_x0000_t75" style="width:18pt;height:15.35pt" o:ole="">
                        <v:imagedata r:id="rId5" o:title=""/>
                      </v:shape>
                      <w:control r:id="rId77" w:name="DefaultOcxName47" w:shapeid="_x0000_i140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28%</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Let original length = </w:t>
            </w:r>
            <w:r w:rsidRPr="00492E05">
              <w:rPr>
                <w:rFonts w:ascii="Arial" w:eastAsia="Times New Roman" w:hAnsi="Arial" w:cs="Arial"/>
                <w:i/>
                <w:iCs/>
                <w:sz w:val="19"/>
                <w:szCs w:val="19"/>
              </w:rPr>
              <w:t>x</w:t>
            </w:r>
            <w:r w:rsidRPr="00492E05">
              <w:rPr>
                <w:rFonts w:ascii="Arial" w:eastAsia="Times New Roman" w:hAnsi="Arial" w:cs="Arial"/>
                <w:sz w:val="19"/>
                <w:szCs w:val="19"/>
              </w:rPr>
              <w:t> and original breadth = </w:t>
            </w:r>
            <w:r w:rsidRPr="00492E05">
              <w:rPr>
                <w:rFonts w:ascii="Arial" w:eastAsia="Times New Roman" w:hAnsi="Arial" w:cs="Arial"/>
                <w:i/>
                <w:iCs/>
                <w:sz w:val="19"/>
                <w:szCs w:val="19"/>
              </w:rPr>
              <w:t>y</w:t>
            </w:r>
            <w:r w:rsidRPr="00492E05">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1540"/>
              <w:gridCol w:w="1983"/>
            </w:tblGrid>
            <w:tr w:rsidR="00492E05" w:rsidRPr="00492E05" w:rsidTr="00492E05">
              <w:trPr>
                <w:tblCellSpacing w:w="0" w:type="dxa"/>
              </w:trPr>
              <w:tc>
                <w:tcPr>
                  <w:tcW w:w="0" w:type="auto"/>
                  <w:tcMar>
                    <w:top w:w="0" w:type="dxa"/>
                    <w:left w:w="0" w:type="dxa"/>
                    <w:bottom w:w="227"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Decrease in area</w:t>
                  </w:r>
                </w:p>
              </w:tc>
              <w:tc>
                <w:tcPr>
                  <w:tcW w:w="0" w:type="auto"/>
                  <w:tcMar>
                    <w:top w:w="0" w:type="dxa"/>
                    <w:left w:w="0" w:type="dxa"/>
                    <w:bottom w:w="227" w:type="dxa"/>
                    <w:right w:w="0" w:type="dxa"/>
                  </w:tcMar>
                  <w:vAlign w:val="center"/>
                  <w:hideMark/>
                </w:tcPr>
                <w:tbl>
                  <w:tblPr>
                    <w:tblpPr w:leftFromText="36" w:rightFromText="36" w:vertAnchor="text"/>
                    <w:tblW w:w="0" w:type="auto"/>
                    <w:tblCellSpacing w:w="0" w:type="dxa"/>
                    <w:tblCellMar>
                      <w:left w:w="0" w:type="dxa"/>
                      <w:right w:w="0" w:type="dxa"/>
                    </w:tblCellMar>
                    <w:tblLook w:val="04A0"/>
                  </w:tblPr>
                  <w:tblGrid>
                    <w:gridCol w:w="563"/>
                    <w:gridCol w:w="163"/>
                    <w:gridCol w:w="318"/>
                    <w:gridCol w:w="95"/>
                    <w:gridCol w:w="281"/>
                    <w:gridCol w:w="318"/>
                    <w:gridCol w:w="95"/>
                    <w:gridCol w:w="150"/>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w:t>
                        </w:r>
                        <w:proofErr w:type="spellStart"/>
                        <w:r w:rsidRPr="00492E05">
                          <w:rPr>
                            <w:rFonts w:ascii="Arial" w:eastAsia="Times New Roman" w:hAnsi="Arial" w:cs="Arial"/>
                            <w:i/>
                            <w:iCs/>
                            <w:sz w:val="19"/>
                            <w:szCs w:val="19"/>
                          </w:rPr>
                          <w:t>xy</w:t>
                        </w:r>
                        <w:proofErr w:type="spellEnd"/>
                        <w:r w:rsidRPr="00492E05">
                          <w:rPr>
                            <w:rFonts w:ascii="Arial" w:eastAsia="Times New Roman" w:hAnsi="Arial" w:cs="Arial"/>
                            <w:i/>
                            <w:iCs/>
                            <w:sz w:val="19"/>
                            <w:szCs w:val="19"/>
                          </w:rPr>
                          <w:t xml:space="preserve">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8" name="Picture 5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80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90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i/>
                            <w:iCs/>
                            <w:sz w:val="19"/>
                            <w:szCs w:val="19"/>
                          </w:rPr>
                          <w:t>y</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9" name="Picture 5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tcMar>
                    <w:top w:w="0" w:type="dxa"/>
                    <w:left w:w="0" w:type="dxa"/>
                    <w:bottom w:w="227"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pPr w:leftFromText="36" w:rightFromText="36" w:vertAnchor="text"/>
                    <w:tblW w:w="0" w:type="auto"/>
                    <w:tblCellSpacing w:w="0" w:type="dxa"/>
                    <w:tblCellMar>
                      <w:left w:w="0" w:type="dxa"/>
                      <w:right w:w="0" w:type="dxa"/>
                    </w:tblCellMar>
                    <w:tblLook w:val="04A0"/>
                  </w:tblPr>
                  <w:tblGrid>
                    <w:gridCol w:w="204"/>
                    <w:gridCol w:w="163"/>
                    <w:gridCol w:w="400"/>
                    <w:gridCol w:w="212"/>
                    <w:gridCol w:w="190"/>
                    <w:gridCol w:w="150"/>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0" name="Picture 6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r w:rsidRPr="00492E05">
                          <w:rPr>
                            <w:rFonts w:ascii="Arial" w:eastAsia="Times New Roman" w:hAnsi="Arial" w:cs="Arial"/>
                            <w:i/>
                            <w:iCs/>
                            <w:sz w:val="19"/>
                            <w:szCs w:val="19"/>
                          </w:rPr>
                          <w:t>xy</w:t>
                        </w:r>
                        <w:proofErr w:type="spellEnd"/>
                        <w:r w:rsidRPr="00492E05">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18</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r w:rsidRPr="00492E05">
                          <w:rPr>
                            <w:rFonts w:ascii="Arial" w:eastAsia="Times New Roman" w:hAnsi="Arial" w:cs="Arial"/>
                            <w:i/>
                            <w:iCs/>
                            <w:sz w:val="19"/>
                            <w:szCs w:val="19"/>
                          </w:rPr>
                          <w:t>xy</w:t>
                        </w:r>
                        <w:proofErr w:type="spellEnd"/>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1" name="Picture 6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25</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tcMar>
                    <w:top w:w="0" w:type="dxa"/>
                    <w:left w:w="0" w:type="dxa"/>
                    <w:bottom w:w="227"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204"/>
                    <w:gridCol w:w="212"/>
                    <w:gridCol w:w="243"/>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proofErr w:type="gramStart"/>
                        <w:r w:rsidRPr="00492E05">
                          <w:rPr>
                            <w:rFonts w:ascii="Arial" w:eastAsia="Times New Roman" w:hAnsi="Arial" w:cs="Arial"/>
                            <w:i/>
                            <w:iCs/>
                            <w:sz w:val="19"/>
                            <w:szCs w:val="19"/>
                          </w:rPr>
                          <w:t>xy</w:t>
                        </w:r>
                        <w:proofErr w:type="spellEnd"/>
                        <w:proofErr w:type="gramEnd"/>
                        <w:r w:rsidRPr="00492E05">
                          <w:rPr>
                            <w:rFonts w:ascii="Arial" w:eastAsia="Times New Roman" w:hAnsi="Arial" w:cs="Arial"/>
                            <w:sz w:val="19"/>
                            <w:szCs w:val="19"/>
                          </w:rPr>
                          <w:t>.</w:t>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25</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628"/>
              <w:gridCol w:w="163"/>
              <w:gridCol w:w="212"/>
              <w:gridCol w:w="431"/>
              <w:gridCol w:w="190"/>
              <w:gridCol w:w="558"/>
              <w:gridCol w:w="319"/>
              <w:gridCol w:w="783"/>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2" name="Picture 6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Decrease %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3" name="Picture 6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7</w:t>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r w:rsidRPr="00492E05">
                    <w:rPr>
                      <w:rFonts w:ascii="Arial" w:eastAsia="Times New Roman" w:hAnsi="Arial" w:cs="Arial"/>
                      <w:i/>
                      <w:iCs/>
                      <w:sz w:val="19"/>
                      <w:szCs w:val="19"/>
                    </w:rPr>
                    <w:t>xy</w:t>
                  </w:r>
                  <w:proofErr w:type="spellEnd"/>
                  <w:r w:rsidRPr="00492E05">
                    <w:rPr>
                      <w:rFonts w:ascii="Arial" w:eastAsia="Times New Roman" w:hAnsi="Arial" w:cs="Arial"/>
                      <w:sz w:val="19"/>
                      <w:szCs w:val="19"/>
                    </w:rPr>
                    <w:t> 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100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4" name="Picture 6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28%.</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25</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proofErr w:type="spellStart"/>
                  <w:r w:rsidRPr="00492E05">
                    <w:rPr>
                      <w:rFonts w:ascii="Arial" w:eastAsia="Times New Roman" w:hAnsi="Arial" w:cs="Arial"/>
                      <w:i/>
                      <w:iCs/>
                      <w:sz w:val="19"/>
                      <w:szCs w:val="19"/>
                    </w:rPr>
                    <w:t>xy</w:t>
                  </w:r>
                  <w:proofErr w:type="spellEnd"/>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78" w:tgtFrame="_blank" w:history="1">
              <w:r w:rsidRPr="00492E05">
                <w:rPr>
                  <w:rFonts w:ascii="Arial" w:eastAsia="Times New Roman" w:hAnsi="Arial" w:cs="Arial"/>
                  <w:color w:val="0077CC"/>
                  <w:sz w:val="19"/>
                  <w:u w:val="single"/>
                </w:rPr>
                <w:t>Area</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79"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w:t>
            </w:r>
            <w:proofErr w:type="spellEnd"/>
            <w:r w:rsidRPr="00492E05">
              <w:rPr>
                <w:rFonts w:ascii="Arial" w:eastAsia="Times New Roman" w:hAnsi="Arial" w:cs="Arial"/>
                <w:b/>
                <w:bCs/>
                <w:color w:val="808080"/>
                <w:sz w:val="19"/>
                <w:szCs w:val="19"/>
              </w:rPr>
              <w:t>. 12):</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492E05" w:rsidRPr="00492E05" w:rsidRDefault="00492E05" w:rsidP="00492E05">
            <w:pPr>
              <w:numPr>
                <w:ilvl w:val="0"/>
                <w:numId w:val="1"/>
              </w:numPr>
              <w:spacing w:before="133" w:after="0" w:line="240" w:lineRule="auto"/>
              <w:ind w:left="0"/>
              <w:rPr>
                <w:rFonts w:ascii="Arial" w:eastAsia="Times New Roman" w:hAnsi="Arial" w:cs="Arial"/>
                <w:sz w:val="19"/>
                <w:szCs w:val="19"/>
              </w:rPr>
            </w:pPr>
            <w:r w:rsidRPr="00492E05">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492E05" w:rsidRPr="00492E05" w:rsidRDefault="00492E05" w:rsidP="00492E05">
            <w:pPr>
              <w:numPr>
                <w:ilvl w:val="0"/>
                <w:numId w:val="1"/>
              </w:numPr>
              <w:spacing w:before="133" w:after="0" w:line="240" w:lineRule="auto"/>
              <w:ind w:left="0"/>
              <w:rPr>
                <w:rFonts w:ascii="Arial" w:eastAsia="Times New Roman" w:hAnsi="Arial" w:cs="Arial"/>
                <w:sz w:val="19"/>
                <w:szCs w:val="19"/>
              </w:rPr>
            </w:pPr>
            <w:r w:rsidRPr="00492E05">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492E05" w:rsidRPr="00492E05" w:rsidRDefault="00492E05" w:rsidP="00492E05">
            <w:pPr>
              <w:numPr>
                <w:ilvl w:val="0"/>
                <w:numId w:val="1"/>
              </w:numPr>
              <w:spacing w:before="133" w:after="0" w:line="240" w:lineRule="auto"/>
              <w:ind w:left="0"/>
              <w:rPr>
                <w:rFonts w:ascii="Arial" w:eastAsia="Times New Roman" w:hAnsi="Arial" w:cs="Arial"/>
                <w:sz w:val="19"/>
                <w:szCs w:val="19"/>
              </w:rPr>
            </w:pPr>
            <w:r w:rsidRPr="00492E05">
              <w:rPr>
                <w:rFonts w:ascii="Arial" w:eastAsia="Times New Roman" w:hAnsi="Arial" w:cs="Arial"/>
                <w:sz w:val="19"/>
                <w:szCs w:val="19"/>
              </w:rPr>
              <w:t>Give answer (C) if the data either in Statement I or in Statement II alone are sufficient to answer the question.</w:t>
            </w:r>
          </w:p>
          <w:p w:rsidR="00492E05" w:rsidRPr="00492E05" w:rsidRDefault="00492E05" w:rsidP="00492E05">
            <w:pPr>
              <w:numPr>
                <w:ilvl w:val="0"/>
                <w:numId w:val="1"/>
              </w:numPr>
              <w:spacing w:before="133" w:after="0" w:line="240" w:lineRule="auto"/>
              <w:ind w:left="0"/>
              <w:rPr>
                <w:rFonts w:ascii="Arial" w:eastAsia="Times New Roman" w:hAnsi="Arial" w:cs="Arial"/>
                <w:sz w:val="19"/>
                <w:szCs w:val="19"/>
              </w:rPr>
            </w:pPr>
            <w:r w:rsidRPr="00492E05">
              <w:rPr>
                <w:rFonts w:ascii="Arial" w:eastAsia="Times New Roman" w:hAnsi="Arial" w:cs="Arial"/>
                <w:sz w:val="19"/>
                <w:szCs w:val="19"/>
              </w:rPr>
              <w:t>Give answer (D) if the data even in both Statements I and II together are not sufficient to answer the question.</w:t>
            </w:r>
          </w:p>
          <w:p w:rsidR="00492E05" w:rsidRPr="00492E05" w:rsidRDefault="00492E05" w:rsidP="00492E05">
            <w:pPr>
              <w:numPr>
                <w:ilvl w:val="0"/>
                <w:numId w:val="1"/>
              </w:numPr>
              <w:spacing w:before="133" w:after="133" w:line="240" w:lineRule="auto"/>
              <w:ind w:left="0"/>
              <w:rPr>
                <w:rFonts w:ascii="Arial" w:eastAsia="Times New Roman" w:hAnsi="Arial" w:cs="Arial"/>
                <w:sz w:val="19"/>
                <w:szCs w:val="19"/>
              </w:rPr>
            </w:pPr>
            <w:r w:rsidRPr="00492E05">
              <w:rPr>
                <w:rFonts w:ascii="Arial" w:eastAsia="Times New Roman" w:hAnsi="Arial" w:cs="Arial"/>
                <w:sz w:val="19"/>
                <w:szCs w:val="19"/>
              </w:rPr>
              <w:t xml:space="preserve">Give </w:t>
            </w:r>
            <w:proofErr w:type="gramStart"/>
            <w:r w:rsidRPr="00492E05">
              <w:rPr>
                <w:rFonts w:ascii="Arial" w:eastAsia="Times New Roman" w:hAnsi="Arial" w:cs="Arial"/>
                <w:sz w:val="19"/>
                <w:szCs w:val="19"/>
              </w:rPr>
              <w:t>answer(</w:t>
            </w:r>
            <w:proofErr w:type="gramEnd"/>
            <w:r w:rsidRPr="00492E05">
              <w:rPr>
                <w:rFonts w:ascii="Arial" w:eastAsia="Times New Roman" w:hAnsi="Arial" w:cs="Arial"/>
                <w:sz w:val="19"/>
                <w:szCs w:val="19"/>
              </w:rPr>
              <w:t>E) if the data in both Statements I and II together are necessary to answer the question.</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12.</w:t>
            </w:r>
          </w:p>
        </w:tc>
        <w:tc>
          <w:tcPr>
            <w:tcW w:w="0" w:type="auto"/>
            <w:hideMark/>
          </w:tcPr>
          <w:tbl>
            <w:tblPr>
              <w:tblW w:w="0" w:type="auto"/>
              <w:tblCellSpacing w:w="0" w:type="dxa"/>
              <w:tblCellMar>
                <w:left w:w="0" w:type="dxa"/>
                <w:right w:w="0" w:type="dxa"/>
              </w:tblCellMar>
              <w:tblLook w:val="04A0"/>
            </w:tblPr>
            <w:tblGrid>
              <w:gridCol w:w="264"/>
              <w:gridCol w:w="5218"/>
            </w:tblGrid>
            <w:tr w:rsidR="00492E05" w:rsidRPr="00492E05">
              <w:trPr>
                <w:tblCellSpacing w:w="0" w:type="dxa"/>
              </w:trPr>
              <w:tc>
                <w:tcPr>
                  <w:tcW w:w="0" w:type="auto"/>
                  <w:gridSpan w:val="2"/>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What is the capacity of a cylindrical tank?</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lastRenderedPageBreak/>
                    <w:t>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xml:space="preserve">Radius of the base is half of its height which is 28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w:t>
                  </w:r>
                </w:p>
              </w:tc>
            </w:tr>
            <w:tr w:rsidR="00492E05" w:rsidRPr="00492E05">
              <w:trPr>
                <w:tblCellSpacing w:w="0" w:type="dxa"/>
              </w:trPr>
              <w:tc>
                <w:tcPr>
                  <w:tcW w:w="0" w:type="auto"/>
                  <w:tcMar>
                    <w:top w:w="0" w:type="dxa"/>
                    <w:left w:w="0" w:type="dxa"/>
                    <w:bottom w:w="227" w:type="dxa"/>
                    <w:right w:w="0" w:type="dxa"/>
                  </w:tcMar>
                  <w:hideMark/>
                </w:tcPr>
                <w:p w:rsidR="00492E05" w:rsidRPr="00492E05" w:rsidRDefault="00492E05" w:rsidP="00492E05">
                  <w:pPr>
                    <w:spacing w:after="0" w:line="240" w:lineRule="auto"/>
                    <w:jc w:val="right"/>
                    <w:rPr>
                      <w:rFonts w:ascii="Arial" w:eastAsia="Times New Roman" w:hAnsi="Arial" w:cs="Arial"/>
                      <w:sz w:val="19"/>
                      <w:szCs w:val="19"/>
                    </w:rPr>
                  </w:pPr>
                  <w:r w:rsidRPr="00492E05">
                    <w:rPr>
                      <w:rFonts w:ascii="Arial" w:eastAsia="Times New Roman" w:hAnsi="Arial" w:cs="Arial"/>
                      <w:sz w:val="19"/>
                      <w:szCs w:val="19"/>
                    </w:rPr>
                    <w:t> II. </w:t>
                  </w:r>
                </w:p>
              </w:tc>
              <w:tc>
                <w:tcPr>
                  <w:tcW w:w="0" w:type="auto"/>
                  <w:tcMar>
                    <w:top w:w="0" w:type="dxa"/>
                    <w:left w:w="0" w:type="dxa"/>
                    <w:bottom w:w="227" w:type="dxa"/>
                    <w:right w:w="0" w:type="dxa"/>
                  </w:tcMa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xml:space="preserve">Area of the base is 616 sq.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 xml:space="preserve"> and its height is 28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400" type="#_x0000_t75" style="width:18pt;height:15.35pt" o:ole="">
                        <v:imagedata r:id="rId5" o:title=""/>
                      </v:shape>
                      <w:control r:id="rId80" w:name="DefaultOcxName48" w:shapeid="_x0000_i140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alone sufficient while II alone not sufficient to answer</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9" type="#_x0000_t75" style="width:18pt;height:15.35pt" o:ole="">
                        <v:imagedata r:id="rId5" o:title=""/>
                      </v:shape>
                      <w:control r:id="rId81" w:name="DefaultOcxName49" w:shapeid="_x0000_i139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 alone sufficient while I alone not sufficient to answer</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8" type="#_x0000_t75" style="width:18pt;height:15.35pt" o:ole="">
                        <v:imagedata r:id="rId5" o:title=""/>
                      </v:shape>
                      <w:control r:id="rId82" w:name="DefaultOcxName50" w:shapeid="_x0000_i139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Either I or II alone sufficient to answer</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7" type="#_x0000_t75" style="width:18pt;height:15.35pt" o:ole="">
                        <v:imagedata r:id="rId5" o:title=""/>
                      </v:shape>
                      <w:control r:id="rId83" w:name="DefaultOcxName51" w:shapeid="_x0000_i139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Both I and II are not sufficient to answer</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6" type="#_x0000_t75" style="width:18pt;height:15.35pt" o:ole="">
                        <v:imagedata r:id="rId5" o:title=""/>
                      </v:shape>
                      <w:control r:id="rId84" w:name="DefaultOcxName52" w:shapeid="_x0000_i139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Both I and II are necessary to answer</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 gives, </w:t>
            </w:r>
            <w:r w:rsidRPr="00492E05">
              <w:rPr>
                <w:rFonts w:ascii="Arial" w:eastAsia="Times New Roman" w:hAnsi="Arial" w:cs="Arial"/>
                <w:i/>
                <w:iCs/>
                <w:sz w:val="19"/>
                <w:szCs w:val="19"/>
              </w:rPr>
              <w:t>h</w:t>
            </w:r>
            <w:r w:rsidRPr="00492E05">
              <w:rPr>
                <w:rFonts w:ascii="Arial" w:eastAsia="Times New Roman" w:hAnsi="Arial" w:cs="Arial"/>
                <w:sz w:val="19"/>
                <w:szCs w:val="19"/>
              </w:rPr>
              <w:t> = 28 m and </w:t>
            </w:r>
            <w:r w:rsidRPr="00492E05">
              <w:rPr>
                <w:rFonts w:ascii="Arial" w:eastAsia="Times New Roman" w:hAnsi="Arial" w:cs="Arial"/>
                <w:i/>
                <w:iCs/>
                <w:sz w:val="19"/>
                <w:szCs w:val="19"/>
              </w:rPr>
              <w:t>r</w:t>
            </w:r>
            <w:r w:rsidRPr="00492E05">
              <w:rPr>
                <w:rFonts w:ascii="Arial" w:eastAsia="Times New Roman" w:hAnsi="Arial" w:cs="Arial"/>
                <w:sz w:val="19"/>
                <w:szCs w:val="19"/>
              </w:rPr>
              <w:t> = 14.</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5" name="Picture 6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Capacity = </w:t>
            </w:r>
            <w:r>
              <w:rPr>
                <w:rFonts w:ascii="Arial" w:eastAsia="Times New Roman" w:hAnsi="Arial" w:cs="Arial"/>
                <w:noProof/>
                <w:sz w:val="19"/>
                <w:szCs w:val="19"/>
              </w:rPr>
              <w:drawing>
                <wp:inline distT="0" distB="0" distL="0" distR="0">
                  <wp:extent cx="84455" cy="118745"/>
                  <wp:effectExtent l="19050" t="0" r="0" b="0"/>
                  <wp:docPr id="66" name="Picture 66"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diabix.com/_files/images/aptitude/1-sym-pi.gif"/>
                          <pic:cNvPicPr>
                            <a:picLocks noChangeAspect="1" noChangeArrowheads="1"/>
                          </pic:cNvPicPr>
                        </pic:nvPicPr>
                        <pic:blipFill>
                          <a:blip r:embed="rId85"/>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492E05">
              <w:rPr>
                <w:rFonts w:ascii="Arial" w:eastAsia="Times New Roman" w:hAnsi="Arial" w:cs="Arial"/>
                <w:i/>
                <w:iCs/>
                <w:sz w:val="19"/>
                <w:szCs w:val="19"/>
              </w:rPr>
              <w:t>r</w:t>
            </w:r>
            <w:r w:rsidRPr="00492E05">
              <w:rPr>
                <w:rFonts w:ascii="Arial" w:eastAsia="Times New Roman" w:hAnsi="Arial" w:cs="Arial"/>
                <w:sz w:val="16"/>
                <w:szCs w:val="16"/>
                <w:vertAlign w:val="superscript"/>
              </w:rPr>
              <w:t>2</w:t>
            </w:r>
            <w:r w:rsidRPr="00492E05">
              <w:rPr>
                <w:rFonts w:ascii="Arial" w:eastAsia="Times New Roman" w:hAnsi="Arial" w:cs="Arial"/>
                <w:i/>
                <w:iCs/>
                <w:sz w:val="19"/>
                <w:szCs w:val="19"/>
              </w:rPr>
              <w:t>h</w:t>
            </w:r>
            <w:r w:rsidRPr="00492E05">
              <w:rPr>
                <w:rFonts w:ascii="Arial" w:eastAsia="Times New Roman" w:hAnsi="Arial" w:cs="Arial"/>
                <w:sz w:val="19"/>
                <w:szCs w:val="19"/>
              </w:rPr>
              <w:t>, which can be obtained.</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xml:space="preserve">Thus, I alone </w:t>
            </w:r>
            <w:proofErr w:type="gramStart"/>
            <w:r w:rsidRPr="00492E05">
              <w:rPr>
                <w:rFonts w:ascii="Arial" w:eastAsia="Times New Roman" w:hAnsi="Arial" w:cs="Arial"/>
                <w:sz w:val="19"/>
                <w:szCs w:val="19"/>
              </w:rPr>
              <w:t>gives</w:t>
            </w:r>
            <w:proofErr w:type="gramEnd"/>
            <w:r w:rsidRPr="00492E05">
              <w:rPr>
                <w:rFonts w:ascii="Arial" w:eastAsia="Times New Roman" w:hAnsi="Arial" w:cs="Arial"/>
                <w:sz w:val="19"/>
                <w:szCs w:val="19"/>
              </w:rPr>
              <w:t xml:space="preserve"> the answer.</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II gives, </w:t>
            </w:r>
            <w:r>
              <w:rPr>
                <w:rFonts w:ascii="Arial" w:eastAsia="Times New Roman" w:hAnsi="Arial" w:cs="Arial"/>
                <w:noProof/>
                <w:sz w:val="19"/>
                <w:szCs w:val="19"/>
              </w:rPr>
              <w:drawing>
                <wp:inline distT="0" distB="0" distL="0" distR="0">
                  <wp:extent cx="84455" cy="118745"/>
                  <wp:effectExtent l="19050" t="0" r="0" b="0"/>
                  <wp:docPr id="67" name="Picture 67"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diabix.com/_files/images/aptitude/1-sym-pi.gif"/>
                          <pic:cNvPicPr>
                            <a:picLocks noChangeAspect="1" noChangeArrowheads="1"/>
                          </pic:cNvPicPr>
                        </pic:nvPicPr>
                        <pic:blipFill>
                          <a:blip r:embed="rId85"/>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492E05">
              <w:rPr>
                <w:rFonts w:ascii="Arial" w:eastAsia="Times New Roman" w:hAnsi="Arial" w:cs="Arial"/>
                <w:i/>
                <w:iCs/>
                <w:sz w:val="19"/>
                <w:szCs w:val="19"/>
              </w:rPr>
              <w:t>r</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616 m</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and </w:t>
            </w:r>
            <w:r w:rsidRPr="00492E05">
              <w:rPr>
                <w:rFonts w:ascii="Arial" w:eastAsia="Times New Roman" w:hAnsi="Arial" w:cs="Arial"/>
                <w:i/>
                <w:iCs/>
                <w:sz w:val="19"/>
                <w:szCs w:val="19"/>
              </w:rPr>
              <w:t>h</w:t>
            </w:r>
            <w:r w:rsidRPr="00492E05">
              <w:rPr>
                <w:rFonts w:ascii="Arial" w:eastAsia="Times New Roman" w:hAnsi="Arial" w:cs="Arial"/>
                <w:sz w:val="19"/>
                <w:szCs w:val="19"/>
              </w:rPr>
              <w:t> = 28 m.</w:t>
            </w:r>
          </w:p>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8" name="Picture 6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Capacity = (</w:t>
            </w:r>
            <w:r>
              <w:rPr>
                <w:rFonts w:ascii="Arial" w:eastAsia="Times New Roman" w:hAnsi="Arial" w:cs="Arial"/>
                <w:noProof/>
                <w:sz w:val="19"/>
                <w:szCs w:val="19"/>
              </w:rPr>
              <w:drawing>
                <wp:inline distT="0" distB="0" distL="0" distR="0">
                  <wp:extent cx="84455" cy="118745"/>
                  <wp:effectExtent l="19050" t="0" r="0" b="0"/>
                  <wp:docPr id="69" name="Picture 69"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indiabix.com/_files/images/aptitude/1-sym-pi.gif"/>
                          <pic:cNvPicPr>
                            <a:picLocks noChangeAspect="1" noChangeArrowheads="1"/>
                          </pic:cNvPicPr>
                        </pic:nvPicPr>
                        <pic:blipFill>
                          <a:blip r:embed="rId85"/>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492E05">
              <w:rPr>
                <w:rFonts w:ascii="Arial" w:eastAsia="Times New Roman" w:hAnsi="Arial" w:cs="Arial"/>
                <w:i/>
                <w:iCs/>
                <w:sz w:val="19"/>
                <w:szCs w:val="19"/>
              </w:rPr>
              <w:t>r</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x </w:t>
            </w:r>
            <w:r w:rsidRPr="00492E05">
              <w:rPr>
                <w:rFonts w:ascii="Arial" w:eastAsia="Times New Roman" w:hAnsi="Arial" w:cs="Arial"/>
                <w:i/>
                <w:iCs/>
                <w:sz w:val="19"/>
                <w:szCs w:val="19"/>
              </w:rPr>
              <w:t>h</w:t>
            </w:r>
            <w:r w:rsidRPr="00492E05">
              <w:rPr>
                <w:rFonts w:ascii="Arial" w:eastAsia="Times New Roman" w:hAnsi="Arial" w:cs="Arial"/>
                <w:sz w:val="19"/>
                <w:szCs w:val="19"/>
              </w:rPr>
              <w:t>) = (616 x 28) m</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Thus, II alone gives the answer.</w:t>
            </w:r>
          </w:p>
          <w:p w:rsidR="00492E05" w:rsidRPr="00492E05" w:rsidRDefault="00492E05" w:rsidP="00492E05">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0" name="Picture 7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Correct answer is (C).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86" w:tgtFrame="_blank" w:history="1">
              <w:r w:rsidRPr="00492E05">
                <w:rPr>
                  <w:rFonts w:ascii="Arial" w:eastAsia="Times New Roman" w:hAnsi="Arial" w:cs="Arial"/>
                  <w:color w:val="0077CC"/>
                  <w:sz w:val="19"/>
                  <w:u w:val="single"/>
                </w:rPr>
                <w:t>Volume and Surface Area</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87"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13.</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In 100 m race, A covers the distance in 36 seconds and B in 45 seconds. In this race A beats B by:</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5" type="#_x0000_t75" style="width:18pt;height:15.35pt" o:ole="">
                        <v:imagedata r:id="rId5" o:title=""/>
                      </v:shape>
                      <w:control r:id="rId88" w:name="DefaultOcxName53" w:shapeid="_x0000_i139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20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4" type="#_x0000_t75" style="width:18pt;height:15.35pt" o:ole="">
                        <v:imagedata r:id="rId5" o:title=""/>
                      </v:shape>
                      <w:control r:id="rId89" w:name="DefaultOcxName54" w:shapeid="_x0000_i139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25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3" type="#_x0000_t75" style="width:18pt;height:15.35pt" o:ole="">
                        <v:imagedata r:id="rId5" o:title=""/>
                      </v:shape>
                      <w:control r:id="rId90" w:name="DefaultOcxName55" w:shapeid="_x0000_i139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22.5 m</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2" type="#_x0000_t75" style="width:18pt;height:15.35pt" o:ole="">
                        <v:imagedata r:id="rId5" o:title=""/>
                      </v:shape>
                      <w:control r:id="rId91" w:name="DefaultOcxName56" w:shapeid="_x0000_i139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 m</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2919"/>
              <w:gridCol w:w="163"/>
              <w:gridCol w:w="318"/>
              <w:gridCol w:w="347"/>
              <w:gridCol w:w="309"/>
              <w:gridCol w:w="825"/>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Distance covered by B in 9 sec. =</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1" name="Picture 7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100</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9</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2" name="Picture 7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m</w:t>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20 m.</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45</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3" name="Picture 7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xml:space="preserve"> A beats B by 20 </w:t>
            </w:r>
            <w:proofErr w:type="spellStart"/>
            <w:r w:rsidRPr="00492E05">
              <w:rPr>
                <w:rFonts w:ascii="Arial" w:eastAsia="Times New Roman" w:hAnsi="Arial" w:cs="Arial"/>
                <w:sz w:val="19"/>
                <w:szCs w:val="19"/>
              </w:rPr>
              <w:t>metres</w:t>
            </w:r>
            <w:proofErr w:type="spellEnd"/>
            <w:r w:rsidRPr="00492E05">
              <w:rPr>
                <w:rFonts w:ascii="Arial" w:eastAsia="Times New Roman" w:hAnsi="Arial" w:cs="Arial"/>
                <w:sz w:val="19"/>
                <w:szCs w:val="19"/>
              </w:rPr>
              <w:t>.</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92" w:tgtFrame="_blank" w:history="1">
              <w:r w:rsidRPr="00492E05">
                <w:rPr>
                  <w:rFonts w:ascii="Arial" w:eastAsia="Times New Roman" w:hAnsi="Arial" w:cs="Arial"/>
                  <w:color w:val="0077CC"/>
                  <w:sz w:val="19"/>
                  <w:u w:val="single"/>
                </w:rPr>
                <w:t>Races and Games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93"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14.</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 6% stock yields 8%. The market value of the stock is:</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1" type="#_x0000_t75" style="width:18pt;height:15.35pt" o:ole="">
                        <v:imagedata r:id="rId5" o:title=""/>
                      </v:shape>
                      <w:control r:id="rId94" w:name="DefaultOcxName57" w:shapeid="_x0000_i139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48</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90" type="#_x0000_t75" style="width:18pt;height:15.35pt" o:ole="">
                        <v:imagedata r:id="rId5" o:title=""/>
                      </v:shape>
                      <w:control r:id="rId95" w:name="DefaultOcxName58" w:shapeid="_x0000_i139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75</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lastRenderedPageBreak/>
                    <w:object w:dxaOrig="1440" w:dyaOrig="1440">
                      <v:shape id="_x0000_i1389" type="#_x0000_t75" style="width:18pt;height:15.35pt" o:ole="">
                        <v:imagedata r:id="rId5" o:title=""/>
                      </v:shape>
                      <w:control r:id="rId96" w:name="DefaultOcxName59" w:shapeid="_x0000_i138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96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8" type="#_x0000_t75" style="width:18pt;height:15.35pt" o:ole="">
                        <v:imagedata r:id="rId5" o:title=""/>
                      </v:shape>
                      <w:control r:id="rId97" w:name="DefaultOcxName60" w:shapeid="_x0000_i138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133.33</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For an income of Rs. 8, investment = Rs. 100.</w:t>
            </w:r>
          </w:p>
          <w:tbl>
            <w:tblPr>
              <w:tblW w:w="0" w:type="auto"/>
              <w:tblCellSpacing w:w="0" w:type="dxa"/>
              <w:tblCellMar>
                <w:left w:w="0" w:type="dxa"/>
                <w:right w:w="0" w:type="dxa"/>
              </w:tblCellMar>
              <w:tblLook w:val="04A0"/>
            </w:tblPr>
            <w:tblGrid>
              <w:gridCol w:w="3541"/>
              <w:gridCol w:w="163"/>
              <w:gridCol w:w="318"/>
              <w:gridCol w:w="347"/>
              <w:gridCol w:w="150"/>
              <w:gridCol w:w="952"/>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For an income of Rs. 6, investment = 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4" name="Picture 7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100</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6</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5" name="Picture 7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Rs. 75.</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8</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6" name="Picture 7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Market value of Rs. 100 stock = Rs. 75.</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98" w:tgtFrame="_blank" w:history="1">
              <w:r w:rsidRPr="00492E05">
                <w:rPr>
                  <w:rFonts w:ascii="Arial" w:eastAsia="Times New Roman" w:hAnsi="Arial" w:cs="Arial"/>
                  <w:color w:val="0077CC"/>
                  <w:sz w:val="19"/>
                  <w:u w:val="single"/>
                </w:rPr>
                <w:t>Stocks and Shares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99"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15.</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 box contains 2 white balls, 3 black balls and 4 red balls. In how many ways can 3 balls be drawn from the box, if at least one black ball is to be included in the draw?</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7" type="#_x0000_t75" style="width:18pt;height:15.35pt" o:ole="">
                        <v:imagedata r:id="rId5" o:title=""/>
                      </v:shape>
                      <w:control r:id="rId100" w:name="DefaultOcxName61" w:shapeid="_x0000_i138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32</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6" type="#_x0000_t75" style="width:18pt;height:15.35pt" o:ole="">
                        <v:imagedata r:id="rId5" o:title=""/>
                      </v:shape>
                      <w:control r:id="rId101" w:name="DefaultOcxName62" w:shapeid="_x0000_i138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48</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5" type="#_x0000_t75" style="width:18pt;height:15.35pt" o:ole="">
                        <v:imagedata r:id="rId5" o:title=""/>
                      </v:shape>
                      <w:control r:id="rId102" w:name="DefaultOcxName63" w:shapeid="_x0000_i138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64</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4" type="#_x0000_t75" style="width:18pt;height:15.35pt" o:ole="">
                        <v:imagedata r:id="rId5" o:title=""/>
                      </v:shape>
                      <w:control r:id="rId103" w:name="DefaultOcxName64" w:shapeid="_x0000_i138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3" type="#_x0000_t75" style="width:18pt;height:15.35pt" o:ole="">
                        <v:imagedata r:id="rId5" o:title=""/>
                      </v:shape>
                      <w:control r:id="rId104" w:name="DefaultOcxName65" w:shapeid="_x0000_i138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None of these</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 xml:space="preserve">We may </w:t>
            </w:r>
            <w:proofErr w:type="gramStart"/>
            <w:r w:rsidRPr="00492E05">
              <w:rPr>
                <w:rFonts w:ascii="Arial" w:eastAsia="Times New Roman" w:hAnsi="Arial" w:cs="Arial"/>
                <w:sz w:val="19"/>
                <w:szCs w:val="19"/>
              </w:rPr>
              <w:t>have(</w:t>
            </w:r>
            <w:proofErr w:type="gramEnd"/>
            <w:r w:rsidRPr="00492E05">
              <w:rPr>
                <w:rFonts w:ascii="Arial" w:eastAsia="Times New Roman" w:hAnsi="Arial" w:cs="Arial"/>
                <w:sz w:val="19"/>
                <w:szCs w:val="19"/>
              </w:rPr>
              <w:t>1 black and 2 non-black) or (2 black and 1 non-black) or (3 black).</w:t>
            </w:r>
          </w:p>
          <w:tbl>
            <w:tblPr>
              <w:tblW w:w="0" w:type="auto"/>
              <w:tblCellSpacing w:w="0" w:type="dxa"/>
              <w:tblCellMar>
                <w:left w:w="0" w:type="dxa"/>
                <w:right w:w="0" w:type="dxa"/>
              </w:tblCellMar>
              <w:tblLook w:val="04A0"/>
            </w:tblPr>
            <w:tblGrid>
              <w:gridCol w:w="2594"/>
              <w:gridCol w:w="3101"/>
            </w:tblGrid>
            <w:tr w:rsidR="00492E05" w:rsidRPr="00492E05" w:rsidTr="00492E05">
              <w:trPr>
                <w:tblCellSpacing w:w="0" w:type="dxa"/>
              </w:trPr>
              <w:tc>
                <w:tcPr>
                  <w:tcW w:w="0" w:type="auto"/>
                  <w:tcMar>
                    <w:top w:w="0" w:type="dxa"/>
                    <w:left w:w="0" w:type="dxa"/>
                    <w:bottom w:w="227"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77" name="Picture 7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indiabix.com/_files/images/aptitude/1-sym-tfr.gif"/>
                                <pic:cNvPicPr>
                                  <a:picLocks noChangeAspect="1" noChangeArrowheads="1"/>
                                </pic:cNvPicPr>
                              </pic:nvPicPr>
                              <pic:blipFill>
                                <a:blip r:embed="rId24"/>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492E05">
                    <w:rPr>
                      <w:rFonts w:ascii="Arial" w:eastAsia="Times New Roman" w:hAnsi="Arial" w:cs="Arial"/>
                      <w:sz w:val="19"/>
                      <w:szCs w:val="19"/>
                    </w:rPr>
                    <w:t> Required number of ways</w:t>
                  </w:r>
                </w:p>
              </w:tc>
              <w:tc>
                <w:tcPr>
                  <w:tcW w:w="0" w:type="auto"/>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C</w:t>
                  </w:r>
                  <w:r w:rsidRPr="00492E05">
                    <w:rPr>
                      <w:rFonts w:ascii="Arial" w:eastAsia="Times New Roman" w:hAnsi="Arial" w:cs="Arial"/>
                      <w:sz w:val="16"/>
                      <w:szCs w:val="16"/>
                      <w:vertAlign w:val="subscript"/>
                    </w:rPr>
                    <w:t>1</w:t>
                  </w:r>
                  <w:r w:rsidRPr="00492E05">
                    <w:rPr>
                      <w:rFonts w:ascii="Arial" w:eastAsia="Times New Roman" w:hAnsi="Arial" w:cs="Arial"/>
                      <w:sz w:val="19"/>
                      <w:szCs w:val="19"/>
                    </w:rPr>
                    <w:t> x </w:t>
                  </w:r>
                  <w:r w:rsidRPr="00492E05">
                    <w:rPr>
                      <w:rFonts w:ascii="Arial" w:eastAsia="Times New Roman" w:hAnsi="Arial" w:cs="Arial"/>
                      <w:sz w:val="16"/>
                      <w:szCs w:val="16"/>
                      <w:vertAlign w:val="superscript"/>
                    </w:rPr>
                    <w:t>6</w:t>
                  </w:r>
                  <w:r w:rsidRPr="00492E05">
                    <w:rPr>
                      <w:rFonts w:ascii="Arial" w:eastAsia="Times New Roman" w:hAnsi="Arial" w:cs="Arial"/>
                      <w:sz w:val="19"/>
                      <w:szCs w:val="19"/>
                    </w:rPr>
                    <w:t>C</w:t>
                  </w:r>
                  <w:r w:rsidRPr="00492E05">
                    <w:rPr>
                      <w:rFonts w:ascii="Arial" w:eastAsia="Times New Roman" w:hAnsi="Arial" w:cs="Arial"/>
                      <w:sz w:val="16"/>
                      <w:szCs w:val="16"/>
                      <w:vertAlign w:val="subscript"/>
                    </w:rPr>
                    <w:t>2</w:t>
                  </w:r>
                  <w:r w:rsidRPr="00492E05">
                    <w:rPr>
                      <w:rFonts w:ascii="Arial" w:eastAsia="Times New Roman" w:hAnsi="Arial" w:cs="Arial"/>
                      <w:sz w:val="19"/>
                      <w:szCs w:val="19"/>
                    </w:rPr>
                    <w:t>) + (</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C</w:t>
                  </w:r>
                  <w:r w:rsidRPr="00492E05">
                    <w:rPr>
                      <w:rFonts w:ascii="Arial" w:eastAsia="Times New Roman" w:hAnsi="Arial" w:cs="Arial"/>
                      <w:sz w:val="16"/>
                      <w:szCs w:val="16"/>
                      <w:vertAlign w:val="subscript"/>
                    </w:rPr>
                    <w:t>2</w:t>
                  </w:r>
                  <w:r w:rsidRPr="00492E05">
                    <w:rPr>
                      <w:rFonts w:ascii="Arial" w:eastAsia="Times New Roman" w:hAnsi="Arial" w:cs="Arial"/>
                      <w:sz w:val="19"/>
                      <w:szCs w:val="19"/>
                    </w:rPr>
                    <w:t> x </w:t>
                  </w:r>
                  <w:r w:rsidRPr="00492E05">
                    <w:rPr>
                      <w:rFonts w:ascii="Arial" w:eastAsia="Times New Roman" w:hAnsi="Arial" w:cs="Arial"/>
                      <w:sz w:val="16"/>
                      <w:szCs w:val="16"/>
                      <w:vertAlign w:val="superscript"/>
                    </w:rPr>
                    <w:t>6</w:t>
                  </w:r>
                  <w:r w:rsidRPr="00492E05">
                    <w:rPr>
                      <w:rFonts w:ascii="Arial" w:eastAsia="Times New Roman" w:hAnsi="Arial" w:cs="Arial"/>
                      <w:sz w:val="19"/>
                      <w:szCs w:val="19"/>
                    </w:rPr>
                    <w:t>C</w:t>
                  </w:r>
                  <w:r w:rsidRPr="00492E05">
                    <w:rPr>
                      <w:rFonts w:ascii="Arial" w:eastAsia="Times New Roman" w:hAnsi="Arial" w:cs="Arial"/>
                      <w:sz w:val="16"/>
                      <w:szCs w:val="16"/>
                      <w:vertAlign w:val="subscript"/>
                    </w:rPr>
                    <w:t>1</w:t>
                  </w:r>
                  <w:r w:rsidRPr="00492E05">
                    <w:rPr>
                      <w:rFonts w:ascii="Arial" w:eastAsia="Times New Roman" w:hAnsi="Arial" w:cs="Arial"/>
                      <w:sz w:val="19"/>
                      <w:szCs w:val="19"/>
                    </w:rPr>
                    <w:t>) + (</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C</w:t>
                  </w:r>
                  <w:r w:rsidRPr="00492E05">
                    <w:rPr>
                      <w:rFonts w:ascii="Arial" w:eastAsia="Times New Roman" w:hAnsi="Arial" w:cs="Arial"/>
                      <w:sz w:val="16"/>
                      <w:szCs w:val="16"/>
                      <w:vertAlign w:val="subscript"/>
                    </w:rPr>
                    <w:t>3</w:t>
                  </w:r>
                  <w:r w:rsidRPr="00492E05">
                    <w:rPr>
                      <w:rFonts w:ascii="Arial" w:eastAsia="Times New Roman" w:hAnsi="Arial" w:cs="Arial"/>
                      <w:sz w:val="19"/>
                      <w:szCs w:val="19"/>
                    </w:rPr>
                    <w:t>)</w:t>
                  </w:r>
                </w:p>
              </w:tc>
            </w:tr>
            <w:tr w:rsidR="00492E05" w:rsidRPr="00492E05" w:rsidTr="00492E05">
              <w:trPr>
                <w:tblCellSpacing w:w="0" w:type="dxa"/>
              </w:trPr>
              <w:tc>
                <w:tcPr>
                  <w:tcW w:w="0" w:type="auto"/>
                  <w:tcMar>
                    <w:top w:w="0" w:type="dxa"/>
                    <w:left w:w="0" w:type="dxa"/>
                    <w:bottom w:w="227"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204"/>
                    <w:gridCol w:w="163"/>
                    <w:gridCol w:w="347"/>
                    <w:gridCol w:w="412"/>
                    <w:gridCol w:w="150"/>
                    <w:gridCol w:w="297"/>
                    <w:gridCol w:w="163"/>
                    <w:gridCol w:w="412"/>
                    <w:gridCol w:w="347"/>
                    <w:gridCol w:w="150"/>
                    <w:gridCol w:w="456"/>
                  </w:tblGrid>
                  <w:tr w:rsidR="00492E05" w:rsidRP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8" name="Picture 7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3 x</w:t>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6 x 5</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9" name="Picture 7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0" name="Picture 8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3 x 2</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6</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1" name="Picture 8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+ 1</w:t>
                        </w:r>
                      </w:p>
                    </w:tc>
                  </w:tr>
                  <w:tr w:rsidR="00492E05" w:rsidRP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 x 1</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 x 1</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rsidTr="00492E05">
              <w:trPr>
                <w:tblCellSpacing w:w="0" w:type="dxa"/>
              </w:trPr>
              <w:tc>
                <w:tcPr>
                  <w:tcW w:w="0" w:type="auto"/>
                  <w:tcMar>
                    <w:top w:w="0" w:type="dxa"/>
                    <w:left w:w="0" w:type="dxa"/>
                    <w:bottom w:w="227"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(45 + 18 + 1)</w:t>
                  </w:r>
                </w:p>
              </w:tc>
            </w:tr>
            <w:tr w:rsidR="00492E05" w:rsidRPr="00492E05" w:rsidTr="00492E05">
              <w:trPr>
                <w:tblCellSpacing w:w="0" w:type="dxa"/>
              </w:trPr>
              <w:tc>
                <w:tcPr>
                  <w:tcW w:w="0" w:type="auto"/>
                  <w:tcMar>
                    <w:top w:w="0" w:type="dxa"/>
                    <w:left w:w="0" w:type="dxa"/>
                    <w:bottom w:w="227"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 64.</w:t>
                  </w: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05" w:tgtFrame="_blank" w:history="1">
              <w:r w:rsidRPr="00492E05">
                <w:rPr>
                  <w:rFonts w:ascii="Arial" w:eastAsia="Times New Roman" w:hAnsi="Arial" w:cs="Arial"/>
                  <w:color w:val="0077CC"/>
                  <w:sz w:val="19"/>
                  <w:u w:val="single"/>
                </w:rPr>
                <w:t>Permutation and Combination</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06"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16.</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If Rs. 10 be allowed as true discount on a bill of Rs. 110 due at the end of a certain time, then the discount allowed on the same sum due at the end of double the time is:</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2" type="#_x0000_t75" style="width:18pt;height:15.35pt" o:ole="">
                        <v:imagedata r:id="rId5" o:title=""/>
                      </v:shape>
                      <w:control r:id="rId107" w:name="DefaultOcxName66" w:shapeid="_x0000_i138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20</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1" type="#_x0000_t75" style="width:18pt;height:15.35pt" o:ole="">
                        <v:imagedata r:id="rId5" o:title=""/>
                      </v:shape>
                      <w:control r:id="rId108" w:name="DefaultOcxName67" w:shapeid="_x0000_i138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21.81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80" type="#_x0000_t75" style="width:18pt;height:15.35pt" o:ole="">
                        <v:imagedata r:id="rId5" o:title=""/>
                      </v:shape>
                      <w:control r:id="rId109" w:name="DefaultOcxName68" w:shapeid="_x0000_i138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22</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lastRenderedPageBreak/>
                    <w:object w:dxaOrig="1440" w:dyaOrig="1440">
                      <v:shape id="_x0000_i1379" type="#_x0000_t75" style="width:18pt;height:15.35pt" o:ole="">
                        <v:imagedata r:id="rId5" o:title=""/>
                      </v:shape>
                      <w:control r:id="rId110" w:name="DefaultOcxName69" w:shapeid="_x0000_i137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4"/>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Rs. 18.33</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S.I. on Rs. (110 - 10) for a certain time = Rs. 10.</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S.I. on Rs. 100 for double the time = Rs. 20.</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T.D. on Rs. 120 = Rs. (120 - 100) = Rs. 20.</w:t>
            </w:r>
          </w:p>
          <w:tbl>
            <w:tblPr>
              <w:tblW w:w="0" w:type="auto"/>
              <w:tblCellSpacing w:w="0" w:type="dxa"/>
              <w:tblCellMar>
                <w:left w:w="0" w:type="dxa"/>
                <w:right w:w="0" w:type="dxa"/>
              </w:tblCellMar>
              <w:tblLook w:val="04A0"/>
            </w:tblPr>
            <w:tblGrid>
              <w:gridCol w:w="1926"/>
              <w:gridCol w:w="163"/>
              <w:gridCol w:w="318"/>
              <w:gridCol w:w="558"/>
              <w:gridCol w:w="150"/>
              <w:gridCol w:w="1163"/>
            </w:tblGrid>
            <w:tr w:rsidR="00492E05" w:rsidRPr="00492E05" w:rsidTr="00492E05">
              <w:trPr>
                <w:tblCellSpacing w:w="0" w:type="dxa"/>
              </w:trPr>
              <w:tc>
                <w:tcPr>
                  <w:tcW w:w="0" w:type="auto"/>
                  <w:vMerge w:val="restart"/>
                  <w:tcMar>
                    <w:top w:w="0" w:type="dxa"/>
                    <w:left w:w="0"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T.D. on Rs. 110 = Rs.</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2" name="Picture 8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indiabix.com/_files/images/aptitude/1-sym-oparen-h1.gif"/>
                                <pic:cNvPicPr>
                                  <a:picLocks noChangeAspect="1" noChangeArrowheads="1"/>
                                </pic:cNvPicPr>
                              </pic:nvPicPr>
                              <pic:blipFill>
                                <a:blip r:embed="rId37"/>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20</w:t>
                  </w:r>
                </w:p>
              </w:tc>
              <w:tc>
                <w:tcPr>
                  <w:tcW w:w="0" w:type="auto"/>
                  <w:vMerge w:val="restart"/>
                  <w:tcMar>
                    <w:top w:w="0" w:type="dxa"/>
                    <w:left w:w="93" w:type="dxa"/>
                    <w:bottom w:w="0" w:type="dxa"/>
                    <w:right w:w="0"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x 110</w:t>
                  </w:r>
                </w:p>
              </w:tc>
              <w:tc>
                <w:tcPr>
                  <w:tcW w:w="0" w:type="auto"/>
                  <w:vMerge w:val="restart"/>
                  <w:noWrap/>
                  <w:vAlign w:val="center"/>
                  <w:hideMark/>
                </w:tcPr>
                <w:p w:rsidR="00492E05" w:rsidRPr="00492E05" w:rsidRDefault="00492E05" w:rsidP="00492E05">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3" name="Picture 8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indiabix.com/_files/images/aptitude/1-sym-cparen-h1.gif"/>
                                <pic:cNvPicPr>
                                  <a:picLocks noChangeAspect="1" noChangeArrowheads="1"/>
                                </pic:cNvPicPr>
                              </pic:nvPicPr>
                              <pic:blipFill>
                                <a:blip r:embed="rId38"/>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 Rs. 18.33</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492E05" w:rsidRPr="00492E05" w:rsidRDefault="00492E05" w:rsidP="00492E05">
                  <w:pPr>
                    <w:spacing w:after="0" w:line="240" w:lineRule="auto"/>
                    <w:jc w:val="center"/>
                    <w:rPr>
                      <w:rFonts w:ascii="Arial" w:eastAsia="Times New Roman" w:hAnsi="Arial" w:cs="Arial"/>
                      <w:sz w:val="19"/>
                      <w:szCs w:val="19"/>
                    </w:rPr>
                  </w:pPr>
                  <w:r w:rsidRPr="00492E05">
                    <w:rPr>
                      <w:rFonts w:ascii="Arial" w:eastAsia="Times New Roman" w:hAnsi="Arial" w:cs="Arial"/>
                      <w:sz w:val="19"/>
                      <w:szCs w:val="19"/>
                    </w:rPr>
                    <w:t>120</w:t>
                  </w: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11" w:tgtFrame="_blank" w:history="1">
              <w:r w:rsidRPr="00492E05">
                <w:rPr>
                  <w:rFonts w:ascii="Arial" w:eastAsia="Times New Roman" w:hAnsi="Arial" w:cs="Arial"/>
                  <w:color w:val="0077CC"/>
                  <w:sz w:val="19"/>
                  <w:u w:val="single"/>
                </w:rPr>
                <w:t>True Discount</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12"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Q.Nos</w:t>
            </w:r>
            <w:proofErr w:type="spellEnd"/>
            <w:r w:rsidRPr="00492E05">
              <w:rPr>
                <w:rFonts w:ascii="Arial" w:eastAsia="Times New Roman" w:hAnsi="Arial" w:cs="Arial"/>
                <w:b/>
                <w:bCs/>
                <w:color w:val="808080"/>
                <w:sz w:val="19"/>
                <w:szCs w:val="19"/>
              </w:rPr>
              <w:t>. 17 - 18):</w:t>
            </w:r>
          </w:p>
          <w:p w:rsidR="00492E05" w:rsidRPr="00492E05" w:rsidRDefault="00492E05" w:rsidP="00492E05">
            <w:pPr>
              <w:spacing w:after="133" w:line="240" w:lineRule="auto"/>
              <w:rPr>
                <w:rFonts w:ascii="Arial" w:eastAsia="Times New Roman" w:hAnsi="Arial" w:cs="Arial"/>
                <w:sz w:val="19"/>
                <w:szCs w:val="19"/>
              </w:rPr>
            </w:pPr>
            <w:r w:rsidRPr="00492E05">
              <w:rPr>
                <w:rFonts w:ascii="Arial" w:eastAsia="Times New Roman" w:hAnsi="Arial" w:cs="Arial"/>
                <w:sz w:val="19"/>
                <w:szCs w:val="19"/>
              </w:rPr>
              <w:t>Find the odd man out.</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17.</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10, 14, 16, 18, 21, 24, 26</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8" type="#_x0000_t75" style="width:18pt;height:15.35pt" o:ole="">
                        <v:imagedata r:id="rId5" o:title=""/>
                      </v:shape>
                      <w:control r:id="rId113" w:name="DefaultOcxName70" w:shapeid="_x0000_i137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7" type="#_x0000_t75" style="width:18pt;height:15.35pt" o:ole="">
                        <v:imagedata r:id="rId5" o:title=""/>
                      </v:shape>
                      <w:control r:id="rId114" w:name="DefaultOcxName71" w:shapeid="_x0000_i137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24</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6" type="#_x0000_t75" style="width:18pt;height:15.35pt" o:ole="">
                        <v:imagedata r:id="rId5" o:title=""/>
                      </v:shape>
                      <w:control r:id="rId115" w:name="DefaultOcxName72" w:shapeid="_x0000_i137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5" type="#_x0000_t75" style="width:18pt;height:15.35pt" o:ole="">
                        <v:imagedata r:id="rId5" o:title=""/>
                      </v:shape>
                      <w:control r:id="rId116" w:name="DefaultOcxName73" w:shapeid="_x0000_i137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18</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Each of the numbers except 21 is an even number.</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17" w:tgtFrame="_blank" w:history="1">
              <w:r w:rsidRPr="00492E05">
                <w:rPr>
                  <w:rFonts w:ascii="Arial" w:eastAsia="Times New Roman" w:hAnsi="Arial" w:cs="Arial"/>
                  <w:color w:val="0077CC"/>
                  <w:sz w:val="19"/>
                  <w:u w:val="single"/>
                </w:rPr>
                <w:t>Odd Man Out and Series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18"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18.</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835, 734, 642, 751, 853, 981, 532</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4" type="#_x0000_t75" style="width:18pt;height:15.35pt" o:ole="">
                        <v:imagedata r:id="rId5" o:title=""/>
                      </v:shape>
                      <w:control r:id="rId119" w:name="DefaultOcxName74" w:shapeid="_x0000_i137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751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3" type="#_x0000_t75" style="width:18pt;height:15.35pt" o:ole="">
                        <v:imagedata r:id="rId5" o:title=""/>
                      </v:shape>
                      <w:control r:id="rId120" w:name="DefaultOcxName75" w:shapeid="_x0000_i137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853</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2" type="#_x0000_t75" style="width:18pt;height:15.35pt" o:ole="">
                        <v:imagedata r:id="rId5" o:title=""/>
                      </v:shape>
                      <w:control r:id="rId121" w:name="DefaultOcxName76" w:shapeid="_x0000_i1372"/>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981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1" type="#_x0000_t75" style="width:18pt;height:15.35pt" o:ole="">
                        <v:imagedata r:id="rId5" o:title=""/>
                      </v:shape>
                      <w:control r:id="rId122" w:name="DefaultOcxName77" w:shapeid="_x0000_i1371"/>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532</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A</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In each number except 751, the difference of third and first digit is the middle one.</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23" w:tgtFrame="_blank" w:history="1">
              <w:r w:rsidRPr="00492E05">
                <w:rPr>
                  <w:rFonts w:ascii="Arial" w:eastAsia="Times New Roman" w:hAnsi="Arial" w:cs="Arial"/>
                  <w:color w:val="0077CC"/>
                  <w:sz w:val="19"/>
                  <w:u w:val="single"/>
                </w:rPr>
                <w:t>Odd Man Out and Series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24"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w:t>
            </w:r>
            <w:proofErr w:type="spellEnd"/>
            <w:r w:rsidRPr="00492E05">
              <w:rPr>
                <w:rFonts w:ascii="Arial" w:eastAsia="Times New Roman" w:hAnsi="Arial" w:cs="Arial"/>
                <w:b/>
                <w:bCs/>
                <w:color w:val="808080"/>
                <w:sz w:val="19"/>
                <w:szCs w:val="19"/>
              </w:rPr>
              <w:t>. 19):</w:t>
            </w:r>
          </w:p>
          <w:p w:rsidR="00492E05" w:rsidRPr="00492E05" w:rsidRDefault="00492E05" w:rsidP="00492E05">
            <w:pPr>
              <w:spacing w:after="133" w:line="240" w:lineRule="auto"/>
              <w:rPr>
                <w:rFonts w:ascii="Arial" w:eastAsia="Times New Roman" w:hAnsi="Arial" w:cs="Arial"/>
                <w:sz w:val="19"/>
                <w:szCs w:val="19"/>
              </w:rPr>
            </w:pPr>
            <w:r w:rsidRPr="00492E05">
              <w:rPr>
                <w:rFonts w:ascii="Arial" w:eastAsia="Times New Roman" w:hAnsi="Arial" w:cs="Arial"/>
                <w:sz w:val="19"/>
                <w:szCs w:val="19"/>
              </w:rPr>
              <w:t>Find out the wrong number in the given sequence of numbers.</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19.</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1, 2, 6, 15, 31, 56, 91</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70" type="#_x0000_t75" style="width:18pt;height:15.35pt" o:ole="">
                        <v:imagedata r:id="rId5" o:title=""/>
                      </v:shape>
                      <w:control r:id="rId125" w:name="DefaultOcxName78" w:shapeid="_x0000_i1370"/>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31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lastRenderedPageBreak/>
                    <w:object w:dxaOrig="1440" w:dyaOrig="1440">
                      <v:shape id="_x0000_i1369" type="#_x0000_t75" style="width:18pt;height:15.35pt" o:ole="">
                        <v:imagedata r:id="rId5" o:title=""/>
                      </v:shape>
                      <w:control r:id="rId126" w:name="DefaultOcxName79" w:shapeid="_x0000_i1369"/>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91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8" type="#_x0000_t75" style="width:18pt;height:15.35pt" o:ole="">
                        <v:imagedata r:id="rId5" o:title=""/>
                      </v:shape>
                      <w:control r:id="rId127" w:name="DefaultOcxName80" w:shapeid="_x0000_i1368"/>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56</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7" type="#_x0000_t75" style="width:18pt;height:15.35pt" o:ole="">
                        <v:imagedata r:id="rId5" o:title=""/>
                      </v:shape>
                      <w:control r:id="rId128" w:name="DefaultOcxName81" w:shapeid="_x0000_i1367"/>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15</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1, 1 + 1</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2, 2 + 2</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6, 6 + 3</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15, 15 + 4</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31, 31 + 5</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56, 56 + 6</w:t>
            </w:r>
            <w:r w:rsidRPr="00492E05">
              <w:rPr>
                <w:rFonts w:ascii="Arial" w:eastAsia="Times New Roman" w:hAnsi="Arial" w:cs="Arial"/>
                <w:sz w:val="16"/>
                <w:szCs w:val="16"/>
                <w:vertAlign w:val="superscript"/>
              </w:rPr>
              <w:t>2</w:t>
            </w:r>
            <w:r w:rsidRPr="00492E05">
              <w:rPr>
                <w:rFonts w:ascii="Arial" w:eastAsia="Times New Roman" w:hAnsi="Arial" w:cs="Arial"/>
                <w:sz w:val="19"/>
                <w:szCs w:val="19"/>
              </w:rPr>
              <w:t> = 92</w:t>
            </w:r>
          </w:p>
          <w:p w:rsidR="00492E05" w:rsidRPr="00492E05" w:rsidRDefault="00492E05" w:rsidP="00492E05">
            <w:pPr>
              <w:spacing w:before="133" w:after="133" w:line="240" w:lineRule="auto"/>
              <w:rPr>
                <w:rFonts w:ascii="Arial" w:eastAsia="Times New Roman" w:hAnsi="Arial" w:cs="Arial"/>
                <w:sz w:val="19"/>
                <w:szCs w:val="19"/>
              </w:rPr>
            </w:pPr>
            <w:r w:rsidRPr="00492E05">
              <w:rPr>
                <w:rFonts w:ascii="Arial" w:eastAsia="Times New Roman" w:hAnsi="Arial" w:cs="Arial"/>
                <w:sz w:val="19"/>
                <w:szCs w:val="19"/>
              </w:rPr>
              <w:t>Last number of given series must be 92 not 91.</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Learn more problems on : </w:t>
            </w:r>
            <w:hyperlink r:id="rId129" w:tgtFrame="_blank" w:history="1">
              <w:r w:rsidRPr="00492E05">
                <w:rPr>
                  <w:rFonts w:ascii="Arial" w:eastAsia="Times New Roman" w:hAnsi="Arial" w:cs="Arial"/>
                  <w:color w:val="0077CC"/>
                  <w:sz w:val="19"/>
                  <w:u w:val="single"/>
                </w:rPr>
                <w:t>Odd Man Out and Series</w:t>
              </w:r>
            </w:hyperlink>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Discuss about this problem : </w:t>
            </w:r>
            <w:hyperlink r:id="rId130" w:tgtFrame="_blank" w:history="1">
              <w:r w:rsidRPr="00492E05">
                <w:rPr>
                  <w:rFonts w:ascii="Arial" w:eastAsia="Times New Roman" w:hAnsi="Arial" w:cs="Arial"/>
                  <w:color w:val="0077CC"/>
                  <w:sz w:val="19"/>
                  <w:u w:val="single"/>
                </w:rPr>
                <w:t>Discuss in Forum</w:t>
              </w:r>
            </w:hyperlink>
          </w:p>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492E05" w:rsidRPr="00492E05" w:rsidTr="00492E05">
        <w:trPr>
          <w:tblCellSpacing w:w="0" w:type="dxa"/>
        </w:trPr>
        <w:tc>
          <w:tcPr>
            <w:tcW w:w="0" w:type="auto"/>
            <w:gridSpan w:val="2"/>
            <w:vAlign w:val="center"/>
            <w:hideMark/>
          </w:tcPr>
          <w:p w:rsidR="00492E05" w:rsidRPr="00492E05" w:rsidRDefault="00492E05" w:rsidP="00492E05">
            <w:pPr>
              <w:shd w:val="clear" w:color="auto" w:fill="FDFDFD"/>
              <w:spacing w:after="0" w:line="240" w:lineRule="auto"/>
              <w:rPr>
                <w:rFonts w:ascii="Arial" w:eastAsia="Times New Roman" w:hAnsi="Arial" w:cs="Arial"/>
                <w:b/>
                <w:bCs/>
                <w:color w:val="808080"/>
                <w:sz w:val="19"/>
                <w:szCs w:val="19"/>
              </w:rPr>
            </w:pPr>
            <w:r w:rsidRPr="00492E05">
              <w:rPr>
                <w:rFonts w:ascii="Arial" w:eastAsia="Times New Roman" w:hAnsi="Arial" w:cs="Arial"/>
                <w:b/>
                <w:bCs/>
                <w:color w:val="808080"/>
                <w:sz w:val="19"/>
                <w:szCs w:val="19"/>
              </w:rPr>
              <w:t xml:space="preserve">Direction (for </w:t>
            </w:r>
            <w:proofErr w:type="spellStart"/>
            <w:r w:rsidRPr="00492E05">
              <w:rPr>
                <w:rFonts w:ascii="Arial" w:eastAsia="Times New Roman" w:hAnsi="Arial" w:cs="Arial"/>
                <w:b/>
                <w:bCs/>
                <w:color w:val="808080"/>
                <w:sz w:val="19"/>
                <w:szCs w:val="19"/>
              </w:rPr>
              <w:t>Q.No</w:t>
            </w:r>
            <w:proofErr w:type="spellEnd"/>
            <w:r w:rsidRPr="00492E05">
              <w:rPr>
                <w:rFonts w:ascii="Arial" w:eastAsia="Times New Roman" w:hAnsi="Arial" w:cs="Arial"/>
                <w:b/>
                <w:bCs/>
                <w:color w:val="808080"/>
                <w:sz w:val="19"/>
                <w:szCs w:val="19"/>
              </w:rPr>
              <w:t>. 20):</w:t>
            </w:r>
          </w:p>
          <w:p w:rsidR="00492E05" w:rsidRPr="00492E05" w:rsidRDefault="00492E05" w:rsidP="00492E05">
            <w:pPr>
              <w:spacing w:after="133" w:line="240" w:lineRule="auto"/>
              <w:rPr>
                <w:rFonts w:ascii="Arial" w:eastAsia="Times New Roman" w:hAnsi="Arial" w:cs="Arial"/>
                <w:sz w:val="19"/>
                <w:szCs w:val="19"/>
              </w:rPr>
            </w:pPr>
            <w:r w:rsidRPr="00492E05">
              <w:rPr>
                <w:rFonts w:ascii="Arial" w:eastAsia="Times New Roman" w:hAnsi="Arial" w:cs="Arial"/>
                <w:sz w:val="19"/>
                <w:szCs w:val="19"/>
              </w:rPr>
              <w:t>Insert the missing number.</w:t>
            </w:r>
          </w:p>
        </w:tc>
      </w:tr>
      <w:tr w:rsidR="00492E05" w:rsidRPr="00492E05" w:rsidTr="00492E05">
        <w:trPr>
          <w:tblCellSpacing w:w="0" w:type="dxa"/>
        </w:trPr>
        <w:tc>
          <w:tcPr>
            <w:tcW w:w="333" w:type="dxa"/>
            <w:vMerge w:val="restart"/>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20.</w:t>
            </w:r>
          </w:p>
        </w:tc>
        <w:tc>
          <w:tcPr>
            <w:tcW w:w="0" w:type="auto"/>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7, 26, 63, 124, 215, 342, (....)</w:t>
            </w:r>
          </w:p>
        </w:tc>
      </w:tr>
      <w:tr w:rsidR="00492E05" w:rsidRPr="00492E05" w:rsidTr="00492E05">
        <w:trPr>
          <w:tblCellSpacing w:w="0" w:type="dxa"/>
        </w:trPr>
        <w:tc>
          <w:tcPr>
            <w:tcW w:w="0" w:type="auto"/>
            <w:vMerge/>
            <w:vAlign w:val="center"/>
            <w:hideMark/>
          </w:tcPr>
          <w:p w:rsidR="00492E05" w:rsidRPr="00492E05" w:rsidRDefault="00492E05" w:rsidP="00492E05">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6" type="#_x0000_t75" style="width:18pt;height:15.35pt" o:ole="">
                        <v:imagedata r:id="rId5" o:title=""/>
                      </v:shape>
                      <w:control r:id="rId131" w:name="DefaultOcxName82" w:shapeid="_x0000_i1366"/>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481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5" type="#_x0000_t75" style="width:18pt;height:15.35pt" o:ole="">
                        <v:imagedata r:id="rId5" o:title=""/>
                      </v:shape>
                      <w:control r:id="rId132" w:name="DefaultOcxName83" w:shapeid="_x0000_i1365"/>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511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4" type="#_x0000_t75" style="width:18pt;height:15.35pt" o:ole="">
                        <v:imagedata r:id="rId5" o:title=""/>
                      </v:shape>
                      <w:control r:id="rId133" w:name="DefaultOcxName84" w:shapeid="_x0000_i1364"/>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391</w:t>
                        </w:r>
                      </w:p>
                    </w:tc>
                  </w:tr>
                </w:tbl>
                <w:p w:rsidR="00492E05" w:rsidRPr="00492E05" w:rsidRDefault="00492E05" w:rsidP="00492E05">
                  <w:pPr>
                    <w:spacing w:after="0" w:line="240" w:lineRule="auto"/>
                    <w:rPr>
                      <w:rFonts w:ascii="Arial" w:eastAsia="Times New Roman" w:hAnsi="Arial" w:cs="Arial"/>
                      <w:sz w:val="19"/>
                      <w:szCs w:val="19"/>
                    </w:rPr>
                  </w:pPr>
                </w:p>
              </w:tc>
            </w:tr>
            <w:tr w:rsidR="00492E05" w:rsidRPr="00492E05">
              <w:trPr>
                <w:tblCellSpacing w:w="0" w:type="dxa"/>
              </w:trPr>
              <w:tc>
                <w:tcPr>
                  <w:tcW w:w="50" w:type="pct"/>
                  <w:noWrap/>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object w:dxaOrig="1440" w:dyaOrig="1440">
                      <v:shape id="_x0000_i1363" type="#_x0000_t75" style="width:18pt;height:15.35pt" o:ole="">
                        <v:imagedata r:id="rId5" o:title=""/>
                      </v:shape>
                      <w:control r:id="rId134" w:name="DefaultOcxName85" w:shapeid="_x0000_i1363"/>
                    </w:object>
                  </w:r>
                </w:p>
              </w:tc>
              <w:tc>
                <w:tcPr>
                  <w:tcW w:w="50" w:type="pct"/>
                  <w:tcMar>
                    <w:top w:w="93" w:type="dxa"/>
                    <w:left w:w="93" w:type="dxa"/>
                    <w:bottom w:w="93" w:type="dxa"/>
                    <w:right w:w="93" w:type="dxa"/>
                  </w:tcMar>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492E05" w:rsidRPr="00492E05">
                    <w:trPr>
                      <w:tblCellSpacing w:w="0" w:type="dxa"/>
                    </w:trPr>
                    <w:tc>
                      <w:tcPr>
                        <w:tcW w:w="0" w:type="auto"/>
                        <w:vAlign w:val="center"/>
                        <w:hideMark/>
                      </w:tcPr>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421</w:t>
                        </w:r>
                      </w:p>
                    </w:tc>
                  </w:tr>
                </w:tbl>
                <w:p w:rsidR="00492E05" w:rsidRPr="00492E05" w:rsidRDefault="00492E05" w:rsidP="00492E05">
                  <w:pPr>
                    <w:spacing w:after="0" w:line="240" w:lineRule="auto"/>
                    <w:rPr>
                      <w:rFonts w:ascii="Arial" w:eastAsia="Times New Roman" w:hAnsi="Arial" w:cs="Arial"/>
                      <w:sz w:val="19"/>
                      <w:szCs w:val="19"/>
                    </w:rPr>
                  </w:pPr>
                </w:p>
              </w:tc>
            </w:tr>
          </w:tbl>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Your Answer:</w:t>
            </w:r>
            <w:r w:rsidRPr="00492E05">
              <w:rPr>
                <w:rFonts w:ascii="Arial" w:eastAsia="Times New Roman" w:hAnsi="Arial" w:cs="Arial"/>
                <w:sz w:val="19"/>
                <w:szCs w:val="19"/>
              </w:rPr>
              <w:t> Option </w:t>
            </w:r>
            <w:r w:rsidRPr="00492E05">
              <w:rPr>
                <w:rFonts w:ascii="Arial" w:eastAsia="Times New Roman" w:hAnsi="Arial" w:cs="Arial"/>
                <w:b/>
                <w:bCs/>
                <w:sz w:val="19"/>
              </w:rPr>
              <w:t>(Not Answered)</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rPr>
              <w:t>Correct Answer:</w:t>
            </w:r>
            <w:r w:rsidRPr="00492E05">
              <w:rPr>
                <w:rFonts w:ascii="Arial" w:eastAsia="Times New Roman" w:hAnsi="Arial" w:cs="Arial"/>
                <w:sz w:val="19"/>
                <w:szCs w:val="19"/>
              </w:rPr>
              <w:t> Option </w:t>
            </w:r>
            <w:r w:rsidRPr="00492E05">
              <w:rPr>
                <w:rFonts w:ascii="Arial" w:eastAsia="Times New Roman" w:hAnsi="Arial" w:cs="Arial"/>
                <w:b/>
                <w:bCs/>
                <w:sz w:val="19"/>
              </w:rPr>
              <w:t>B</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color w:val="5EAC1A"/>
                <w:sz w:val="19"/>
                <w:u w:val="single"/>
              </w:rPr>
              <w:t>Explanation:</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Numbers are (2</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(3</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(4</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(5</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(6</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(7</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etc.</w:t>
            </w:r>
          </w:p>
          <w:p w:rsidR="00492E05" w:rsidRPr="00492E05" w:rsidRDefault="00492E05" w:rsidP="00492E05">
            <w:pPr>
              <w:spacing w:after="0" w:line="240" w:lineRule="auto"/>
              <w:rPr>
                <w:rFonts w:ascii="Arial" w:eastAsia="Times New Roman" w:hAnsi="Arial" w:cs="Arial"/>
                <w:sz w:val="19"/>
                <w:szCs w:val="19"/>
              </w:rPr>
            </w:pPr>
            <w:r w:rsidRPr="00492E05">
              <w:rPr>
                <w:rFonts w:ascii="Arial" w:eastAsia="Times New Roman" w:hAnsi="Arial" w:cs="Arial"/>
                <w:sz w:val="19"/>
                <w:szCs w:val="19"/>
              </w:rPr>
              <w:t>So, the next number is (8</w:t>
            </w:r>
            <w:r w:rsidRPr="00492E05">
              <w:rPr>
                <w:rFonts w:ascii="Arial" w:eastAsia="Times New Roman" w:hAnsi="Arial" w:cs="Arial"/>
                <w:sz w:val="16"/>
                <w:szCs w:val="16"/>
                <w:vertAlign w:val="superscript"/>
              </w:rPr>
              <w:t>3</w:t>
            </w:r>
            <w:r w:rsidRPr="00492E05">
              <w:rPr>
                <w:rFonts w:ascii="Arial" w:eastAsia="Times New Roman" w:hAnsi="Arial" w:cs="Arial"/>
                <w:sz w:val="19"/>
                <w:szCs w:val="19"/>
              </w:rPr>
              <w:t> - 1) = (512 - 1) = 511.</w:t>
            </w:r>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4E2"/>
    <w:multiLevelType w:val="multilevel"/>
    <w:tmpl w:val="577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92E05"/>
    <w:rsid w:val="000079E2"/>
    <w:rsid w:val="001702C9"/>
    <w:rsid w:val="00492E05"/>
    <w:rsid w:val="00586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492E05"/>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492E0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05"/>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492E05"/>
    <w:rPr>
      <w:rFonts w:eastAsia="Times New Roman" w:cs="Times New Roman"/>
      <w:b/>
      <w:bCs/>
      <w:sz w:val="27"/>
      <w:szCs w:val="27"/>
    </w:rPr>
  </w:style>
  <w:style w:type="character" w:styleId="Hyperlink">
    <w:name w:val="Hyperlink"/>
    <w:basedOn w:val="DefaultParagraphFont"/>
    <w:uiPriority w:val="99"/>
    <w:semiHidden/>
    <w:unhideWhenUsed/>
    <w:rsid w:val="00492E05"/>
    <w:rPr>
      <w:color w:val="0000FF"/>
      <w:u w:val="single"/>
    </w:rPr>
  </w:style>
  <w:style w:type="character" w:styleId="FollowedHyperlink">
    <w:name w:val="FollowedHyperlink"/>
    <w:basedOn w:val="DefaultParagraphFont"/>
    <w:uiPriority w:val="99"/>
    <w:semiHidden/>
    <w:unhideWhenUsed/>
    <w:rsid w:val="00492E05"/>
    <w:rPr>
      <w:color w:val="800080"/>
      <w:u w:val="single"/>
    </w:rPr>
  </w:style>
  <w:style w:type="paragraph" w:styleId="z-TopofForm">
    <w:name w:val="HTML Top of Form"/>
    <w:basedOn w:val="Normal"/>
    <w:next w:val="Normal"/>
    <w:link w:val="z-TopofFormChar"/>
    <w:hidden/>
    <w:uiPriority w:val="99"/>
    <w:semiHidden/>
    <w:unhideWhenUsed/>
    <w:rsid w:val="00492E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2E0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2E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2E05"/>
    <w:rPr>
      <w:rFonts w:ascii="Arial" w:eastAsia="Times New Roman" w:hAnsi="Arial" w:cs="Arial"/>
      <w:vanish/>
      <w:sz w:val="16"/>
      <w:szCs w:val="16"/>
    </w:rPr>
  </w:style>
  <w:style w:type="character" w:customStyle="1" w:styleId="hide-1">
    <w:name w:val="hide-1"/>
    <w:basedOn w:val="DefaultParagraphFont"/>
    <w:rsid w:val="00492E05"/>
  </w:style>
  <w:style w:type="character" w:customStyle="1" w:styleId="ib-green">
    <w:name w:val="ib-green"/>
    <w:basedOn w:val="DefaultParagraphFont"/>
    <w:rsid w:val="00492E05"/>
  </w:style>
  <w:style w:type="paragraph" w:styleId="NormalWeb">
    <w:name w:val="Normal (Web)"/>
    <w:basedOn w:val="Normal"/>
    <w:uiPriority w:val="99"/>
    <w:unhideWhenUsed/>
    <w:rsid w:val="00492E05"/>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492E05"/>
  </w:style>
  <w:style w:type="character" w:customStyle="1" w:styleId="ib-dgray">
    <w:name w:val="ib-dgray"/>
    <w:basedOn w:val="DefaultParagraphFont"/>
    <w:rsid w:val="00492E05"/>
  </w:style>
  <w:style w:type="paragraph" w:styleId="BalloonText">
    <w:name w:val="Balloon Text"/>
    <w:basedOn w:val="Normal"/>
    <w:link w:val="BalloonTextChar"/>
    <w:uiPriority w:val="99"/>
    <w:semiHidden/>
    <w:unhideWhenUsed/>
    <w:rsid w:val="00492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2074902">
      <w:bodyDiv w:val="1"/>
      <w:marLeft w:val="0"/>
      <w:marRight w:val="0"/>
      <w:marTop w:val="0"/>
      <w:marBottom w:val="0"/>
      <w:divBdr>
        <w:top w:val="none" w:sz="0" w:space="0" w:color="auto"/>
        <w:left w:val="none" w:sz="0" w:space="0" w:color="auto"/>
        <w:bottom w:val="none" w:sz="0" w:space="0" w:color="auto"/>
        <w:right w:val="none" w:sz="0" w:space="0" w:color="auto"/>
      </w:divBdr>
      <w:divsChild>
        <w:div w:id="619459274">
          <w:marLeft w:val="0"/>
          <w:marRight w:val="0"/>
          <w:marTop w:val="0"/>
          <w:marBottom w:val="0"/>
          <w:divBdr>
            <w:top w:val="none" w:sz="0" w:space="0" w:color="auto"/>
            <w:left w:val="none" w:sz="0" w:space="0" w:color="auto"/>
            <w:bottom w:val="none" w:sz="0" w:space="0" w:color="auto"/>
            <w:right w:val="none" w:sz="0" w:space="0" w:color="auto"/>
          </w:divBdr>
        </w:div>
        <w:div w:id="1126970521">
          <w:marLeft w:val="0"/>
          <w:marRight w:val="0"/>
          <w:marTop w:val="0"/>
          <w:marBottom w:val="0"/>
          <w:divBdr>
            <w:top w:val="none" w:sz="0" w:space="0" w:color="auto"/>
            <w:left w:val="none" w:sz="0" w:space="0" w:color="auto"/>
            <w:bottom w:val="none" w:sz="0" w:space="0" w:color="auto"/>
            <w:right w:val="none" w:sz="0" w:space="0" w:color="auto"/>
          </w:divBdr>
          <w:divsChild>
            <w:div w:id="419300574">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2069718319">
          <w:marLeft w:val="0"/>
          <w:marRight w:val="0"/>
          <w:marTop w:val="0"/>
          <w:marBottom w:val="0"/>
          <w:divBdr>
            <w:top w:val="none" w:sz="0" w:space="0" w:color="auto"/>
            <w:left w:val="none" w:sz="0" w:space="0" w:color="auto"/>
            <w:bottom w:val="none" w:sz="0" w:space="0" w:color="auto"/>
            <w:right w:val="none" w:sz="0" w:space="0" w:color="auto"/>
          </w:divBdr>
        </w:div>
        <w:div w:id="1902015827">
          <w:marLeft w:val="0"/>
          <w:marRight w:val="0"/>
          <w:marTop w:val="27"/>
          <w:marBottom w:val="0"/>
          <w:divBdr>
            <w:top w:val="none" w:sz="0" w:space="0" w:color="auto"/>
            <w:left w:val="none" w:sz="0" w:space="0" w:color="auto"/>
            <w:bottom w:val="none" w:sz="0" w:space="0" w:color="auto"/>
            <w:right w:val="none" w:sz="0" w:space="0" w:color="auto"/>
          </w:divBdr>
        </w:div>
        <w:div w:id="459690530">
          <w:marLeft w:val="0"/>
          <w:marRight w:val="0"/>
          <w:marTop w:val="0"/>
          <w:marBottom w:val="0"/>
          <w:divBdr>
            <w:top w:val="single" w:sz="4" w:space="2" w:color="F0F0F0"/>
            <w:left w:val="single" w:sz="4" w:space="6" w:color="F0F0F0"/>
            <w:bottom w:val="single" w:sz="4" w:space="2" w:color="F0F0F0"/>
            <w:right w:val="single" w:sz="4" w:space="6" w:color="F0F0F0"/>
          </w:divBdr>
        </w:div>
        <w:div w:id="17853429">
          <w:marLeft w:val="0"/>
          <w:marRight w:val="0"/>
          <w:marTop w:val="0"/>
          <w:marBottom w:val="0"/>
          <w:divBdr>
            <w:top w:val="none" w:sz="0" w:space="0" w:color="auto"/>
            <w:left w:val="none" w:sz="0" w:space="0" w:color="auto"/>
            <w:bottom w:val="none" w:sz="0" w:space="0" w:color="auto"/>
            <w:right w:val="none" w:sz="0" w:space="0" w:color="auto"/>
          </w:divBdr>
        </w:div>
        <w:div w:id="484051281">
          <w:marLeft w:val="0"/>
          <w:marRight w:val="0"/>
          <w:marTop w:val="0"/>
          <w:marBottom w:val="0"/>
          <w:divBdr>
            <w:top w:val="none" w:sz="0" w:space="0" w:color="auto"/>
            <w:left w:val="none" w:sz="0" w:space="0" w:color="auto"/>
            <w:bottom w:val="none" w:sz="0" w:space="0" w:color="auto"/>
            <w:right w:val="none" w:sz="0" w:space="0" w:color="auto"/>
          </w:divBdr>
          <w:divsChild>
            <w:div w:id="487134083">
              <w:marLeft w:val="0"/>
              <w:marRight w:val="0"/>
              <w:marTop w:val="0"/>
              <w:marBottom w:val="0"/>
              <w:divBdr>
                <w:top w:val="none" w:sz="0" w:space="0" w:color="auto"/>
                <w:left w:val="none" w:sz="0" w:space="0" w:color="auto"/>
                <w:bottom w:val="none" w:sz="0" w:space="0" w:color="auto"/>
                <w:right w:val="none" w:sz="0" w:space="0" w:color="auto"/>
              </w:divBdr>
              <w:divsChild>
                <w:div w:id="1087578970">
                  <w:marLeft w:val="0"/>
                  <w:marRight w:val="0"/>
                  <w:marTop w:val="0"/>
                  <w:marBottom w:val="0"/>
                  <w:divBdr>
                    <w:top w:val="none" w:sz="0" w:space="0" w:color="auto"/>
                    <w:left w:val="none" w:sz="0" w:space="0" w:color="auto"/>
                    <w:bottom w:val="none" w:sz="0" w:space="0" w:color="auto"/>
                    <w:right w:val="none" w:sz="0" w:space="0" w:color="auto"/>
                  </w:divBdr>
                  <w:divsChild>
                    <w:div w:id="146557919">
                      <w:marLeft w:val="0"/>
                      <w:marRight w:val="0"/>
                      <w:marTop w:val="0"/>
                      <w:marBottom w:val="0"/>
                      <w:divBdr>
                        <w:top w:val="none" w:sz="0" w:space="0" w:color="auto"/>
                        <w:left w:val="single" w:sz="18" w:space="10" w:color="CCCCCC"/>
                        <w:bottom w:val="none" w:sz="0" w:space="0" w:color="auto"/>
                        <w:right w:val="none" w:sz="0" w:space="0" w:color="auto"/>
                      </w:divBdr>
                      <w:divsChild>
                        <w:div w:id="723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876">
                  <w:marLeft w:val="0"/>
                  <w:marRight w:val="0"/>
                  <w:marTop w:val="0"/>
                  <w:marBottom w:val="0"/>
                  <w:divBdr>
                    <w:top w:val="none" w:sz="0" w:space="0" w:color="auto"/>
                    <w:left w:val="none" w:sz="0" w:space="0" w:color="auto"/>
                    <w:bottom w:val="none" w:sz="0" w:space="0" w:color="auto"/>
                    <w:right w:val="none" w:sz="0" w:space="0" w:color="auto"/>
                  </w:divBdr>
                  <w:divsChild>
                    <w:div w:id="1833519189">
                      <w:marLeft w:val="0"/>
                      <w:marRight w:val="0"/>
                      <w:marTop w:val="0"/>
                      <w:marBottom w:val="0"/>
                      <w:divBdr>
                        <w:top w:val="none" w:sz="0" w:space="0" w:color="auto"/>
                        <w:left w:val="single" w:sz="18" w:space="10" w:color="CCCCCC"/>
                        <w:bottom w:val="none" w:sz="0" w:space="0" w:color="auto"/>
                        <w:right w:val="none" w:sz="0" w:space="0" w:color="auto"/>
                      </w:divBdr>
                      <w:divsChild>
                        <w:div w:id="10437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400">
                  <w:marLeft w:val="0"/>
                  <w:marRight w:val="0"/>
                  <w:marTop w:val="0"/>
                  <w:marBottom w:val="0"/>
                  <w:divBdr>
                    <w:top w:val="none" w:sz="0" w:space="0" w:color="auto"/>
                    <w:left w:val="none" w:sz="0" w:space="0" w:color="auto"/>
                    <w:bottom w:val="none" w:sz="0" w:space="0" w:color="auto"/>
                    <w:right w:val="none" w:sz="0" w:space="0" w:color="auto"/>
                  </w:divBdr>
                  <w:divsChild>
                    <w:div w:id="1166945351">
                      <w:marLeft w:val="0"/>
                      <w:marRight w:val="0"/>
                      <w:marTop w:val="0"/>
                      <w:marBottom w:val="0"/>
                      <w:divBdr>
                        <w:top w:val="none" w:sz="0" w:space="0" w:color="auto"/>
                        <w:left w:val="single" w:sz="18" w:space="10" w:color="CCCCCC"/>
                        <w:bottom w:val="none" w:sz="0" w:space="0" w:color="auto"/>
                        <w:right w:val="none" w:sz="0" w:space="0" w:color="auto"/>
                      </w:divBdr>
                      <w:divsChild>
                        <w:div w:id="15600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601">
                  <w:marLeft w:val="0"/>
                  <w:marRight w:val="0"/>
                  <w:marTop w:val="0"/>
                  <w:marBottom w:val="0"/>
                  <w:divBdr>
                    <w:top w:val="none" w:sz="0" w:space="0" w:color="auto"/>
                    <w:left w:val="none" w:sz="0" w:space="0" w:color="auto"/>
                    <w:bottom w:val="none" w:sz="0" w:space="0" w:color="auto"/>
                    <w:right w:val="none" w:sz="0" w:space="0" w:color="auto"/>
                  </w:divBdr>
                  <w:divsChild>
                    <w:div w:id="569199601">
                      <w:marLeft w:val="0"/>
                      <w:marRight w:val="0"/>
                      <w:marTop w:val="0"/>
                      <w:marBottom w:val="0"/>
                      <w:divBdr>
                        <w:top w:val="none" w:sz="0" w:space="0" w:color="auto"/>
                        <w:left w:val="single" w:sz="18" w:space="10" w:color="CCCCCC"/>
                        <w:bottom w:val="none" w:sz="0" w:space="0" w:color="auto"/>
                        <w:right w:val="none" w:sz="0" w:space="0" w:color="auto"/>
                      </w:divBdr>
                      <w:divsChild>
                        <w:div w:id="20933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7630">
                  <w:marLeft w:val="0"/>
                  <w:marRight w:val="0"/>
                  <w:marTop w:val="0"/>
                  <w:marBottom w:val="0"/>
                  <w:divBdr>
                    <w:top w:val="none" w:sz="0" w:space="0" w:color="auto"/>
                    <w:left w:val="none" w:sz="0" w:space="0" w:color="auto"/>
                    <w:bottom w:val="none" w:sz="0" w:space="0" w:color="auto"/>
                    <w:right w:val="none" w:sz="0" w:space="0" w:color="auto"/>
                  </w:divBdr>
                  <w:divsChild>
                    <w:div w:id="914901611">
                      <w:marLeft w:val="0"/>
                      <w:marRight w:val="0"/>
                      <w:marTop w:val="0"/>
                      <w:marBottom w:val="0"/>
                      <w:divBdr>
                        <w:top w:val="none" w:sz="0" w:space="0" w:color="auto"/>
                        <w:left w:val="single" w:sz="18" w:space="10" w:color="CCCCCC"/>
                        <w:bottom w:val="none" w:sz="0" w:space="0" w:color="auto"/>
                        <w:right w:val="none" w:sz="0" w:space="0" w:color="auto"/>
                      </w:divBdr>
                      <w:divsChild>
                        <w:div w:id="13894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695">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single" w:sz="18" w:space="10" w:color="CCCCCC"/>
                        <w:bottom w:val="none" w:sz="0" w:space="0" w:color="auto"/>
                        <w:right w:val="none" w:sz="0" w:space="0" w:color="auto"/>
                      </w:divBdr>
                      <w:divsChild>
                        <w:div w:id="12573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760">
                  <w:marLeft w:val="0"/>
                  <w:marRight w:val="0"/>
                  <w:marTop w:val="0"/>
                  <w:marBottom w:val="0"/>
                  <w:divBdr>
                    <w:top w:val="none" w:sz="0" w:space="0" w:color="auto"/>
                    <w:left w:val="none" w:sz="0" w:space="0" w:color="auto"/>
                    <w:bottom w:val="none" w:sz="0" w:space="0" w:color="auto"/>
                    <w:right w:val="none" w:sz="0" w:space="0" w:color="auto"/>
                  </w:divBdr>
                  <w:divsChild>
                    <w:div w:id="507521000">
                      <w:marLeft w:val="0"/>
                      <w:marRight w:val="0"/>
                      <w:marTop w:val="0"/>
                      <w:marBottom w:val="0"/>
                      <w:divBdr>
                        <w:top w:val="none" w:sz="0" w:space="0" w:color="auto"/>
                        <w:left w:val="single" w:sz="18" w:space="10" w:color="CCCCCC"/>
                        <w:bottom w:val="none" w:sz="0" w:space="0" w:color="auto"/>
                        <w:right w:val="none" w:sz="0" w:space="0" w:color="auto"/>
                      </w:divBdr>
                      <w:divsChild>
                        <w:div w:id="1309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230">
                  <w:marLeft w:val="0"/>
                  <w:marRight w:val="0"/>
                  <w:marTop w:val="0"/>
                  <w:marBottom w:val="0"/>
                  <w:divBdr>
                    <w:top w:val="none" w:sz="0" w:space="0" w:color="auto"/>
                    <w:left w:val="none" w:sz="0" w:space="0" w:color="auto"/>
                    <w:bottom w:val="none" w:sz="0" w:space="0" w:color="auto"/>
                    <w:right w:val="none" w:sz="0" w:space="0" w:color="auto"/>
                  </w:divBdr>
                  <w:divsChild>
                    <w:div w:id="241524172">
                      <w:marLeft w:val="0"/>
                      <w:marRight w:val="0"/>
                      <w:marTop w:val="0"/>
                      <w:marBottom w:val="0"/>
                      <w:divBdr>
                        <w:top w:val="none" w:sz="0" w:space="0" w:color="auto"/>
                        <w:left w:val="single" w:sz="18" w:space="10" w:color="CCCCCC"/>
                        <w:bottom w:val="none" w:sz="0" w:space="0" w:color="auto"/>
                        <w:right w:val="none" w:sz="0" w:space="0" w:color="auto"/>
                      </w:divBdr>
                      <w:divsChild>
                        <w:div w:id="127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162">
                  <w:marLeft w:val="0"/>
                  <w:marRight w:val="0"/>
                  <w:marTop w:val="0"/>
                  <w:marBottom w:val="133"/>
                  <w:divBdr>
                    <w:top w:val="single" w:sz="4" w:space="0" w:color="F2F2F2"/>
                    <w:left w:val="single" w:sz="24" w:space="0" w:color="DDF8C2"/>
                    <w:bottom w:val="single" w:sz="4" w:space="0" w:color="F2F2F2"/>
                    <w:right w:val="single" w:sz="4" w:space="0" w:color="F2F2F2"/>
                  </w:divBdr>
                  <w:divsChild>
                    <w:div w:id="136411971">
                      <w:marLeft w:val="0"/>
                      <w:marRight w:val="0"/>
                      <w:marTop w:val="0"/>
                      <w:marBottom w:val="0"/>
                      <w:divBdr>
                        <w:top w:val="none" w:sz="0" w:space="0" w:color="auto"/>
                        <w:left w:val="none" w:sz="0" w:space="0" w:color="auto"/>
                        <w:bottom w:val="single" w:sz="4" w:space="7" w:color="F0F0F0"/>
                        <w:right w:val="none" w:sz="0" w:space="0" w:color="auto"/>
                      </w:divBdr>
                    </w:div>
                    <w:div w:id="2028826392">
                      <w:marLeft w:val="0"/>
                      <w:marRight w:val="0"/>
                      <w:marTop w:val="0"/>
                      <w:marBottom w:val="0"/>
                      <w:divBdr>
                        <w:top w:val="none" w:sz="0" w:space="0" w:color="auto"/>
                        <w:left w:val="none" w:sz="0" w:space="0" w:color="auto"/>
                        <w:bottom w:val="none" w:sz="0" w:space="0" w:color="auto"/>
                        <w:right w:val="none" w:sz="0" w:space="0" w:color="auto"/>
                      </w:divBdr>
                    </w:div>
                  </w:divsChild>
                </w:div>
                <w:div w:id="1010841211">
                  <w:marLeft w:val="0"/>
                  <w:marRight w:val="0"/>
                  <w:marTop w:val="0"/>
                  <w:marBottom w:val="0"/>
                  <w:divBdr>
                    <w:top w:val="none" w:sz="0" w:space="0" w:color="auto"/>
                    <w:left w:val="none" w:sz="0" w:space="0" w:color="auto"/>
                    <w:bottom w:val="none" w:sz="0" w:space="0" w:color="auto"/>
                    <w:right w:val="none" w:sz="0" w:space="0" w:color="auto"/>
                  </w:divBdr>
                  <w:divsChild>
                    <w:div w:id="59405141">
                      <w:marLeft w:val="0"/>
                      <w:marRight w:val="0"/>
                      <w:marTop w:val="0"/>
                      <w:marBottom w:val="0"/>
                      <w:divBdr>
                        <w:top w:val="none" w:sz="0" w:space="0" w:color="auto"/>
                        <w:left w:val="single" w:sz="18" w:space="10" w:color="CCCCCC"/>
                        <w:bottom w:val="none" w:sz="0" w:space="0" w:color="auto"/>
                        <w:right w:val="none" w:sz="0" w:space="0" w:color="auto"/>
                      </w:divBdr>
                      <w:divsChild>
                        <w:div w:id="12910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334">
                  <w:marLeft w:val="0"/>
                  <w:marRight w:val="0"/>
                  <w:marTop w:val="0"/>
                  <w:marBottom w:val="133"/>
                  <w:divBdr>
                    <w:top w:val="single" w:sz="4" w:space="0" w:color="F2F2F2"/>
                    <w:left w:val="single" w:sz="24" w:space="0" w:color="DDF8C2"/>
                    <w:bottom w:val="single" w:sz="4" w:space="0" w:color="F2F2F2"/>
                    <w:right w:val="single" w:sz="4" w:space="0" w:color="F2F2F2"/>
                  </w:divBdr>
                  <w:divsChild>
                    <w:div w:id="917597295">
                      <w:marLeft w:val="0"/>
                      <w:marRight w:val="0"/>
                      <w:marTop w:val="0"/>
                      <w:marBottom w:val="0"/>
                      <w:divBdr>
                        <w:top w:val="none" w:sz="0" w:space="0" w:color="auto"/>
                        <w:left w:val="none" w:sz="0" w:space="0" w:color="auto"/>
                        <w:bottom w:val="single" w:sz="4" w:space="7" w:color="F0F0F0"/>
                        <w:right w:val="none" w:sz="0" w:space="0" w:color="auto"/>
                      </w:divBdr>
                    </w:div>
                    <w:div w:id="1954898404">
                      <w:marLeft w:val="0"/>
                      <w:marRight w:val="0"/>
                      <w:marTop w:val="0"/>
                      <w:marBottom w:val="0"/>
                      <w:divBdr>
                        <w:top w:val="none" w:sz="0" w:space="0" w:color="auto"/>
                        <w:left w:val="none" w:sz="0" w:space="0" w:color="auto"/>
                        <w:bottom w:val="none" w:sz="0" w:space="0" w:color="auto"/>
                        <w:right w:val="none" w:sz="0" w:space="0" w:color="auto"/>
                      </w:divBdr>
                    </w:div>
                  </w:divsChild>
                </w:div>
                <w:div w:id="1811946878">
                  <w:marLeft w:val="0"/>
                  <w:marRight w:val="0"/>
                  <w:marTop w:val="0"/>
                  <w:marBottom w:val="0"/>
                  <w:divBdr>
                    <w:top w:val="none" w:sz="0" w:space="0" w:color="auto"/>
                    <w:left w:val="none" w:sz="0" w:space="0" w:color="auto"/>
                    <w:bottom w:val="none" w:sz="0" w:space="0" w:color="auto"/>
                    <w:right w:val="none" w:sz="0" w:space="0" w:color="auto"/>
                  </w:divBdr>
                  <w:divsChild>
                    <w:div w:id="304313068">
                      <w:marLeft w:val="0"/>
                      <w:marRight w:val="0"/>
                      <w:marTop w:val="0"/>
                      <w:marBottom w:val="0"/>
                      <w:divBdr>
                        <w:top w:val="none" w:sz="0" w:space="0" w:color="auto"/>
                        <w:left w:val="single" w:sz="18" w:space="10" w:color="CCCCCC"/>
                        <w:bottom w:val="none" w:sz="0" w:space="0" w:color="auto"/>
                        <w:right w:val="none" w:sz="0" w:space="0" w:color="auto"/>
                      </w:divBdr>
                      <w:divsChild>
                        <w:div w:id="16492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6319">
                  <w:marLeft w:val="0"/>
                  <w:marRight w:val="0"/>
                  <w:marTop w:val="0"/>
                  <w:marBottom w:val="0"/>
                  <w:divBdr>
                    <w:top w:val="none" w:sz="0" w:space="0" w:color="auto"/>
                    <w:left w:val="none" w:sz="0" w:space="0" w:color="auto"/>
                    <w:bottom w:val="none" w:sz="0" w:space="0" w:color="auto"/>
                    <w:right w:val="none" w:sz="0" w:space="0" w:color="auto"/>
                  </w:divBdr>
                  <w:divsChild>
                    <w:div w:id="896084331">
                      <w:marLeft w:val="0"/>
                      <w:marRight w:val="0"/>
                      <w:marTop w:val="0"/>
                      <w:marBottom w:val="0"/>
                      <w:divBdr>
                        <w:top w:val="none" w:sz="0" w:space="0" w:color="auto"/>
                        <w:left w:val="single" w:sz="18" w:space="10" w:color="CCCCCC"/>
                        <w:bottom w:val="none" w:sz="0" w:space="0" w:color="auto"/>
                        <w:right w:val="none" w:sz="0" w:space="0" w:color="auto"/>
                      </w:divBdr>
                      <w:divsChild>
                        <w:div w:id="63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4467">
                  <w:marLeft w:val="0"/>
                  <w:marRight w:val="0"/>
                  <w:marTop w:val="0"/>
                  <w:marBottom w:val="133"/>
                  <w:divBdr>
                    <w:top w:val="single" w:sz="4" w:space="0" w:color="F2F2F2"/>
                    <w:left w:val="single" w:sz="24" w:space="0" w:color="DDF8C2"/>
                    <w:bottom w:val="single" w:sz="4" w:space="0" w:color="F2F2F2"/>
                    <w:right w:val="single" w:sz="4" w:space="0" w:color="F2F2F2"/>
                  </w:divBdr>
                  <w:divsChild>
                    <w:div w:id="584188995">
                      <w:marLeft w:val="0"/>
                      <w:marRight w:val="0"/>
                      <w:marTop w:val="0"/>
                      <w:marBottom w:val="0"/>
                      <w:divBdr>
                        <w:top w:val="none" w:sz="0" w:space="0" w:color="auto"/>
                        <w:left w:val="none" w:sz="0" w:space="0" w:color="auto"/>
                        <w:bottom w:val="single" w:sz="4" w:space="7" w:color="F0F0F0"/>
                        <w:right w:val="none" w:sz="0" w:space="0" w:color="auto"/>
                      </w:divBdr>
                    </w:div>
                    <w:div w:id="36049324">
                      <w:marLeft w:val="0"/>
                      <w:marRight w:val="0"/>
                      <w:marTop w:val="0"/>
                      <w:marBottom w:val="0"/>
                      <w:divBdr>
                        <w:top w:val="none" w:sz="0" w:space="0" w:color="auto"/>
                        <w:left w:val="none" w:sz="0" w:space="0" w:color="auto"/>
                        <w:bottom w:val="none" w:sz="0" w:space="0" w:color="auto"/>
                        <w:right w:val="none" w:sz="0" w:space="0" w:color="auto"/>
                      </w:divBdr>
                    </w:div>
                  </w:divsChild>
                </w:div>
                <w:div w:id="1182817396">
                  <w:marLeft w:val="0"/>
                  <w:marRight w:val="0"/>
                  <w:marTop w:val="0"/>
                  <w:marBottom w:val="0"/>
                  <w:divBdr>
                    <w:top w:val="none" w:sz="0" w:space="0" w:color="auto"/>
                    <w:left w:val="none" w:sz="0" w:space="0" w:color="auto"/>
                    <w:bottom w:val="none" w:sz="0" w:space="0" w:color="auto"/>
                    <w:right w:val="none" w:sz="0" w:space="0" w:color="auto"/>
                  </w:divBdr>
                  <w:divsChild>
                    <w:div w:id="552544074">
                      <w:marLeft w:val="0"/>
                      <w:marRight w:val="0"/>
                      <w:marTop w:val="0"/>
                      <w:marBottom w:val="0"/>
                      <w:divBdr>
                        <w:top w:val="none" w:sz="0" w:space="0" w:color="auto"/>
                        <w:left w:val="single" w:sz="18" w:space="10" w:color="CCCCCC"/>
                        <w:bottom w:val="none" w:sz="0" w:space="0" w:color="auto"/>
                        <w:right w:val="none" w:sz="0" w:space="0" w:color="auto"/>
                      </w:divBdr>
                      <w:divsChild>
                        <w:div w:id="1271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285">
                  <w:marLeft w:val="0"/>
                  <w:marRight w:val="0"/>
                  <w:marTop w:val="0"/>
                  <w:marBottom w:val="0"/>
                  <w:divBdr>
                    <w:top w:val="none" w:sz="0" w:space="0" w:color="auto"/>
                    <w:left w:val="none" w:sz="0" w:space="0" w:color="auto"/>
                    <w:bottom w:val="none" w:sz="0" w:space="0" w:color="auto"/>
                    <w:right w:val="none" w:sz="0" w:space="0" w:color="auto"/>
                  </w:divBdr>
                  <w:divsChild>
                    <w:div w:id="1789353559">
                      <w:marLeft w:val="0"/>
                      <w:marRight w:val="0"/>
                      <w:marTop w:val="0"/>
                      <w:marBottom w:val="0"/>
                      <w:divBdr>
                        <w:top w:val="none" w:sz="0" w:space="0" w:color="auto"/>
                        <w:left w:val="single" w:sz="18" w:space="10" w:color="CCCCCC"/>
                        <w:bottom w:val="none" w:sz="0" w:space="0" w:color="auto"/>
                        <w:right w:val="none" w:sz="0" w:space="0" w:color="auto"/>
                      </w:divBdr>
                      <w:divsChild>
                        <w:div w:id="16641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7138">
                  <w:marLeft w:val="0"/>
                  <w:marRight w:val="0"/>
                  <w:marTop w:val="0"/>
                  <w:marBottom w:val="0"/>
                  <w:divBdr>
                    <w:top w:val="none" w:sz="0" w:space="0" w:color="auto"/>
                    <w:left w:val="none" w:sz="0" w:space="0" w:color="auto"/>
                    <w:bottom w:val="none" w:sz="0" w:space="0" w:color="auto"/>
                    <w:right w:val="none" w:sz="0" w:space="0" w:color="auto"/>
                  </w:divBdr>
                  <w:divsChild>
                    <w:div w:id="386614147">
                      <w:marLeft w:val="0"/>
                      <w:marRight w:val="0"/>
                      <w:marTop w:val="0"/>
                      <w:marBottom w:val="0"/>
                      <w:divBdr>
                        <w:top w:val="none" w:sz="0" w:space="0" w:color="auto"/>
                        <w:left w:val="single" w:sz="18" w:space="10" w:color="CCCCCC"/>
                        <w:bottom w:val="none" w:sz="0" w:space="0" w:color="auto"/>
                        <w:right w:val="none" w:sz="0" w:space="0" w:color="auto"/>
                      </w:divBdr>
                      <w:divsChild>
                        <w:div w:id="12604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7077">
                  <w:marLeft w:val="0"/>
                  <w:marRight w:val="0"/>
                  <w:marTop w:val="0"/>
                  <w:marBottom w:val="0"/>
                  <w:divBdr>
                    <w:top w:val="none" w:sz="0" w:space="0" w:color="auto"/>
                    <w:left w:val="none" w:sz="0" w:space="0" w:color="auto"/>
                    <w:bottom w:val="none" w:sz="0" w:space="0" w:color="auto"/>
                    <w:right w:val="none" w:sz="0" w:space="0" w:color="auto"/>
                  </w:divBdr>
                  <w:divsChild>
                    <w:div w:id="915162448">
                      <w:marLeft w:val="0"/>
                      <w:marRight w:val="0"/>
                      <w:marTop w:val="0"/>
                      <w:marBottom w:val="0"/>
                      <w:divBdr>
                        <w:top w:val="none" w:sz="0" w:space="0" w:color="auto"/>
                        <w:left w:val="single" w:sz="18" w:space="10" w:color="CCCCCC"/>
                        <w:bottom w:val="none" w:sz="0" w:space="0" w:color="auto"/>
                        <w:right w:val="none" w:sz="0" w:space="0" w:color="auto"/>
                      </w:divBdr>
                      <w:divsChild>
                        <w:div w:id="1735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237">
                  <w:marLeft w:val="0"/>
                  <w:marRight w:val="0"/>
                  <w:marTop w:val="0"/>
                  <w:marBottom w:val="0"/>
                  <w:divBdr>
                    <w:top w:val="none" w:sz="0" w:space="0" w:color="auto"/>
                    <w:left w:val="none" w:sz="0" w:space="0" w:color="auto"/>
                    <w:bottom w:val="none" w:sz="0" w:space="0" w:color="auto"/>
                    <w:right w:val="none" w:sz="0" w:space="0" w:color="auto"/>
                  </w:divBdr>
                  <w:divsChild>
                    <w:div w:id="1193424680">
                      <w:marLeft w:val="0"/>
                      <w:marRight w:val="0"/>
                      <w:marTop w:val="0"/>
                      <w:marBottom w:val="0"/>
                      <w:divBdr>
                        <w:top w:val="none" w:sz="0" w:space="0" w:color="auto"/>
                        <w:left w:val="single" w:sz="18" w:space="10" w:color="CCCCCC"/>
                        <w:bottom w:val="none" w:sz="0" w:space="0" w:color="auto"/>
                        <w:right w:val="none" w:sz="0" w:space="0" w:color="auto"/>
                      </w:divBdr>
                      <w:divsChild>
                        <w:div w:id="20600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119">
                  <w:marLeft w:val="0"/>
                  <w:marRight w:val="0"/>
                  <w:marTop w:val="0"/>
                  <w:marBottom w:val="133"/>
                  <w:divBdr>
                    <w:top w:val="single" w:sz="4" w:space="0" w:color="F2F2F2"/>
                    <w:left w:val="single" w:sz="24" w:space="0" w:color="DDF8C2"/>
                    <w:bottom w:val="single" w:sz="4" w:space="0" w:color="F2F2F2"/>
                    <w:right w:val="single" w:sz="4" w:space="0" w:color="F2F2F2"/>
                  </w:divBdr>
                  <w:divsChild>
                    <w:div w:id="557593445">
                      <w:marLeft w:val="0"/>
                      <w:marRight w:val="0"/>
                      <w:marTop w:val="0"/>
                      <w:marBottom w:val="0"/>
                      <w:divBdr>
                        <w:top w:val="none" w:sz="0" w:space="0" w:color="auto"/>
                        <w:left w:val="none" w:sz="0" w:space="0" w:color="auto"/>
                        <w:bottom w:val="single" w:sz="4" w:space="7" w:color="F0F0F0"/>
                        <w:right w:val="none" w:sz="0" w:space="0" w:color="auto"/>
                      </w:divBdr>
                    </w:div>
                    <w:div w:id="999113268">
                      <w:marLeft w:val="0"/>
                      <w:marRight w:val="0"/>
                      <w:marTop w:val="0"/>
                      <w:marBottom w:val="0"/>
                      <w:divBdr>
                        <w:top w:val="none" w:sz="0" w:space="0" w:color="auto"/>
                        <w:left w:val="none" w:sz="0" w:space="0" w:color="auto"/>
                        <w:bottom w:val="none" w:sz="0" w:space="0" w:color="auto"/>
                        <w:right w:val="none" w:sz="0" w:space="0" w:color="auto"/>
                      </w:divBdr>
                    </w:div>
                  </w:divsChild>
                </w:div>
                <w:div w:id="404425149">
                  <w:marLeft w:val="0"/>
                  <w:marRight w:val="0"/>
                  <w:marTop w:val="0"/>
                  <w:marBottom w:val="0"/>
                  <w:divBdr>
                    <w:top w:val="none" w:sz="0" w:space="0" w:color="auto"/>
                    <w:left w:val="none" w:sz="0" w:space="0" w:color="auto"/>
                    <w:bottom w:val="none" w:sz="0" w:space="0" w:color="auto"/>
                    <w:right w:val="none" w:sz="0" w:space="0" w:color="auto"/>
                  </w:divBdr>
                  <w:divsChild>
                    <w:div w:id="1668485115">
                      <w:marLeft w:val="0"/>
                      <w:marRight w:val="0"/>
                      <w:marTop w:val="0"/>
                      <w:marBottom w:val="0"/>
                      <w:divBdr>
                        <w:top w:val="none" w:sz="0" w:space="0" w:color="auto"/>
                        <w:left w:val="single" w:sz="18" w:space="10" w:color="CCCCCC"/>
                        <w:bottom w:val="none" w:sz="0" w:space="0" w:color="auto"/>
                        <w:right w:val="none" w:sz="0" w:space="0" w:color="auto"/>
                      </w:divBdr>
                      <w:divsChild>
                        <w:div w:id="1413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133">
                  <w:marLeft w:val="0"/>
                  <w:marRight w:val="0"/>
                  <w:marTop w:val="0"/>
                  <w:marBottom w:val="0"/>
                  <w:divBdr>
                    <w:top w:val="none" w:sz="0" w:space="0" w:color="auto"/>
                    <w:left w:val="none" w:sz="0" w:space="0" w:color="auto"/>
                    <w:bottom w:val="none" w:sz="0" w:space="0" w:color="auto"/>
                    <w:right w:val="none" w:sz="0" w:space="0" w:color="auto"/>
                  </w:divBdr>
                  <w:divsChild>
                    <w:div w:id="990670925">
                      <w:marLeft w:val="0"/>
                      <w:marRight w:val="0"/>
                      <w:marTop w:val="0"/>
                      <w:marBottom w:val="0"/>
                      <w:divBdr>
                        <w:top w:val="none" w:sz="0" w:space="0" w:color="auto"/>
                        <w:left w:val="single" w:sz="18" w:space="10" w:color="CCCCCC"/>
                        <w:bottom w:val="none" w:sz="0" w:space="0" w:color="auto"/>
                        <w:right w:val="none" w:sz="0" w:space="0" w:color="auto"/>
                      </w:divBdr>
                      <w:divsChild>
                        <w:div w:id="453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4425">
                  <w:marLeft w:val="0"/>
                  <w:marRight w:val="0"/>
                  <w:marTop w:val="0"/>
                  <w:marBottom w:val="133"/>
                  <w:divBdr>
                    <w:top w:val="single" w:sz="4" w:space="0" w:color="F2F2F2"/>
                    <w:left w:val="single" w:sz="24" w:space="0" w:color="DDF8C2"/>
                    <w:bottom w:val="single" w:sz="4" w:space="0" w:color="F2F2F2"/>
                    <w:right w:val="single" w:sz="4" w:space="0" w:color="F2F2F2"/>
                  </w:divBdr>
                  <w:divsChild>
                    <w:div w:id="2065061447">
                      <w:marLeft w:val="0"/>
                      <w:marRight w:val="0"/>
                      <w:marTop w:val="0"/>
                      <w:marBottom w:val="0"/>
                      <w:divBdr>
                        <w:top w:val="none" w:sz="0" w:space="0" w:color="auto"/>
                        <w:left w:val="none" w:sz="0" w:space="0" w:color="auto"/>
                        <w:bottom w:val="single" w:sz="4" w:space="7" w:color="F0F0F0"/>
                        <w:right w:val="none" w:sz="0" w:space="0" w:color="auto"/>
                      </w:divBdr>
                    </w:div>
                    <w:div w:id="1948192517">
                      <w:marLeft w:val="0"/>
                      <w:marRight w:val="0"/>
                      <w:marTop w:val="0"/>
                      <w:marBottom w:val="0"/>
                      <w:divBdr>
                        <w:top w:val="none" w:sz="0" w:space="0" w:color="auto"/>
                        <w:left w:val="none" w:sz="0" w:space="0" w:color="auto"/>
                        <w:bottom w:val="none" w:sz="0" w:space="0" w:color="auto"/>
                        <w:right w:val="none" w:sz="0" w:space="0" w:color="auto"/>
                      </w:divBdr>
                    </w:div>
                  </w:divsChild>
                </w:div>
                <w:div w:id="1099136432">
                  <w:marLeft w:val="0"/>
                  <w:marRight w:val="0"/>
                  <w:marTop w:val="0"/>
                  <w:marBottom w:val="0"/>
                  <w:divBdr>
                    <w:top w:val="none" w:sz="0" w:space="0" w:color="auto"/>
                    <w:left w:val="none" w:sz="0" w:space="0" w:color="auto"/>
                    <w:bottom w:val="none" w:sz="0" w:space="0" w:color="auto"/>
                    <w:right w:val="none" w:sz="0" w:space="0" w:color="auto"/>
                  </w:divBdr>
                  <w:divsChild>
                    <w:div w:id="1869905207">
                      <w:marLeft w:val="0"/>
                      <w:marRight w:val="0"/>
                      <w:marTop w:val="0"/>
                      <w:marBottom w:val="0"/>
                      <w:divBdr>
                        <w:top w:val="none" w:sz="0" w:space="0" w:color="auto"/>
                        <w:left w:val="single" w:sz="18" w:space="10" w:color="CCCCCC"/>
                        <w:bottom w:val="none" w:sz="0" w:space="0" w:color="auto"/>
                        <w:right w:val="none" w:sz="0" w:space="0" w:color="auto"/>
                      </w:divBdr>
                      <w:divsChild>
                        <w:div w:id="6871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250">
                  <w:marLeft w:val="0"/>
                  <w:marRight w:val="0"/>
                  <w:marTop w:val="0"/>
                  <w:marBottom w:val="133"/>
                  <w:divBdr>
                    <w:top w:val="single" w:sz="4" w:space="0" w:color="F2F2F2"/>
                    <w:left w:val="single" w:sz="24" w:space="0" w:color="DDF8C2"/>
                    <w:bottom w:val="single" w:sz="4" w:space="0" w:color="F2F2F2"/>
                    <w:right w:val="single" w:sz="4" w:space="0" w:color="F2F2F2"/>
                  </w:divBdr>
                  <w:divsChild>
                    <w:div w:id="2030568307">
                      <w:marLeft w:val="0"/>
                      <w:marRight w:val="0"/>
                      <w:marTop w:val="0"/>
                      <w:marBottom w:val="0"/>
                      <w:divBdr>
                        <w:top w:val="none" w:sz="0" w:space="0" w:color="auto"/>
                        <w:left w:val="none" w:sz="0" w:space="0" w:color="auto"/>
                        <w:bottom w:val="single" w:sz="4" w:space="7" w:color="F0F0F0"/>
                        <w:right w:val="none" w:sz="0" w:space="0" w:color="auto"/>
                      </w:divBdr>
                    </w:div>
                    <w:div w:id="1778257361">
                      <w:marLeft w:val="0"/>
                      <w:marRight w:val="0"/>
                      <w:marTop w:val="0"/>
                      <w:marBottom w:val="0"/>
                      <w:divBdr>
                        <w:top w:val="none" w:sz="0" w:space="0" w:color="auto"/>
                        <w:left w:val="none" w:sz="0" w:space="0" w:color="auto"/>
                        <w:bottom w:val="none" w:sz="0" w:space="0" w:color="auto"/>
                        <w:right w:val="none" w:sz="0" w:space="0" w:color="auto"/>
                      </w:divBdr>
                    </w:div>
                  </w:divsChild>
                </w:div>
                <w:div w:id="13579568">
                  <w:marLeft w:val="0"/>
                  <w:marRight w:val="0"/>
                  <w:marTop w:val="0"/>
                  <w:marBottom w:val="0"/>
                  <w:divBdr>
                    <w:top w:val="none" w:sz="0" w:space="0" w:color="auto"/>
                    <w:left w:val="none" w:sz="0" w:space="0" w:color="auto"/>
                    <w:bottom w:val="none" w:sz="0" w:space="0" w:color="auto"/>
                    <w:right w:val="none" w:sz="0" w:space="0" w:color="auto"/>
                  </w:divBdr>
                  <w:divsChild>
                    <w:div w:id="96678095">
                      <w:marLeft w:val="0"/>
                      <w:marRight w:val="0"/>
                      <w:marTop w:val="0"/>
                      <w:marBottom w:val="0"/>
                      <w:divBdr>
                        <w:top w:val="none" w:sz="0" w:space="0" w:color="auto"/>
                        <w:left w:val="single" w:sz="18" w:space="10" w:color="CCCCCC"/>
                        <w:bottom w:val="none" w:sz="0" w:space="0" w:color="auto"/>
                        <w:right w:val="none" w:sz="0" w:space="0" w:color="auto"/>
                      </w:divBdr>
                      <w:divsChild>
                        <w:div w:id="1639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indiabix.com/aptitude/problems-on-numbers/discussion-262" TargetMode="External"/><Relationship Id="rId117" Type="http://schemas.openxmlformats.org/officeDocument/2006/relationships/hyperlink" Target="https://www.indiabix.com/aptitude/odd-man-out-and-series/" TargetMode="External"/><Relationship Id="rId21" Type="http://schemas.openxmlformats.org/officeDocument/2006/relationships/control" Target="activeX/activeX12.xml"/><Relationship Id="rId42" Type="http://schemas.openxmlformats.org/officeDocument/2006/relationships/control" Target="activeX/activeX23.xml"/><Relationship Id="rId47" Type="http://schemas.openxmlformats.org/officeDocument/2006/relationships/control" Target="activeX/activeX26.xml"/><Relationship Id="rId63" Type="http://schemas.openxmlformats.org/officeDocument/2006/relationships/control" Target="activeX/activeX37.xml"/><Relationship Id="rId68" Type="http://schemas.openxmlformats.org/officeDocument/2006/relationships/control" Target="activeX/activeX40.xml"/><Relationship Id="rId84" Type="http://schemas.openxmlformats.org/officeDocument/2006/relationships/control" Target="activeX/activeX52.xml"/><Relationship Id="rId89" Type="http://schemas.openxmlformats.org/officeDocument/2006/relationships/control" Target="activeX/activeX54.xml"/><Relationship Id="rId112" Type="http://schemas.openxmlformats.org/officeDocument/2006/relationships/hyperlink" Target="https://www.indiabix.com/aptitude/true-discount/discussion-711" TargetMode="External"/><Relationship Id="rId133" Type="http://schemas.openxmlformats.org/officeDocument/2006/relationships/control" Target="activeX/activeX84.xml"/><Relationship Id="rId16" Type="http://schemas.openxmlformats.org/officeDocument/2006/relationships/control" Target="activeX/activeX9.xml"/><Relationship Id="rId107" Type="http://schemas.openxmlformats.org/officeDocument/2006/relationships/control" Target="activeX/activeX66.xml"/><Relationship Id="rId11" Type="http://schemas.openxmlformats.org/officeDocument/2006/relationships/hyperlink" Target="https://www.indiabix.com/aptitude/problems-on-hcf-and-lcm/discussion-159" TargetMode="External"/><Relationship Id="rId32" Type="http://schemas.openxmlformats.org/officeDocument/2006/relationships/hyperlink" Target="https://www.indiabix.com/aptitude/problems-on-ages/discussion-280" TargetMode="External"/><Relationship Id="rId37" Type="http://schemas.openxmlformats.org/officeDocument/2006/relationships/image" Target="media/image4.png"/><Relationship Id="rId53" Type="http://schemas.openxmlformats.org/officeDocument/2006/relationships/control" Target="activeX/activeX30.xml"/><Relationship Id="rId58" Type="http://schemas.openxmlformats.org/officeDocument/2006/relationships/hyperlink" Target="https://www.indiabix.com/aptitude/chain-rule/" TargetMode="External"/><Relationship Id="rId74" Type="http://schemas.openxmlformats.org/officeDocument/2006/relationships/control" Target="activeX/activeX44.xml"/><Relationship Id="rId79" Type="http://schemas.openxmlformats.org/officeDocument/2006/relationships/hyperlink" Target="https://www.indiabix.com/aptitude/area/discussion-575" TargetMode="External"/><Relationship Id="rId102" Type="http://schemas.openxmlformats.org/officeDocument/2006/relationships/control" Target="activeX/activeX63.xml"/><Relationship Id="rId123" Type="http://schemas.openxmlformats.org/officeDocument/2006/relationships/hyperlink" Target="https://www.indiabix.com/aptitude/odd-man-out-and-series/" TargetMode="External"/><Relationship Id="rId128" Type="http://schemas.openxmlformats.org/officeDocument/2006/relationships/control" Target="activeX/activeX81.xml"/><Relationship Id="rId5" Type="http://schemas.openxmlformats.org/officeDocument/2006/relationships/image" Target="media/image1.wmf"/><Relationship Id="rId90" Type="http://schemas.openxmlformats.org/officeDocument/2006/relationships/control" Target="activeX/activeX55.xml"/><Relationship Id="rId95" Type="http://schemas.openxmlformats.org/officeDocument/2006/relationships/control" Target="activeX/activeX58.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0.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3.xml"/><Relationship Id="rId64" Type="http://schemas.openxmlformats.org/officeDocument/2006/relationships/control" Target="activeX/activeX38.xml"/><Relationship Id="rId69" Type="http://schemas.openxmlformats.org/officeDocument/2006/relationships/control" Target="activeX/activeX41.xml"/><Relationship Id="rId77" Type="http://schemas.openxmlformats.org/officeDocument/2006/relationships/control" Target="activeX/activeX47.xml"/><Relationship Id="rId100" Type="http://schemas.openxmlformats.org/officeDocument/2006/relationships/control" Target="activeX/activeX61.xml"/><Relationship Id="rId105" Type="http://schemas.openxmlformats.org/officeDocument/2006/relationships/hyperlink" Target="https://www.indiabix.com/aptitude/permutation-and-combination/" TargetMode="External"/><Relationship Id="rId113" Type="http://schemas.openxmlformats.org/officeDocument/2006/relationships/control" Target="activeX/activeX70.xml"/><Relationship Id="rId118" Type="http://schemas.openxmlformats.org/officeDocument/2006/relationships/hyperlink" Target="https://www.indiabix.com/aptitude/odd-man-out-and-series/discussion-739" TargetMode="External"/><Relationship Id="rId126" Type="http://schemas.openxmlformats.org/officeDocument/2006/relationships/control" Target="activeX/activeX79.xml"/><Relationship Id="rId134" Type="http://schemas.openxmlformats.org/officeDocument/2006/relationships/control" Target="activeX/activeX85.xml"/><Relationship Id="rId8" Type="http://schemas.openxmlformats.org/officeDocument/2006/relationships/control" Target="activeX/activeX3.xml"/><Relationship Id="rId51" Type="http://schemas.openxmlformats.org/officeDocument/2006/relationships/hyperlink" Target="https://www.indiabix.com/aptitude/chain-rule/" TargetMode="External"/><Relationship Id="rId72" Type="http://schemas.openxmlformats.org/officeDocument/2006/relationships/hyperlink" Target="https://www.indiabix.com/aptitude/time-and-work/" TargetMode="External"/><Relationship Id="rId80" Type="http://schemas.openxmlformats.org/officeDocument/2006/relationships/control" Target="activeX/activeX48.xml"/><Relationship Id="rId85" Type="http://schemas.openxmlformats.org/officeDocument/2006/relationships/image" Target="media/image7.png"/><Relationship Id="rId93" Type="http://schemas.openxmlformats.org/officeDocument/2006/relationships/hyperlink" Target="https://www.indiabix.com/aptitude/races-and-games/discussion-612" TargetMode="External"/><Relationship Id="rId98" Type="http://schemas.openxmlformats.org/officeDocument/2006/relationships/hyperlink" Target="https://www.indiabix.com/aptitude/stocks-and-shares/" TargetMode="External"/><Relationship Id="rId121" Type="http://schemas.openxmlformats.org/officeDocument/2006/relationships/control" Target="activeX/activeX76.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hyperlink" Target="https://www.indiabix.com/aptitude/average/" TargetMode="External"/><Relationship Id="rId25" Type="http://schemas.openxmlformats.org/officeDocument/2006/relationships/hyperlink" Target="https://www.indiabix.com/aptitude/problems-on-numbers/" TargetMode="External"/><Relationship Id="rId33" Type="http://schemas.openxmlformats.org/officeDocument/2006/relationships/control" Target="activeX/activeX18.xml"/><Relationship Id="rId38" Type="http://schemas.openxmlformats.org/officeDocument/2006/relationships/image" Target="media/image5.png"/><Relationship Id="rId46" Type="http://schemas.openxmlformats.org/officeDocument/2006/relationships/hyperlink" Target="https://www.indiabix.com/aptitude/profit-and-loss/discussion-332" TargetMode="External"/><Relationship Id="rId59" Type="http://schemas.openxmlformats.org/officeDocument/2006/relationships/hyperlink" Target="https://www.indiabix.com/aptitude/chain-rule/discussion-384" TargetMode="External"/><Relationship Id="rId67" Type="http://schemas.openxmlformats.org/officeDocument/2006/relationships/control" Target="activeX/activeX39.xml"/><Relationship Id="rId103" Type="http://schemas.openxmlformats.org/officeDocument/2006/relationships/control" Target="activeX/activeX64.xml"/><Relationship Id="rId108" Type="http://schemas.openxmlformats.org/officeDocument/2006/relationships/control" Target="activeX/activeX67.xml"/><Relationship Id="rId116" Type="http://schemas.openxmlformats.org/officeDocument/2006/relationships/control" Target="activeX/activeX73.xml"/><Relationship Id="rId124" Type="http://schemas.openxmlformats.org/officeDocument/2006/relationships/hyperlink" Target="https://www.indiabix.com/aptitude/odd-man-out-and-series/discussion-750" TargetMode="External"/><Relationship Id="rId129" Type="http://schemas.openxmlformats.org/officeDocument/2006/relationships/hyperlink" Target="https://www.indiabix.com/aptitude/odd-man-out-and-series/" TargetMode="External"/><Relationship Id="rId20" Type="http://schemas.openxmlformats.org/officeDocument/2006/relationships/control" Target="activeX/activeX11.xml"/><Relationship Id="rId41" Type="http://schemas.openxmlformats.org/officeDocument/2006/relationships/control" Target="activeX/activeX22.xml"/><Relationship Id="rId54" Type="http://schemas.openxmlformats.org/officeDocument/2006/relationships/control" Target="activeX/activeX31.xml"/><Relationship Id="rId62" Type="http://schemas.openxmlformats.org/officeDocument/2006/relationships/control" Target="activeX/activeX36.xml"/><Relationship Id="rId70" Type="http://schemas.openxmlformats.org/officeDocument/2006/relationships/control" Target="activeX/activeX42.xml"/><Relationship Id="rId75" Type="http://schemas.openxmlformats.org/officeDocument/2006/relationships/control" Target="activeX/activeX45.xml"/><Relationship Id="rId83" Type="http://schemas.openxmlformats.org/officeDocument/2006/relationships/control" Target="activeX/activeX51.xml"/><Relationship Id="rId88" Type="http://schemas.openxmlformats.org/officeDocument/2006/relationships/control" Target="activeX/activeX53.xml"/><Relationship Id="rId91" Type="http://schemas.openxmlformats.org/officeDocument/2006/relationships/control" Target="activeX/activeX56.xml"/><Relationship Id="rId96" Type="http://schemas.openxmlformats.org/officeDocument/2006/relationships/control" Target="activeX/activeX59.xml"/><Relationship Id="rId111" Type="http://schemas.openxmlformats.org/officeDocument/2006/relationships/hyperlink" Target="https://www.indiabix.com/aptitude/true-discount/" TargetMode="External"/><Relationship Id="rId132" Type="http://schemas.openxmlformats.org/officeDocument/2006/relationships/control" Target="activeX/activeX8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image" Target="media/image2.png"/><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control" Target="activeX/activeX28.xml"/><Relationship Id="rId57" Type="http://schemas.openxmlformats.org/officeDocument/2006/relationships/image" Target="media/image6.png"/><Relationship Id="rId106" Type="http://schemas.openxmlformats.org/officeDocument/2006/relationships/hyperlink" Target="https://www.indiabix.com/aptitude/permutation-and-combination/discussion-685" TargetMode="External"/><Relationship Id="rId114" Type="http://schemas.openxmlformats.org/officeDocument/2006/relationships/control" Target="activeX/activeX71.xml"/><Relationship Id="rId119" Type="http://schemas.openxmlformats.org/officeDocument/2006/relationships/control" Target="activeX/activeX74.xml"/><Relationship Id="rId127" Type="http://schemas.openxmlformats.org/officeDocument/2006/relationships/control" Target="activeX/activeX80.xml"/><Relationship Id="rId10" Type="http://schemas.openxmlformats.org/officeDocument/2006/relationships/hyperlink" Target="https://www.indiabix.com/aptitude/problems-on-hcf-and-lcm/" TargetMode="External"/><Relationship Id="rId31" Type="http://schemas.openxmlformats.org/officeDocument/2006/relationships/hyperlink" Target="https://www.indiabix.com/aptitude/problems-on-ages/" TargetMode="External"/><Relationship Id="rId44" Type="http://schemas.openxmlformats.org/officeDocument/2006/relationships/control" Target="activeX/activeX25.xml"/><Relationship Id="rId52" Type="http://schemas.openxmlformats.org/officeDocument/2006/relationships/hyperlink" Target="https://www.indiabix.com/aptitude/chain-rule/discussion-381" TargetMode="External"/><Relationship Id="rId60" Type="http://schemas.openxmlformats.org/officeDocument/2006/relationships/control" Target="activeX/activeX34.xml"/><Relationship Id="rId65" Type="http://schemas.openxmlformats.org/officeDocument/2006/relationships/hyperlink" Target="https://www.indiabix.com/aptitude/time-and-work/" TargetMode="External"/><Relationship Id="rId73" Type="http://schemas.openxmlformats.org/officeDocument/2006/relationships/hyperlink" Target="https://www.indiabix.com/aptitude/time-and-work/discussion-415" TargetMode="External"/><Relationship Id="rId78" Type="http://schemas.openxmlformats.org/officeDocument/2006/relationships/hyperlink" Target="https://www.indiabix.com/aptitude/area/" TargetMode="External"/><Relationship Id="rId81" Type="http://schemas.openxmlformats.org/officeDocument/2006/relationships/control" Target="activeX/activeX49.xml"/><Relationship Id="rId86" Type="http://schemas.openxmlformats.org/officeDocument/2006/relationships/hyperlink" Target="https://www.indiabix.com/aptitude/volume-and-surface-area/" TargetMode="External"/><Relationship Id="rId94" Type="http://schemas.openxmlformats.org/officeDocument/2006/relationships/control" Target="activeX/activeX57.xml"/><Relationship Id="rId99" Type="http://schemas.openxmlformats.org/officeDocument/2006/relationships/hyperlink" Target="https://www.indiabix.com/aptitude/stocks-and-shares/discussion-661" TargetMode="External"/><Relationship Id="rId101" Type="http://schemas.openxmlformats.org/officeDocument/2006/relationships/control" Target="activeX/activeX62.xml"/><Relationship Id="rId122" Type="http://schemas.openxmlformats.org/officeDocument/2006/relationships/control" Target="activeX/activeX77.xml"/><Relationship Id="rId130" Type="http://schemas.openxmlformats.org/officeDocument/2006/relationships/hyperlink" Target="https://www.indiabix.com/aptitude/odd-man-out-and-series/discussion-763"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6.xml"/><Relationship Id="rId18" Type="http://schemas.openxmlformats.org/officeDocument/2006/relationships/hyperlink" Target="https://www.indiabix.com/aptitude/average/discussion-244" TargetMode="External"/><Relationship Id="rId39" Type="http://schemas.openxmlformats.org/officeDocument/2006/relationships/hyperlink" Target="https://www.indiabix.com/aptitude/percentage/" TargetMode="External"/><Relationship Id="rId109" Type="http://schemas.openxmlformats.org/officeDocument/2006/relationships/control" Target="activeX/activeX68.xml"/><Relationship Id="rId34" Type="http://schemas.openxmlformats.org/officeDocument/2006/relationships/control" Target="activeX/activeX19.xml"/><Relationship Id="rId50" Type="http://schemas.openxmlformats.org/officeDocument/2006/relationships/control" Target="activeX/activeX29.xml"/><Relationship Id="rId55" Type="http://schemas.openxmlformats.org/officeDocument/2006/relationships/control" Target="activeX/activeX32.xml"/><Relationship Id="rId76" Type="http://schemas.openxmlformats.org/officeDocument/2006/relationships/control" Target="activeX/activeX46.xml"/><Relationship Id="rId97" Type="http://schemas.openxmlformats.org/officeDocument/2006/relationships/control" Target="activeX/activeX60.xml"/><Relationship Id="rId104" Type="http://schemas.openxmlformats.org/officeDocument/2006/relationships/control" Target="activeX/activeX65.xml"/><Relationship Id="rId120" Type="http://schemas.openxmlformats.org/officeDocument/2006/relationships/control" Target="activeX/activeX75.xml"/><Relationship Id="rId125" Type="http://schemas.openxmlformats.org/officeDocument/2006/relationships/control" Target="activeX/activeX78.xml"/><Relationship Id="rId7" Type="http://schemas.openxmlformats.org/officeDocument/2006/relationships/control" Target="activeX/activeX2.xml"/><Relationship Id="rId71" Type="http://schemas.openxmlformats.org/officeDocument/2006/relationships/control" Target="activeX/activeX43.xml"/><Relationship Id="rId92" Type="http://schemas.openxmlformats.org/officeDocument/2006/relationships/hyperlink" Target="https://www.indiabix.com/aptitude/races-and-games/" TargetMode="External"/><Relationship Id="rId2" Type="http://schemas.openxmlformats.org/officeDocument/2006/relationships/styles" Target="styles.xml"/><Relationship Id="rId29" Type="http://schemas.openxmlformats.org/officeDocument/2006/relationships/control" Target="activeX/activeX16.xml"/><Relationship Id="rId24" Type="http://schemas.openxmlformats.org/officeDocument/2006/relationships/image" Target="media/image3.png"/><Relationship Id="rId40" Type="http://schemas.openxmlformats.org/officeDocument/2006/relationships/hyperlink" Target="https://www.indiabix.com/aptitude/percentage/discussion-312" TargetMode="External"/><Relationship Id="rId45" Type="http://schemas.openxmlformats.org/officeDocument/2006/relationships/hyperlink" Target="https://www.indiabix.com/aptitude/profit-and-loss/" TargetMode="External"/><Relationship Id="rId66" Type="http://schemas.openxmlformats.org/officeDocument/2006/relationships/hyperlink" Target="https://www.indiabix.com/aptitude/time-and-work/discussion-414" TargetMode="External"/><Relationship Id="rId87" Type="http://schemas.openxmlformats.org/officeDocument/2006/relationships/hyperlink" Target="https://www.indiabix.com/aptitude/volume-and-surface-area/discussion-608" TargetMode="External"/><Relationship Id="rId110" Type="http://schemas.openxmlformats.org/officeDocument/2006/relationships/control" Target="activeX/activeX69.xml"/><Relationship Id="rId115" Type="http://schemas.openxmlformats.org/officeDocument/2006/relationships/control" Target="activeX/activeX72.xml"/><Relationship Id="rId131" Type="http://schemas.openxmlformats.org/officeDocument/2006/relationships/control" Target="activeX/activeX82.xml"/><Relationship Id="rId136" Type="http://schemas.openxmlformats.org/officeDocument/2006/relationships/theme" Target="theme/theme1.xml"/><Relationship Id="rId61" Type="http://schemas.openxmlformats.org/officeDocument/2006/relationships/control" Target="activeX/activeX35.xml"/><Relationship Id="rId82" Type="http://schemas.openxmlformats.org/officeDocument/2006/relationships/control" Target="activeX/activeX50.xml"/><Relationship Id="rId19"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2968</Words>
  <Characters>16920</Characters>
  <Application>Microsoft Office Word</Application>
  <DocSecurity>0</DocSecurity>
  <Lines>141</Lines>
  <Paragraphs>39</Paragraphs>
  <ScaleCrop>false</ScaleCrop>
  <Company>Deftones</Company>
  <LinksUpToDate>false</LinksUpToDate>
  <CharactersWithSpaces>19849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2019-01-21T16:48:00Z</dcterms:created>
  <dcterms:modified xsi:type="dcterms:W3CDTF">2019-01-21T16:51:00Z</dcterms:modified>
</cp:coreProperties>
</file>