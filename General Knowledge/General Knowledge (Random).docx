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C8B" w:rsidRPr="006C0C8B" w:rsidRDefault="006C0C8B" w:rsidP="006C0C8B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noProof/>
          <w:color w:val="0077CC"/>
          <w:sz w:val="19"/>
          <w:szCs w:val="19"/>
        </w:rPr>
        <w:drawing>
          <wp:inline distT="0" distB="0" distL="0" distR="0">
            <wp:extent cx="1989455" cy="592455"/>
            <wp:effectExtent l="19050" t="0" r="0" b="0"/>
            <wp:docPr id="1" name="Picture 1" descr="IndiaBIX.Co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aBIX.Com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C8B" w:rsidRPr="006C0C8B" w:rsidRDefault="006C0C8B" w:rsidP="006C0C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C0C8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C0C8B" w:rsidRPr="006C0C8B" w:rsidRDefault="006C0C8B" w:rsidP="006C0C8B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19"/>
          <w:szCs w:val="19"/>
        </w:rPr>
      </w:pPr>
      <w:r w:rsidRPr="006C0C8B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6C0C8B" w:rsidRPr="006C0C8B" w:rsidRDefault="006C0C8B" w:rsidP="006C0C8B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19"/>
          <w:szCs w:val="19"/>
        </w:rPr>
      </w:pPr>
      <w:r w:rsidRPr="006C0C8B">
        <w:rPr>
          <w:rFonts w:ascii="Arial" w:eastAsia="Times New Roman" w:hAnsi="Arial" w:cs="Arial"/>
          <w:color w:val="000000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5" type="#_x0000_t75" style="width:64pt;height:20pt" o:ole="">
            <v:imagedata r:id="rId6" o:title=""/>
          </v:shape>
          <w:control r:id="rId7" w:name="DefaultOcxName" w:shapeid="_x0000_i1275"/>
        </w:object>
      </w:r>
    </w:p>
    <w:p w:rsidR="006C0C8B" w:rsidRPr="006C0C8B" w:rsidRDefault="006C0C8B" w:rsidP="006C0C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C0C8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C0C8B" w:rsidRPr="006C0C8B" w:rsidRDefault="006C0C8B" w:rsidP="006C0C8B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bCs/>
          <w:noProof/>
          <w:color w:val="FFFFFF"/>
          <w:sz w:val="17"/>
          <w:szCs w:val="17"/>
        </w:rPr>
        <w:drawing>
          <wp:inline distT="0" distB="0" distL="0" distR="0">
            <wp:extent cx="321945" cy="262255"/>
            <wp:effectExtent l="0" t="0" r="0" b="0"/>
            <wp:docPr id="2" name="Picture 2" descr="Menu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nu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history="1">
        <w:r w:rsidRPr="006C0C8B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Home</w:t>
        </w:r>
      </w:hyperlink>
      <w:hyperlink r:id="rId11" w:history="1">
        <w:r w:rsidRPr="006C0C8B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Aptitude</w:t>
        </w:r>
      </w:hyperlink>
      <w:hyperlink r:id="rId12" w:tooltip="Logical Reasoning" w:history="1">
        <w:r w:rsidRPr="006C0C8B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Logical</w:t>
        </w:r>
      </w:hyperlink>
      <w:hyperlink r:id="rId13" w:tooltip="Verbal Ability" w:history="1">
        <w:r w:rsidRPr="006C0C8B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Verbal</w:t>
        </w:r>
      </w:hyperlink>
      <w:hyperlink r:id="rId14" w:history="1">
        <w:r w:rsidRPr="006C0C8B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Current Affairs</w:t>
        </w:r>
      </w:hyperlink>
      <w:hyperlink r:id="rId15" w:tooltip="General Knowldege Questions and Answers" w:history="1">
        <w:r w:rsidRPr="006C0C8B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GK</w:t>
        </w:r>
      </w:hyperlink>
      <w:hyperlink r:id="rId16" w:history="1">
        <w:r w:rsidRPr="006C0C8B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Engineering</w:t>
        </w:r>
      </w:hyperlink>
      <w:hyperlink r:id="rId17" w:history="1">
        <w:r w:rsidRPr="006C0C8B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Interview</w:t>
        </w:r>
      </w:hyperlink>
      <w:hyperlink r:id="rId18" w:tooltip="Online Tests" w:history="1">
        <w:r w:rsidRPr="006C0C8B">
          <w:rPr>
            <w:rFonts w:ascii="Arial" w:eastAsia="Times New Roman" w:hAnsi="Arial" w:cs="Arial"/>
            <w:b/>
            <w:bCs/>
            <w:color w:val="FFFFFF"/>
            <w:sz w:val="17"/>
          </w:rPr>
          <w:t>Online </w:t>
        </w:r>
        <w:r w:rsidRPr="006C0C8B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Tests</w:t>
        </w:r>
      </w:hyperlink>
      <w:hyperlink r:id="rId19" w:history="1">
        <w:r w:rsidRPr="006C0C8B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Puzzles</w:t>
        </w:r>
      </w:hyperlink>
    </w:p>
    <w:p w:rsidR="006C0C8B" w:rsidRPr="006C0C8B" w:rsidRDefault="006C0C8B" w:rsidP="006C0C8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666666"/>
          <w:kern w:val="36"/>
          <w:sz w:val="23"/>
          <w:szCs w:val="23"/>
        </w:rPr>
      </w:pPr>
      <w:r w:rsidRPr="006C0C8B">
        <w:rPr>
          <w:rFonts w:ascii="Arial" w:eastAsia="Times New Roman" w:hAnsi="Arial" w:cs="Arial"/>
          <w:b/>
          <w:bCs/>
          <w:color w:val="666666"/>
          <w:kern w:val="36"/>
          <w:sz w:val="23"/>
          <w:szCs w:val="23"/>
        </w:rPr>
        <w:t>Online General Knowledge Test :: </w:t>
      </w:r>
      <w:r w:rsidRPr="006C0C8B">
        <w:rPr>
          <w:rFonts w:ascii="Arial" w:eastAsia="Times New Roman" w:hAnsi="Arial" w:cs="Arial"/>
          <w:b/>
          <w:bCs/>
          <w:color w:val="5EAC1A"/>
          <w:kern w:val="36"/>
          <w:sz w:val="23"/>
        </w:rPr>
        <w:t>General Knowledge Test - Random</w:t>
      </w:r>
    </w:p>
    <w:p w:rsidR="006C0C8B" w:rsidRPr="006C0C8B" w:rsidRDefault="006C0C8B" w:rsidP="006C0C8B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EAC1A"/>
          <w:sz w:val="19"/>
          <w:szCs w:val="19"/>
        </w:rPr>
      </w:pPr>
      <w:hyperlink r:id="rId20" w:history="1">
        <w:r w:rsidRPr="006C0C8B">
          <w:rPr>
            <w:rFonts w:ascii="Arial" w:eastAsia="Times New Roman" w:hAnsi="Arial" w:cs="Arial"/>
            <w:color w:val="0077CC"/>
            <w:sz w:val="19"/>
            <w:u w:val="single"/>
          </w:rPr>
          <w:t>Home</w:t>
        </w:r>
      </w:hyperlink>
      <w:r w:rsidRPr="006C0C8B">
        <w:rPr>
          <w:rFonts w:ascii="Arial" w:eastAsia="Times New Roman" w:hAnsi="Arial" w:cs="Arial"/>
          <w:color w:val="5EAC1A"/>
          <w:sz w:val="19"/>
          <w:szCs w:val="19"/>
        </w:rPr>
        <w:t> » </w:t>
      </w:r>
      <w:hyperlink r:id="rId21" w:history="1">
        <w:r w:rsidRPr="006C0C8B">
          <w:rPr>
            <w:rFonts w:ascii="Arial" w:eastAsia="Times New Roman" w:hAnsi="Arial" w:cs="Arial"/>
            <w:color w:val="0077CC"/>
            <w:sz w:val="19"/>
            <w:u w:val="single"/>
          </w:rPr>
          <w:t>Online Test</w:t>
        </w:r>
      </w:hyperlink>
      <w:r w:rsidRPr="006C0C8B">
        <w:rPr>
          <w:rFonts w:ascii="Arial" w:eastAsia="Times New Roman" w:hAnsi="Arial" w:cs="Arial"/>
          <w:color w:val="5EAC1A"/>
          <w:sz w:val="19"/>
          <w:szCs w:val="19"/>
        </w:rPr>
        <w:t> » </w:t>
      </w:r>
      <w:hyperlink r:id="rId22" w:history="1">
        <w:r w:rsidRPr="006C0C8B">
          <w:rPr>
            <w:rFonts w:ascii="Arial" w:eastAsia="Times New Roman" w:hAnsi="Arial" w:cs="Arial"/>
            <w:color w:val="0077CC"/>
            <w:sz w:val="19"/>
            <w:u w:val="single"/>
          </w:rPr>
          <w:t>Online General Knowledge Test</w:t>
        </w:r>
      </w:hyperlink>
      <w:r w:rsidRPr="006C0C8B">
        <w:rPr>
          <w:rFonts w:ascii="Arial" w:eastAsia="Times New Roman" w:hAnsi="Arial" w:cs="Arial"/>
          <w:color w:val="5EAC1A"/>
          <w:sz w:val="19"/>
          <w:szCs w:val="19"/>
        </w:rPr>
        <w:t> » General Knowledge Test - Random</w:t>
      </w:r>
    </w:p>
    <w:p w:rsidR="006C0C8B" w:rsidRPr="006C0C8B" w:rsidRDefault="006C0C8B" w:rsidP="006C0C8B">
      <w:pPr>
        <w:spacing w:before="133" w:after="133" w:line="240" w:lineRule="auto"/>
        <w:rPr>
          <w:ins w:id="0" w:author="Unknown"/>
          <w:rFonts w:ascii="Arial" w:eastAsia="Times New Roman" w:hAnsi="Arial" w:cs="Arial"/>
          <w:color w:val="000000"/>
          <w:sz w:val="19"/>
          <w:szCs w:val="19"/>
        </w:rPr>
      </w:pPr>
      <w:ins w:id="1" w:author="Unknown">
        <w:r w:rsidRPr="006C0C8B">
          <w:rPr>
            <w:rFonts w:ascii="Arial" w:eastAsia="Times New Roman" w:hAnsi="Arial" w:cs="Arial"/>
            <w:color w:val="000000"/>
            <w:sz w:val="19"/>
            <w:szCs w:val="19"/>
          </w:rPr>
          <w:pict>
            <v:rect id="_x0000_i1027" style="width:0;height:1.35pt" o:hralign="center" o:hrstd="t" o:hrnoshade="t" o:hr="t" fillcolor="#ddd" stroked="f"/>
          </w:pict>
        </w:r>
      </w:ins>
    </w:p>
    <w:tbl>
      <w:tblPr>
        <w:tblW w:w="5000" w:type="pct"/>
        <w:tblCellSpacing w:w="0" w:type="dxa"/>
        <w:tblBorders>
          <w:top w:val="single" w:sz="12" w:space="0" w:color="DDF8C2"/>
          <w:left w:val="single" w:sz="12" w:space="0" w:color="DDF8C2"/>
          <w:bottom w:val="single" w:sz="12" w:space="0" w:color="DDF8C2"/>
          <w:right w:val="single" w:sz="12" w:space="0" w:color="DDF8C2"/>
        </w:tblBorders>
        <w:shd w:val="clear" w:color="auto" w:fill="FAFAFA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8442"/>
        <w:gridCol w:w="149"/>
        <w:gridCol w:w="925"/>
      </w:tblGrid>
      <w:tr w:rsidR="006C0C8B" w:rsidRPr="006C0C8B" w:rsidTr="006C0C8B">
        <w:trPr>
          <w:tblCellSpacing w:w="0" w:type="dxa"/>
        </w:trPr>
        <w:tc>
          <w:tcPr>
            <w:tcW w:w="0" w:type="auto"/>
            <w:gridSpan w:val="3"/>
            <w:shd w:val="clear" w:color="auto" w:fill="DDF8C2"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Marks : 0/20</w:t>
            </w:r>
          </w:p>
        </w:tc>
      </w:tr>
      <w:tr w:rsidR="006C0C8B" w:rsidRPr="006C0C8B" w:rsidTr="006C0C8B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Total number of questions</w:t>
            </w:r>
          </w:p>
        </w:tc>
        <w:tc>
          <w:tcPr>
            <w:tcW w:w="50" w:type="pct"/>
            <w:shd w:val="clear" w:color="auto" w:fill="FAFAFA"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500" w:type="pct"/>
            <w:shd w:val="clear" w:color="auto" w:fill="FAFAFA"/>
            <w:noWrap/>
            <w:tcMar>
              <w:top w:w="48" w:type="dxa"/>
              <w:left w:w="48" w:type="dxa"/>
              <w:bottom w:w="48" w:type="dxa"/>
              <w:right w:w="533" w:type="dxa"/>
            </w:tcMar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20</w:t>
            </w:r>
          </w:p>
        </w:tc>
      </w:tr>
      <w:tr w:rsidR="006C0C8B" w:rsidRPr="006C0C8B" w:rsidTr="006C0C8B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Number of answered questions</w:t>
            </w:r>
          </w:p>
        </w:tc>
        <w:tc>
          <w:tcPr>
            <w:tcW w:w="50" w:type="pct"/>
            <w:shd w:val="clear" w:color="auto" w:fill="FAFAFA"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AFAFA"/>
            <w:tcMar>
              <w:top w:w="48" w:type="dxa"/>
              <w:left w:w="48" w:type="dxa"/>
              <w:bottom w:w="48" w:type="dxa"/>
              <w:right w:w="533" w:type="dxa"/>
            </w:tcMar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0</w:t>
            </w:r>
          </w:p>
        </w:tc>
      </w:tr>
      <w:tr w:rsidR="006C0C8B" w:rsidRPr="006C0C8B" w:rsidTr="006C0C8B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Number of unanswered questions</w:t>
            </w:r>
          </w:p>
        </w:tc>
        <w:tc>
          <w:tcPr>
            <w:tcW w:w="50" w:type="pct"/>
            <w:shd w:val="clear" w:color="auto" w:fill="FAFAFA"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AFAFA"/>
            <w:tcMar>
              <w:top w:w="48" w:type="dxa"/>
              <w:left w:w="48" w:type="dxa"/>
              <w:bottom w:w="48" w:type="dxa"/>
              <w:right w:w="533" w:type="dxa"/>
            </w:tcMar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20</w:t>
            </w:r>
          </w:p>
        </w:tc>
      </w:tr>
    </w:tbl>
    <w:p w:rsidR="006C0C8B" w:rsidRPr="006C0C8B" w:rsidRDefault="006C0C8B" w:rsidP="006C0C8B">
      <w:pPr>
        <w:spacing w:after="0" w:line="240" w:lineRule="auto"/>
        <w:rPr>
          <w:ins w:id="2" w:author="Unknown"/>
          <w:rFonts w:ascii="Arial" w:eastAsia="Times New Roman" w:hAnsi="Arial" w:cs="Arial"/>
          <w:color w:val="000000"/>
          <w:sz w:val="19"/>
          <w:szCs w:val="19"/>
        </w:rPr>
      </w:pPr>
      <w:ins w:id="3" w:author="Unknown">
        <w:r w:rsidRPr="006C0C8B">
          <w:rPr>
            <w:rFonts w:ascii="Arial" w:eastAsia="Times New Roman" w:hAnsi="Arial" w:cs="Arial"/>
            <w:color w:val="000000"/>
            <w:sz w:val="19"/>
            <w:szCs w:val="19"/>
          </w:rPr>
          <w:br/>
        </w:r>
      </w:ins>
    </w:p>
    <w:p w:rsidR="006C0C8B" w:rsidRPr="006C0C8B" w:rsidRDefault="006C0C8B" w:rsidP="006C0C8B">
      <w:pPr>
        <w:spacing w:after="0" w:line="240" w:lineRule="auto"/>
        <w:outlineLvl w:val="2"/>
        <w:rPr>
          <w:ins w:id="4" w:author="Unknown"/>
          <w:rFonts w:ascii="Arial" w:eastAsia="Times New Roman" w:hAnsi="Arial" w:cs="Arial"/>
          <w:b/>
          <w:bCs/>
          <w:color w:val="5EAC1A"/>
          <w:sz w:val="20"/>
          <w:szCs w:val="20"/>
        </w:rPr>
      </w:pPr>
      <w:ins w:id="5" w:author="Unknown">
        <w:r w:rsidRPr="006C0C8B">
          <w:rPr>
            <w:rFonts w:ascii="Arial" w:eastAsia="Times New Roman" w:hAnsi="Arial" w:cs="Arial"/>
            <w:b/>
            <w:bCs/>
            <w:color w:val="5EAC1A"/>
            <w:sz w:val="20"/>
            <w:szCs w:val="20"/>
          </w:rPr>
          <w:t>Test Review : View answers and explanation for this test.</w:t>
        </w:r>
      </w:ins>
    </w:p>
    <w:p w:rsidR="006C0C8B" w:rsidRPr="006C0C8B" w:rsidRDefault="006C0C8B" w:rsidP="006C0C8B">
      <w:pPr>
        <w:spacing w:before="133" w:after="133" w:line="240" w:lineRule="auto"/>
        <w:rPr>
          <w:ins w:id="6" w:author="Unknown"/>
          <w:rFonts w:ascii="Arial" w:eastAsia="Times New Roman" w:hAnsi="Arial" w:cs="Arial"/>
          <w:color w:val="000000"/>
          <w:sz w:val="19"/>
          <w:szCs w:val="19"/>
        </w:rPr>
      </w:pPr>
      <w:ins w:id="7" w:author="Unknown">
        <w:r w:rsidRPr="006C0C8B">
          <w:rPr>
            <w:rFonts w:ascii="Arial" w:eastAsia="Times New Roman" w:hAnsi="Arial" w:cs="Arial"/>
            <w:color w:val="000000"/>
            <w:sz w:val="19"/>
            <w:szCs w:val="19"/>
          </w:rPr>
          <w:pict>
            <v:rect id="_x0000_i1028" style="width:0;height:1.35pt" o:hralign="center" o:hrstd="t" o:hrnoshade="t" o:hr="t" fillcolor="#ddd" stroked="f"/>
          </w:pict>
        </w:r>
      </w:ins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6C0C8B" w:rsidRPr="006C0C8B" w:rsidTr="006C0C8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The author of controversial book 'Lajja' is a citizen of</w:t>
            </w:r>
          </w:p>
        </w:tc>
      </w:tr>
      <w:tr w:rsidR="006C0C8B" w:rsidRPr="006C0C8B" w:rsidTr="006C0C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4" type="#_x0000_t75" style="width:20pt;height:16pt" o:ole="">
                        <v:imagedata r:id="rId23" o:title=""/>
                      </v:shape>
                      <w:control r:id="rId24" w:name="DefaultOcxName1" w:shapeid="_x0000_i127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9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Pakistan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3" type="#_x0000_t75" style="width:20pt;height:16pt" o:ole="">
                        <v:imagedata r:id="rId23" o:title=""/>
                      </v:shape>
                      <w:control r:id="rId25" w:name="DefaultOcxName2" w:shapeid="_x0000_i127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25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Indonesia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2" type="#_x0000_t75" style="width:20pt;height:16pt" o:ole="">
                        <v:imagedata r:id="rId23" o:title=""/>
                      </v:shape>
                      <w:control r:id="rId26" w:name="DefaultOcxName3" w:shapeid="_x0000_i127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04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Bangladesh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1" type="#_x0000_t75" style="width:20pt;height:16pt" o:ole="">
                        <v:imagedata r:id="rId23" o:title=""/>
                      </v:shape>
                      <w:control r:id="rId27" w:name="DefaultOcxName4" w:shapeid="_x0000_i127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13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India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28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Books and Authors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29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6C0C8B" w:rsidRPr="006C0C8B" w:rsidRDefault="006C0C8B" w:rsidP="006C0C8B">
      <w:pPr>
        <w:spacing w:after="0" w:line="240" w:lineRule="auto"/>
        <w:rPr>
          <w:ins w:id="8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6C0C8B" w:rsidRPr="006C0C8B" w:rsidTr="006C0C8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Who is the author of the book 'Naked Triangle'?</w:t>
            </w:r>
          </w:p>
        </w:tc>
      </w:tr>
      <w:tr w:rsidR="006C0C8B" w:rsidRPr="006C0C8B" w:rsidTr="006C0C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0" type="#_x0000_t75" style="width:20pt;height:16pt" o:ole="">
                        <v:imagedata r:id="rId23" o:title=""/>
                      </v:shape>
                      <w:control r:id="rId30" w:name="DefaultOcxName5" w:shapeid="_x0000_i127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88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R.K.Narayan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9" type="#_x0000_t75" style="width:20pt;height:16pt" o:ole="">
                        <v:imagedata r:id="rId23" o:title=""/>
                      </v:shape>
                      <w:control r:id="rId31" w:name="DefaultOcxName6" w:shapeid="_x0000_i126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1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Amrita Pritam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8" type="#_x0000_t75" style="width:20pt;height:16pt" o:ole="">
                        <v:imagedata r:id="rId23" o:title=""/>
                      </v:shape>
                      <w:control r:id="rId32" w:name="DefaultOcxName7" w:shapeid="_x0000_i126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94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Balwant Gargi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7" type="#_x0000_t75" style="width:20pt;height:16pt" o:ole="">
                        <v:imagedata r:id="rId23" o:title=""/>
                      </v:shape>
                      <w:control r:id="rId33" w:name="DefaultOcxName8" w:shapeid="_x0000_i126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79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Khushwant Singh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34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Books and Authors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35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6C0C8B" w:rsidRPr="006C0C8B" w:rsidRDefault="006C0C8B" w:rsidP="006C0C8B">
      <w:pPr>
        <w:spacing w:after="0" w:line="240" w:lineRule="auto"/>
        <w:rPr>
          <w:ins w:id="9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6C0C8B" w:rsidRPr="006C0C8B" w:rsidTr="006C0C8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The longest ship canal in the world is the</w:t>
            </w:r>
          </w:p>
        </w:tc>
      </w:tr>
      <w:tr w:rsidR="006C0C8B" w:rsidRPr="006C0C8B" w:rsidTr="006C0C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6" type="#_x0000_t75" style="width:20pt;height:16pt" o:ole="">
                        <v:imagedata r:id="rId23" o:title=""/>
                      </v:shape>
                      <w:control r:id="rId36" w:name="DefaultOcxName9" w:shapeid="_x0000_i126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65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St. Laurence Seaway (USA and Canada)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265" type="#_x0000_t75" style="width:20pt;height:16pt" o:ole="">
                        <v:imagedata r:id="rId23" o:title=""/>
                      </v:shape>
                      <w:control r:id="rId37" w:name="DefaultOcxName10" w:shapeid="_x0000_i126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32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Suez canal, Egypt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4" type="#_x0000_t75" style="width:20pt;height:16pt" o:ole="">
                        <v:imagedata r:id="rId23" o:title=""/>
                      </v:shape>
                      <w:control r:id="rId38" w:name="DefaultOcxName11" w:shapeid="_x0000_i126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11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Kiel canal, Germany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3" type="#_x0000_t75" style="width:20pt;height:16pt" o:ole="">
                        <v:imagedata r:id="rId23" o:title=""/>
                      </v:shape>
                      <w:control r:id="rId39" w:name="DefaultOcxName12" w:shapeid="_x0000_i126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683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Panama canal, Central America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40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World Geography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41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6C0C8B" w:rsidRPr="006C0C8B" w:rsidRDefault="006C0C8B" w:rsidP="006C0C8B">
      <w:pPr>
        <w:spacing w:after="0" w:line="240" w:lineRule="auto"/>
        <w:rPr>
          <w:ins w:id="10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6C0C8B" w:rsidRPr="006C0C8B" w:rsidTr="006C0C8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Which of the following rays are more penetrating?</w:t>
            </w:r>
          </w:p>
        </w:tc>
      </w:tr>
      <w:tr w:rsidR="006C0C8B" w:rsidRPr="006C0C8B" w:rsidTr="006C0C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2" type="#_x0000_t75" style="width:20pt;height:16pt" o:ole="">
                        <v:imagedata r:id="rId23" o:title=""/>
                      </v:shape>
                      <w:control r:id="rId42" w:name="DefaultOcxName13" w:shapeid="_x0000_i126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03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Beta rays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1" type="#_x0000_t75" style="width:20pt;height:16pt" o:ole="">
                        <v:imagedata r:id="rId23" o:title=""/>
                      </v:shape>
                      <w:control r:id="rId43" w:name="DefaultOcxName14" w:shapeid="_x0000_i126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98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Alpha rays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0" type="#_x0000_t75" style="width:20pt;height:16pt" o:ole="">
                        <v:imagedata r:id="rId23" o:title=""/>
                      </v:shape>
                      <w:control r:id="rId44" w:name="DefaultOcxName15" w:shapeid="_x0000_i126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88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Gamma rays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9" type="#_x0000_t75" style="width:20pt;height:16pt" o:ole="">
                        <v:imagedata r:id="rId23" o:title=""/>
                      </v:shape>
                      <w:control r:id="rId45" w:name="DefaultOcxName16" w:shapeid="_x0000_i125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49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X-rays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46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General Science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47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6C0C8B" w:rsidRPr="006C0C8B" w:rsidRDefault="006C0C8B" w:rsidP="006C0C8B">
      <w:pPr>
        <w:spacing w:after="0" w:line="240" w:lineRule="auto"/>
        <w:rPr>
          <w:ins w:id="11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6C0C8B" w:rsidRPr="006C0C8B" w:rsidTr="006C0C8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5.</w:t>
            </w:r>
          </w:p>
        </w:tc>
        <w:tc>
          <w:tcPr>
            <w:tcW w:w="0" w:type="auto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What is the population density of Nagaland?</w:t>
            </w:r>
          </w:p>
        </w:tc>
      </w:tr>
      <w:tr w:rsidR="006C0C8B" w:rsidRPr="006C0C8B" w:rsidTr="006C0C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8" type="#_x0000_t75" style="width:20pt;height:16pt" o:ole="">
                        <v:imagedata r:id="rId23" o:title=""/>
                      </v:shape>
                      <w:control r:id="rId48" w:name="DefaultOcxName17" w:shapeid="_x0000_i125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30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120/sq. km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7" type="#_x0000_t75" style="width:20pt;height:16pt" o:ole="">
                        <v:imagedata r:id="rId23" o:title=""/>
                      </v:shape>
                      <w:control r:id="rId49" w:name="DefaultOcxName18" w:shapeid="_x0000_i125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30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220/sq. km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6" type="#_x0000_t75" style="width:20pt;height:16pt" o:ole="">
                        <v:imagedata r:id="rId23" o:title=""/>
                      </v:shape>
                      <w:control r:id="rId50" w:name="DefaultOcxName19" w:shapeid="_x0000_i125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30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320/sq. km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5" type="#_x0000_t75" style="width:20pt;height:16pt" o:ole="">
                        <v:imagedata r:id="rId23" o:title=""/>
                      </v:shape>
                      <w:control r:id="rId51" w:name="DefaultOcxName20" w:shapeid="_x0000_i125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30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420/sq. km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52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53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6C0C8B" w:rsidRPr="006C0C8B" w:rsidRDefault="006C0C8B" w:rsidP="006C0C8B">
      <w:pPr>
        <w:spacing w:after="0" w:line="240" w:lineRule="auto"/>
        <w:rPr>
          <w:ins w:id="12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6C0C8B" w:rsidRPr="006C0C8B" w:rsidTr="006C0C8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6.</w:t>
            </w:r>
          </w:p>
        </w:tc>
        <w:tc>
          <w:tcPr>
            <w:tcW w:w="0" w:type="auto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Who is Larry Pressler?</w:t>
            </w:r>
          </w:p>
        </w:tc>
      </w:tr>
      <w:tr w:rsidR="006C0C8B" w:rsidRPr="006C0C8B" w:rsidTr="006C0C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4" type="#_x0000_t75" style="width:20pt;height:16pt" o:ole="">
                        <v:imagedata r:id="rId23" o:title=""/>
                      </v:shape>
                      <w:control r:id="rId54" w:name="DefaultOcxName21" w:shapeid="_x0000_i125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61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Politician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3" type="#_x0000_t75" style="width:20pt;height:16pt" o:ole="">
                        <v:imagedata r:id="rId23" o:title=""/>
                      </v:shape>
                      <w:control r:id="rId55" w:name="DefaultOcxName22" w:shapeid="_x0000_i125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03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Painter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2" type="#_x0000_t75" style="width:20pt;height:16pt" o:ole="">
                        <v:imagedata r:id="rId23" o:title=""/>
                      </v:shape>
                      <w:control r:id="rId56" w:name="DefaultOcxName23" w:shapeid="_x0000_i125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44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Actor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1" type="#_x0000_t75" style="width:20pt;height:16pt" o:ole="">
                        <v:imagedata r:id="rId23" o:title=""/>
                      </v:shape>
                      <w:control r:id="rId57" w:name="DefaultOcxName24" w:shapeid="_x0000_i125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41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Tennis player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58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Famous Personalities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59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6C0C8B" w:rsidRPr="006C0C8B" w:rsidRDefault="006C0C8B" w:rsidP="006C0C8B">
      <w:pPr>
        <w:spacing w:after="0" w:line="240" w:lineRule="auto"/>
        <w:rPr>
          <w:ins w:id="13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6C0C8B" w:rsidRPr="006C0C8B" w:rsidTr="006C0C8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7.</w:t>
            </w:r>
          </w:p>
        </w:tc>
        <w:tc>
          <w:tcPr>
            <w:tcW w:w="0" w:type="auto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Shovna Narayan is a reputed personality in which of the following fields?</w:t>
            </w:r>
          </w:p>
        </w:tc>
      </w:tr>
      <w:tr w:rsidR="006C0C8B" w:rsidRPr="006C0C8B" w:rsidTr="006C0C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0" type="#_x0000_t75" style="width:20pt;height:16pt" o:ole="">
                        <v:imagedata r:id="rId23" o:title=""/>
                      </v:shape>
                      <w:control r:id="rId60" w:name="DefaultOcxName25" w:shapeid="_x0000_i125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31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Classical dance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9" type="#_x0000_t75" style="width:20pt;height:16pt" o:ole="">
                        <v:imagedata r:id="rId23" o:title=""/>
                      </v:shape>
                      <w:control r:id="rId61" w:name="DefaultOcxName26" w:shapeid="_x0000_i124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03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Literature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8" type="#_x0000_t75" style="width:20pt;height:16pt" o:ole="">
                        <v:imagedata r:id="rId23" o:title=""/>
                      </v:shape>
                      <w:control r:id="rId62" w:name="DefaultOcxName27" w:shapeid="_x0000_i124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19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Journalism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7" type="#_x0000_t75" style="width:20pt;height:16pt" o:ole="">
                        <v:imagedata r:id="rId23" o:title=""/>
                      </v:shape>
                      <w:control r:id="rId63" w:name="DefaultOcxName28" w:shapeid="_x0000_i124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10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Classical music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64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Famous Personalities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65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6C0C8B" w:rsidRPr="006C0C8B" w:rsidRDefault="006C0C8B" w:rsidP="006C0C8B">
      <w:pPr>
        <w:spacing w:after="0" w:line="240" w:lineRule="auto"/>
        <w:rPr>
          <w:ins w:id="14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6C0C8B" w:rsidRPr="006C0C8B" w:rsidTr="006C0C8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8.</w:t>
            </w:r>
          </w:p>
        </w:tc>
        <w:tc>
          <w:tcPr>
            <w:tcW w:w="0" w:type="auto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The minimum age required to become a member of Rajya Sabha is</w:t>
            </w:r>
          </w:p>
        </w:tc>
      </w:tr>
      <w:tr w:rsidR="006C0C8B" w:rsidRPr="006C0C8B" w:rsidTr="006C0C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6" type="#_x0000_t75" style="width:20pt;height:16pt" o:ole="">
                        <v:imagedata r:id="rId23" o:title=""/>
                      </v:shape>
                      <w:control r:id="rId66" w:name="DefaultOcxName29" w:shapeid="_x0000_i124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9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21 years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5" type="#_x0000_t75" style="width:20pt;height:16pt" o:ole="">
                        <v:imagedata r:id="rId23" o:title=""/>
                      </v:shape>
                      <w:control r:id="rId67" w:name="DefaultOcxName30" w:shapeid="_x0000_i124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9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25 years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4" type="#_x0000_t75" style="width:20pt;height:16pt" o:ole="">
                        <v:imagedata r:id="rId23" o:title=""/>
                      </v:shape>
                      <w:control r:id="rId68" w:name="DefaultOcxName31" w:shapeid="_x0000_i124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9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30 years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3" type="#_x0000_t75" style="width:20pt;height:16pt" o:ole="">
                        <v:imagedata r:id="rId23" o:title=""/>
                      </v:shape>
                      <w:control r:id="rId69" w:name="DefaultOcxName32" w:shapeid="_x0000_i124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9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35 years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70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Indian Politics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71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6C0C8B" w:rsidRPr="006C0C8B" w:rsidRDefault="006C0C8B" w:rsidP="006C0C8B">
      <w:pPr>
        <w:spacing w:after="0" w:line="240" w:lineRule="auto"/>
        <w:rPr>
          <w:ins w:id="15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6C0C8B" w:rsidRPr="006C0C8B" w:rsidTr="006C0C8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9.</w:t>
            </w:r>
          </w:p>
        </w:tc>
        <w:tc>
          <w:tcPr>
            <w:tcW w:w="0" w:type="auto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The president can be impeached for</w:t>
            </w:r>
          </w:p>
        </w:tc>
      </w:tr>
      <w:tr w:rsidR="006C0C8B" w:rsidRPr="006C0C8B" w:rsidTr="006C0C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2" type="#_x0000_t75" style="width:20pt;height:16pt" o:ole="">
                        <v:imagedata r:id="rId23" o:title=""/>
                      </v:shape>
                      <w:control r:id="rId72" w:name="DefaultOcxName33" w:shapeid="_x0000_i124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28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violating the constitution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1" type="#_x0000_t75" style="width:20pt;height:16pt" o:ole="">
                        <v:imagedata r:id="rId23" o:title=""/>
                      </v:shape>
                      <w:control r:id="rId73" w:name="DefaultOcxName34" w:shapeid="_x0000_i124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07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disregarding Parliament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0" type="#_x0000_t75" style="width:20pt;height:16pt" o:ole="">
                        <v:imagedata r:id="rId23" o:title=""/>
                      </v:shape>
                      <w:control r:id="rId74" w:name="DefaultOcxName35" w:shapeid="_x0000_i124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95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for not taking the prime minister's advice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9" type="#_x0000_t75" style="width:20pt;height:16pt" o:ole="">
                        <v:imagedata r:id="rId23" o:title=""/>
                      </v:shape>
                      <w:control r:id="rId75" w:name="DefaultOcxName36" w:shapeid="_x0000_i123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10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All of the above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76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Indian Politics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77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6C0C8B" w:rsidRPr="006C0C8B" w:rsidRDefault="006C0C8B" w:rsidP="006C0C8B">
      <w:pPr>
        <w:spacing w:after="0" w:line="240" w:lineRule="auto"/>
        <w:rPr>
          <w:ins w:id="16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6C0C8B" w:rsidRPr="006C0C8B" w:rsidTr="006C0C8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10.</w:t>
            </w:r>
          </w:p>
        </w:tc>
        <w:tc>
          <w:tcPr>
            <w:tcW w:w="0" w:type="auto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The preamble says that the state in India will assure the dignity of the individual. The constitution seeks to achieve this object by guaranteeing</w:t>
            </w:r>
          </w:p>
        </w:tc>
      </w:tr>
      <w:tr w:rsidR="006C0C8B" w:rsidRPr="006C0C8B" w:rsidTr="006C0C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8" type="#_x0000_t75" style="width:20pt;height:16pt" o:ole="">
                        <v:imagedata r:id="rId23" o:title=""/>
                      </v:shape>
                      <w:control r:id="rId78" w:name="DefaultOcxName37" w:shapeid="_x0000_i123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49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equal fundamental rights to each citizen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7" type="#_x0000_t75" style="width:20pt;height:16pt" o:ole="">
                        <v:imagedata r:id="rId23" o:title=""/>
                      </v:shape>
                      <w:control r:id="rId79" w:name="DefaultOcxName38" w:shapeid="_x0000_i123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44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the right to adequate means of livelihood to each individual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6" type="#_x0000_t75" style="width:20pt;height:16pt" o:ole="">
                        <v:imagedata r:id="rId23" o:title=""/>
                      </v:shape>
                      <w:control r:id="rId80" w:name="DefaultOcxName39" w:shapeid="_x0000_i123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0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just and humane conditions of work to each individual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5" type="#_x0000_t75" style="width:20pt;height:16pt" o:ole="">
                        <v:imagedata r:id="rId23" o:title=""/>
                      </v:shape>
                      <w:control r:id="rId81" w:name="DefaultOcxName40" w:shapeid="_x0000_i123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418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equal wages for equal work to each individual irrespective of sex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82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Indian Politics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lastRenderedPageBreak/>
              <w:t>Discuss about this problem : </w:t>
            </w:r>
            <w:hyperlink r:id="rId83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6C0C8B" w:rsidRPr="006C0C8B" w:rsidRDefault="006C0C8B" w:rsidP="006C0C8B">
      <w:pPr>
        <w:spacing w:after="0" w:line="240" w:lineRule="auto"/>
        <w:rPr>
          <w:ins w:id="17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6C0C8B" w:rsidRPr="006C0C8B" w:rsidTr="006C0C8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11.</w:t>
            </w:r>
          </w:p>
        </w:tc>
        <w:tc>
          <w:tcPr>
            <w:tcW w:w="0" w:type="auto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What invention by Garnet Carter made its debut at the Fairyland Inn Resort in Lookout Mountain, Tennessee, in 1927?</w:t>
            </w:r>
          </w:p>
        </w:tc>
      </w:tr>
      <w:tr w:rsidR="006C0C8B" w:rsidRPr="006C0C8B" w:rsidTr="006C0C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4" type="#_x0000_t75" style="width:20pt;height:16pt" o:ole="">
                        <v:imagedata r:id="rId23" o:title=""/>
                      </v:shape>
                      <w:control r:id="rId84" w:name="DefaultOcxName41" w:shapeid="_x0000_i123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41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Miniature golf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3" type="#_x0000_t75" style="width:20pt;height:16pt" o:ole="">
                        <v:imagedata r:id="rId23" o:title=""/>
                      </v:shape>
                      <w:control r:id="rId85" w:name="DefaultOcxName42" w:shapeid="_x0000_i123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32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Swimming pool slide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2" type="#_x0000_t75" style="width:20pt;height:16pt" o:ole="">
                        <v:imagedata r:id="rId23" o:title=""/>
                      </v:shape>
                      <w:control r:id="rId86" w:name="DefaultOcxName43" w:shapeid="_x0000_i123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Ski lift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1" type="#_x0000_t75" style="width:20pt;height:16pt" o:ole="">
                        <v:imagedata r:id="rId23" o:title=""/>
                      </v:shape>
                      <w:control r:id="rId87" w:name="DefaultOcxName44" w:shapeid="_x0000_i123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18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Golf cart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It was originally called 'Tom Thumb Golf'.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88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Inventions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89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6C0C8B" w:rsidRPr="006C0C8B" w:rsidRDefault="006C0C8B" w:rsidP="006C0C8B">
      <w:pPr>
        <w:spacing w:after="0" w:line="240" w:lineRule="auto"/>
        <w:rPr>
          <w:ins w:id="18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6C0C8B" w:rsidRPr="006C0C8B" w:rsidTr="006C0C8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12.</w:t>
            </w:r>
          </w:p>
        </w:tc>
        <w:tc>
          <w:tcPr>
            <w:tcW w:w="0" w:type="auto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This African-American woman physical therapist worked with soldiers disabled in World War II. She invented a device that helped the disabled to eat by delivering food through a tube to a mouthpiece.</w:t>
            </w:r>
          </w:p>
        </w:tc>
      </w:tr>
      <w:tr w:rsidR="006C0C8B" w:rsidRPr="006C0C8B" w:rsidTr="006C0C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0" type="#_x0000_t75" style="width:20pt;height:16pt" o:ole="">
                        <v:imagedata r:id="rId23" o:title=""/>
                      </v:shape>
                      <w:control r:id="rId90" w:name="DefaultOcxName45" w:shapeid="_x0000_i123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62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Bessie Blount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9" type="#_x0000_t75" style="width:20pt;height:16pt" o:ole="">
                        <v:imagedata r:id="rId23" o:title=""/>
                      </v:shape>
                      <w:control r:id="rId91" w:name="DefaultOcxName46" w:shapeid="_x0000_i122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10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Marjorie Joyner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8" type="#_x0000_t75" style="width:20pt;height:16pt" o:ole="">
                        <v:imagedata r:id="rId23" o:title=""/>
                      </v:shape>
                      <w:control r:id="rId92" w:name="DefaultOcxName47" w:shapeid="_x0000_i122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30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Mae Jamison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7" type="#_x0000_t75" style="width:20pt;height:16pt" o:ole="">
                        <v:imagedata r:id="rId23" o:title=""/>
                      </v:shape>
                      <w:control r:id="rId93" w:name="DefaultOcxName48" w:shapeid="_x0000_i122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2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Beulah Henry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Unfortunately Blount could never get anyone to buy her invention. Finally, in 1952 she sold the rights to the French government.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94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Inventions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95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6C0C8B" w:rsidRPr="006C0C8B" w:rsidRDefault="006C0C8B" w:rsidP="006C0C8B">
      <w:pPr>
        <w:spacing w:after="0" w:line="240" w:lineRule="auto"/>
        <w:rPr>
          <w:ins w:id="19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6C0C8B" w:rsidRPr="006C0C8B" w:rsidTr="006C0C8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13.</w:t>
            </w:r>
          </w:p>
        </w:tc>
        <w:tc>
          <w:tcPr>
            <w:tcW w:w="0" w:type="auto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Nitrogen is fixed in ecosystems in ways stated below. Which one of the statements below is false?</w:t>
            </w:r>
          </w:p>
        </w:tc>
      </w:tr>
      <w:tr w:rsidR="006C0C8B" w:rsidRPr="006C0C8B" w:rsidTr="006C0C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6" type="#_x0000_t75" style="width:20pt;height:16pt" o:ole="">
                        <v:imagedata r:id="rId23" o:title=""/>
                      </v:shape>
                      <w:control r:id="rId96" w:name="DefaultOcxName49" w:shapeid="_x0000_i122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58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By cyanobacteria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5" type="#_x0000_t75" style="width:20pt;height:16pt" o:ole="">
                        <v:imagedata r:id="rId23" o:title=""/>
                      </v:shape>
                      <w:control r:id="rId97" w:name="DefaultOcxName50" w:shapeid="_x0000_i122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70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By electrical discharges in the atmosphere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4" type="#_x0000_t75" style="width:20pt;height:16pt" o:ole="">
                        <v:imagedata r:id="rId23" o:title=""/>
                      </v:shape>
                      <w:control r:id="rId98" w:name="DefaultOcxName51" w:shapeid="_x0000_i122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47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By industrially synthesised fertilizer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3" type="#_x0000_t75" style="width:20pt;height:16pt" o:ole="">
                        <v:imagedata r:id="rId23" o:title=""/>
                      </v:shape>
                      <w:control r:id="rId99" w:name="DefaultOcxName52" w:shapeid="_x0000_i122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95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By denitrification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00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Biology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01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6C0C8B" w:rsidRPr="006C0C8B" w:rsidRDefault="006C0C8B" w:rsidP="006C0C8B">
      <w:pPr>
        <w:spacing w:after="0" w:line="240" w:lineRule="auto"/>
        <w:rPr>
          <w:ins w:id="20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6C0C8B" w:rsidRPr="006C0C8B" w:rsidTr="006C0C8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14.</w:t>
            </w:r>
          </w:p>
        </w:tc>
        <w:tc>
          <w:tcPr>
            <w:tcW w:w="0" w:type="auto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The number of electrons presents in H</w:t>
            </w:r>
            <w:r w:rsidRPr="006C0C8B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+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is</w:t>
            </w:r>
          </w:p>
        </w:tc>
      </w:tr>
      <w:tr w:rsidR="006C0C8B" w:rsidRPr="006C0C8B" w:rsidTr="006C0C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2" type="#_x0000_t75" style="width:20pt;height:16pt" o:ole="">
                        <v:imagedata r:id="rId23" o:title=""/>
                      </v:shape>
                      <w:control r:id="rId102" w:name="DefaultOcxName53" w:shapeid="_x0000_i122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0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zero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221" type="#_x0000_t75" style="width:20pt;height:16pt" o:ole="">
                        <v:imagedata r:id="rId23" o:title=""/>
                      </v:shape>
                      <w:control r:id="rId103" w:name="DefaultOcxName54" w:shapeid="_x0000_i122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one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0" type="#_x0000_t75" style="width:20pt;height:16pt" o:ole="">
                        <v:imagedata r:id="rId23" o:title=""/>
                      </v:shape>
                      <w:control r:id="rId104" w:name="DefaultOcxName55" w:shapeid="_x0000_i122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two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9" type="#_x0000_t75" style="width:20pt;height:16pt" o:ole="">
                        <v:imagedata r:id="rId23" o:title=""/>
                      </v:shape>
                      <w:control r:id="rId105" w:name="DefaultOcxName56" w:shapeid="_x0000_i121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34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three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6C0C8B" w:rsidRPr="006C0C8B" w:rsidRDefault="006C0C8B" w:rsidP="006C0C8B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H+ is a hydrogen ion, and it is an ion because it LOST an electron. Electrons are negatively charged. When an atom gains electrons it will have NEGATIVE charges.</w:t>
            </w:r>
          </w:p>
          <w:p w:rsidR="006C0C8B" w:rsidRPr="006C0C8B" w:rsidRDefault="006C0C8B" w:rsidP="006C0C8B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So it has zero electron.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06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Chemistry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07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6C0C8B" w:rsidRPr="006C0C8B" w:rsidRDefault="006C0C8B" w:rsidP="006C0C8B">
      <w:pPr>
        <w:spacing w:after="0" w:line="240" w:lineRule="auto"/>
        <w:rPr>
          <w:ins w:id="21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6C0C8B" w:rsidRPr="006C0C8B" w:rsidTr="006C0C8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15.</w:t>
            </w:r>
          </w:p>
        </w:tc>
        <w:tc>
          <w:tcPr>
            <w:tcW w:w="0" w:type="auto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The first step to getting output from a laser is to excite an active medium. What is this process called?</w:t>
            </w:r>
          </w:p>
        </w:tc>
      </w:tr>
      <w:tr w:rsidR="006C0C8B" w:rsidRPr="006C0C8B" w:rsidTr="006C0C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8" type="#_x0000_t75" style="width:20pt;height:16pt" o:ole="">
                        <v:imagedata r:id="rId23" o:title=""/>
                      </v:shape>
                      <w:control r:id="rId108" w:name="DefaultOcxName57" w:shapeid="_x0000_i121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50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Pumping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7" type="#_x0000_t75" style="width:20pt;height:16pt" o:ole="">
                        <v:imagedata r:id="rId23" o:title=""/>
                      </v:shape>
                      <w:control r:id="rId109" w:name="DefaultOcxName58" w:shapeid="_x0000_i121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66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Exciting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6" type="#_x0000_t75" style="width:20pt;height:16pt" o:ole="">
                        <v:imagedata r:id="rId23" o:title=""/>
                      </v:shape>
                      <w:control r:id="rId110" w:name="DefaultOcxName59" w:shapeid="_x0000_i121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45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Priming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5" type="#_x0000_t75" style="width:20pt;height:16pt" o:ole="">
                        <v:imagedata r:id="rId23" o:title=""/>
                      </v:shape>
                      <w:control r:id="rId111" w:name="DefaultOcxName60" w:shapeid="_x0000_i121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4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Raising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A collection of atoms or molecules that can be excited to a higher energy state is called an active medium. Before lasing can occur, the active media is "pumped". The process of raising the atoms in the active media from a lower energy state to a higher state is like pumping water up from a well.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12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Technology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13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6C0C8B" w:rsidRPr="006C0C8B" w:rsidRDefault="006C0C8B" w:rsidP="006C0C8B">
      <w:pPr>
        <w:spacing w:after="0" w:line="240" w:lineRule="auto"/>
        <w:rPr>
          <w:ins w:id="22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6C0C8B" w:rsidRPr="006C0C8B" w:rsidTr="006C0C8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16.</w:t>
            </w:r>
          </w:p>
        </w:tc>
        <w:tc>
          <w:tcPr>
            <w:tcW w:w="0" w:type="auto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The chief of Air Staff is assisted by</w:t>
            </w:r>
          </w:p>
        </w:tc>
      </w:tr>
      <w:tr w:rsidR="006C0C8B" w:rsidRPr="006C0C8B" w:rsidTr="006C0C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4" type="#_x0000_t75" style="width:20pt;height:16pt" o:ole="">
                        <v:imagedata r:id="rId23" o:title=""/>
                      </v:shape>
                      <w:control r:id="rId114" w:name="DefaultOcxName61" w:shapeid="_x0000_i121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91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Vice-chief of the Air Staff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3" type="#_x0000_t75" style="width:20pt;height:16pt" o:ole="">
                        <v:imagedata r:id="rId23" o:title=""/>
                      </v:shape>
                      <w:control r:id="rId115" w:name="DefaultOcxName62" w:shapeid="_x0000_i121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24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Deputy-chief of the Air Staff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2" type="#_x0000_t75" style="width:20pt;height:16pt" o:ole="">
                        <v:imagedata r:id="rId23" o:title=""/>
                      </v:shape>
                      <w:control r:id="rId116" w:name="DefaultOcxName63" w:shapeid="_x0000_i121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94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Air Officer Incharge Administration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1" type="#_x0000_t75" style="width:20pt;height:16pt" o:ole="">
                        <v:imagedata r:id="rId23" o:title=""/>
                      </v:shape>
                      <w:control r:id="rId117" w:name="DefaultOcxName64" w:shapeid="_x0000_i121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10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All of the above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18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19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6C0C8B" w:rsidRPr="006C0C8B" w:rsidRDefault="006C0C8B" w:rsidP="006C0C8B">
      <w:pPr>
        <w:spacing w:after="0" w:line="240" w:lineRule="auto"/>
        <w:rPr>
          <w:ins w:id="23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6C0C8B" w:rsidRPr="006C0C8B" w:rsidTr="006C0C8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17.</w:t>
            </w:r>
          </w:p>
        </w:tc>
        <w:tc>
          <w:tcPr>
            <w:tcW w:w="0" w:type="auto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Which of the following countries is not a member of G-15?</w:t>
            </w:r>
          </w:p>
        </w:tc>
      </w:tr>
      <w:tr w:rsidR="006C0C8B" w:rsidRPr="006C0C8B" w:rsidTr="006C0C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0" type="#_x0000_t75" style="width:20pt;height:16pt" o:ole="">
                        <v:imagedata r:id="rId23" o:title=""/>
                      </v:shape>
                      <w:control r:id="rId120" w:name="DefaultOcxName65" w:shapeid="_x0000_i121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08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Jamaica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9" type="#_x0000_t75" style="width:20pt;height:16pt" o:ole="">
                        <v:imagedata r:id="rId23" o:title=""/>
                      </v:shape>
                      <w:control r:id="rId121" w:name="DefaultOcxName66" w:shapeid="_x0000_i120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25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Indonesia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208" type="#_x0000_t75" style="width:20pt;height:16pt" o:ole="">
                        <v:imagedata r:id="rId23" o:title=""/>
                      </v:shape>
                      <w:control r:id="rId122" w:name="DefaultOcxName67" w:shapeid="_x0000_i120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03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Colombia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7" type="#_x0000_t75" style="width:20pt;height:16pt" o:ole="">
                        <v:imagedata r:id="rId23" o:title=""/>
                      </v:shape>
                      <w:control r:id="rId123" w:name="DefaultOcxName68" w:shapeid="_x0000_i120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02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Peru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24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World Organisations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25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6C0C8B" w:rsidRPr="006C0C8B" w:rsidRDefault="006C0C8B" w:rsidP="006C0C8B">
      <w:pPr>
        <w:spacing w:after="0" w:line="240" w:lineRule="auto"/>
        <w:rPr>
          <w:ins w:id="24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6C0C8B" w:rsidRPr="006C0C8B" w:rsidTr="006C0C8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18.</w:t>
            </w:r>
          </w:p>
        </w:tc>
        <w:tc>
          <w:tcPr>
            <w:tcW w:w="0" w:type="auto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Which of the following countries is not a member of Group 15 developing countries?</w:t>
            </w:r>
          </w:p>
        </w:tc>
      </w:tr>
      <w:tr w:rsidR="006C0C8B" w:rsidRPr="006C0C8B" w:rsidTr="006C0C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6" type="#_x0000_t75" style="width:20pt;height:16pt" o:ole="">
                        <v:imagedata r:id="rId23" o:title=""/>
                      </v:shape>
                      <w:control r:id="rId126" w:name="DefaultOcxName69" w:shapeid="_x0000_i120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02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Mexico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5" type="#_x0000_t75" style="width:20pt;height:16pt" o:ole="">
                        <v:imagedata r:id="rId23" o:title=""/>
                      </v:shape>
                      <w:control r:id="rId127" w:name="DefaultOcxName70" w:shapeid="_x0000_i120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50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Malaysia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4" type="#_x0000_t75" style="width:20pt;height:16pt" o:ole="">
                        <v:imagedata r:id="rId23" o:title=""/>
                      </v:shape>
                      <w:control r:id="rId128" w:name="DefaultOcxName71" w:shapeid="_x0000_i120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76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Brazil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3" type="#_x0000_t75" style="width:20pt;height:16pt" o:ole="">
                        <v:imagedata r:id="rId23" o:title=""/>
                      </v:shape>
                      <w:control r:id="rId129" w:name="DefaultOcxName72" w:shapeid="_x0000_i120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60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Bolivia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30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World Organisations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31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6C0C8B" w:rsidRPr="006C0C8B" w:rsidRDefault="006C0C8B" w:rsidP="006C0C8B">
      <w:pPr>
        <w:spacing w:after="0" w:line="240" w:lineRule="auto"/>
        <w:rPr>
          <w:ins w:id="25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6C0C8B" w:rsidRPr="006C0C8B" w:rsidTr="006C0C8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19.</w:t>
            </w:r>
          </w:p>
        </w:tc>
        <w:tc>
          <w:tcPr>
            <w:tcW w:w="0" w:type="auto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Which of the following games originated from England?</w:t>
            </w:r>
          </w:p>
        </w:tc>
      </w:tr>
      <w:tr w:rsidR="006C0C8B" w:rsidRPr="006C0C8B" w:rsidTr="006C0C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2" type="#_x0000_t75" style="width:20pt;height:16pt" o:ole="">
                        <v:imagedata r:id="rId23" o:title=""/>
                      </v:shape>
                      <w:control r:id="rId132" w:name="DefaultOcxName73" w:shapeid="_x0000_i120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9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Baseball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1" type="#_x0000_t75" style="width:20pt;height:16pt" o:ole="">
                        <v:imagedata r:id="rId23" o:title=""/>
                      </v:shape>
                      <w:control r:id="rId133" w:name="DefaultOcxName74" w:shapeid="_x0000_i120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5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Archery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0" type="#_x0000_t75" style="width:20pt;height:16pt" o:ole="">
                        <v:imagedata r:id="rId23" o:title=""/>
                      </v:shape>
                      <w:control r:id="rId134" w:name="DefaultOcxName75" w:shapeid="_x0000_i120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92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Cricket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9" type="#_x0000_t75" style="width:20pt;height:16pt" o:ole="">
                        <v:imagedata r:id="rId23" o:title=""/>
                      </v:shape>
                      <w:control r:id="rId135" w:name="DefaultOcxName76" w:shapeid="_x0000_i119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4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Hockey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36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Sports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37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6C0C8B" w:rsidRPr="006C0C8B" w:rsidRDefault="006C0C8B" w:rsidP="006C0C8B">
      <w:pPr>
        <w:spacing w:after="0" w:line="240" w:lineRule="auto"/>
        <w:rPr>
          <w:ins w:id="26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6C0C8B" w:rsidRPr="006C0C8B" w:rsidTr="006C0C8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20.</w:t>
            </w:r>
          </w:p>
        </w:tc>
        <w:tc>
          <w:tcPr>
            <w:tcW w:w="0" w:type="auto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Golden Temple, Amritsar is India's</w:t>
            </w:r>
          </w:p>
        </w:tc>
      </w:tr>
      <w:tr w:rsidR="006C0C8B" w:rsidRPr="006C0C8B" w:rsidTr="006C0C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8" type="#_x0000_t75" style="width:20pt;height:16pt" o:ole="">
                        <v:imagedata r:id="rId23" o:title=""/>
                      </v:shape>
                      <w:control r:id="rId138" w:name="DefaultOcxName77" w:shapeid="_x0000_i119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58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largest Gurdwara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7" type="#_x0000_t75" style="width:20pt;height:16pt" o:ole="">
                        <v:imagedata r:id="rId23" o:title=""/>
                      </v:shape>
                      <w:control r:id="rId139" w:name="DefaultOcxName78" w:shapeid="_x0000_i119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oldest Gurudwara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6" type="#_x0000_t75" style="width:20pt;height:16pt" o:ole="">
                        <v:imagedata r:id="rId23" o:title=""/>
                      </v:shape>
                      <w:control r:id="rId140" w:name="DefaultOcxName79" w:shapeid="_x0000_i119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652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Both option A and B are correct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6C0C8B" w:rsidRPr="006C0C8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5" type="#_x0000_t75" style="width:20pt;height:16pt" o:ole="">
                        <v:imagedata r:id="rId23" o:title=""/>
                      </v:shape>
                      <w:control r:id="rId141" w:name="DefaultOcxName80" w:shapeid="_x0000_i119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6C0C8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53"/>
                  </w:tblGrid>
                  <w:tr w:rsidR="006C0C8B" w:rsidRPr="006C0C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0C8B" w:rsidRPr="006C0C8B" w:rsidRDefault="006C0C8B" w:rsidP="006C0C8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6C0C8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 above</w:t>
                        </w:r>
                      </w:p>
                    </w:tc>
                  </w:tr>
                </w:tbl>
                <w:p w:rsidR="006C0C8B" w:rsidRPr="006C0C8B" w:rsidRDefault="006C0C8B" w:rsidP="006C0C8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6C0C8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6C0C8B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6C0C8B" w:rsidRPr="006C0C8B" w:rsidRDefault="006C0C8B" w:rsidP="006C0C8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6C0C8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42" w:tgtFrame="_blank" w:history="1">
              <w:r w:rsidRPr="006C0C8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</w:tc>
      </w:tr>
    </w:tbl>
    <w:p w:rsidR="001702C9" w:rsidRDefault="001702C9"/>
    <w:sectPr w:rsidR="001702C9" w:rsidSect="001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C0C8B"/>
    <w:rsid w:val="001702C9"/>
    <w:rsid w:val="00564792"/>
    <w:rsid w:val="006C0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2C9"/>
  </w:style>
  <w:style w:type="paragraph" w:styleId="Heading1">
    <w:name w:val="heading 1"/>
    <w:basedOn w:val="Normal"/>
    <w:link w:val="Heading1Char"/>
    <w:uiPriority w:val="9"/>
    <w:qFormat/>
    <w:rsid w:val="006C0C8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C0C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C8B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C0C8B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C0C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0C8B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0C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0C8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C0C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C0C8B"/>
    <w:rPr>
      <w:rFonts w:ascii="Arial" w:eastAsia="Times New Roman" w:hAnsi="Arial" w:cs="Arial"/>
      <w:vanish/>
      <w:sz w:val="16"/>
      <w:szCs w:val="16"/>
    </w:rPr>
  </w:style>
  <w:style w:type="character" w:customStyle="1" w:styleId="hide-1">
    <w:name w:val="hide-1"/>
    <w:basedOn w:val="DefaultParagraphFont"/>
    <w:rsid w:val="006C0C8B"/>
  </w:style>
  <w:style w:type="character" w:customStyle="1" w:styleId="ib-green">
    <w:name w:val="ib-green"/>
    <w:basedOn w:val="DefaultParagraphFont"/>
    <w:rsid w:val="006C0C8B"/>
  </w:style>
  <w:style w:type="paragraph" w:styleId="NormalWeb">
    <w:name w:val="Normal (Web)"/>
    <w:basedOn w:val="Normal"/>
    <w:uiPriority w:val="99"/>
    <w:unhideWhenUsed/>
    <w:rsid w:val="006C0C8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jq-user-answer">
    <w:name w:val="jq-user-answer"/>
    <w:basedOn w:val="DefaultParagraphFont"/>
    <w:rsid w:val="006C0C8B"/>
  </w:style>
  <w:style w:type="character" w:customStyle="1" w:styleId="ib-dgray">
    <w:name w:val="ib-dgray"/>
    <w:basedOn w:val="DefaultParagraphFont"/>
    <w:rsid w:val="006C0C8B"/>
  </w:style>
  <w:style w:type="paragraph" w:styleId="BalloonText">
    <w:name w:val="Balloon Text"/>
    <w:basedOn w:val="Normal"/>
    <w:link w:val="BalloonTextChar"/>
    <w:uiPriority w:val="99"/>
    <w:semiHidden/>
    <w:unhideWhenUsed/>
    <w:rsid w:val="006C0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C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4845">
              <w:marLeft w:val="0"/>
              <w:marRight w:val="0"/>
              <w:marTop w:val="0"/>
              <w:marBottom w:val="0"/>
              <w:divBdr>
                <w:top w:val="single" w:sz="2" w:space="1" w:color="AAAAAA"/>
                <w:left w:val="single" w:sz="2" w:space="1" w:color="AAAAAA"/>
                <w:bottom w:val="single" w:sz="2" w:space="1" w:color="AAAAAA"/>
                <w:right w:val="single" w:sz="2" w:space="1" w:color="AAAAAA"/>
              </w:divBdr>
            </w:div>
          </w:divsChild>
        </w:div>
        <w:div w:id="607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5633">
          <w:marLeft w:val="0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579">
          <w:marLeft w:val="0"/>
          <w:marRight w:val="0"/>
          <w:marTop w:val="0"/>
          <w:marBottom w:val="0"/>
          <w:divBdr>
            <w:top w:val="single" w:sz="4" w:space="2" w:color="F0F0F0"/>
            <w:left w:val="single" w:sz="4" w:space="6" w:color="F0F0F0"/>
            <w:bottom w:val="single" w:sz="4" w:space="2" w:color="F0F0F0"/>
            <w:right w:val="single" w:sz="4" w:space="6" w:color="F0F0F0"/>
          </w:divBdr>
        </w:div>
        <w:div w:id="7627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8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81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33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0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5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8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75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4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2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0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6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0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2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4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8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4.xml"/><Relationship Id="rId117" Type="http://schemas.openxmlformats.org/officeDocument/2006/relationships/control" Target="activeX/activeX65.xml"/><Relationship Id="rId21" Type="http://schemas.openxmlformats.org/officeDocument/2006/relationships/hyperlink" Target="https://www.indiabix.com/online-test/categories/" TargetMode="External"/><Relationship Id="rId42" Type="http://schemas.openxmlformats.org/officeDocument/2006/relationships/control" Target="activeX/activeX14.xml"/><Relationship Id="rId47" Type="http://schemas.openxmlformats.org/officeDocument/2006/relationships/hyperlink" Target="https://www.indiabix.com/general-knowledge/general-science/discussion-2707" TargetMode="External"/><Relationship Id="rId63" Type="http://schemas.openxmlformats.org/officeDocument/2006/relationships/control" Target="activeX/activeX29.xml"/><Relationship Id="rId68" Type="http://schemas.openxmlformats.org/officeDocument/2006/relationships/control" Target="activeX/activeX32.xml"/><Relationship Id="rId84" Type="http://schemas.openxmlformats.org/officeDocument/2006/relationships/control" Target="activeX/activeX42.xml"/><Relationship Id="rId89" Type="http://schemas.openxmlformats.org/officeDocument/2006/relationships/hyperlink" Target="https://www.indiabix.com/general-knowledge/inventions/discussion-856" TargetMode="External"/><Relationship Id="rId112" Type="http://schemas.openxmlformats.org/officeDocument/2006/relationships/hyperlink" Target="https://www.indiabix.com/general-knowledge/technology/" TargetMode="External"/><Relationship Id="rId133" Type="http://schemas.openxmlformats.org/officeDocument/2006/relationships/control" Target="activeX/activeX75.xml"/><Relationship Id="rId138" Type="http://schemas.openxmlformats.org/officeDocument/2006/relationships/control" Target="activeX/activeX78.xml"/><Relationship Id="rId16" Type="http://schemas.openxmlformats.org/officeDocument/2006/relationships/hyperlink" Target="https://www.indiabix.com/engineering/" TargetMode="External"/><Relationship Id="rId107" Type="http://schemas.openxmlformats.org/officeDocument/2006/relationships/hyperlink" Target="https://www.indiabix.com/general-knowledge/chemistry/discussion-1318" TargetMode="External"/><Relationship Id="rId11" Type="http://schemas.openxmlformats.org/officeDocument/2006/relationships/hyperlink" Target="https://www.indiabix.com/aptitude/questions-and-answers/" TargetMode="External"/><Relationship Id="rId32" Type="http://schemas.openxmlformats.org/officeDocument/2006/relationships/control" Target="activeX/activeX8.xml"/><Relationship Id="rId37" Type="http://schemas.openxmlformats.org/officeDocument/2006/relationships/control" Target="activeX/activeX11.xml"/><Relationship Id="rId53" Type="http://schemas.openxmlformats.org/officeDocument/2006/relationships/hyperlink" Target="https://www.indiabix.com/general-knowledge/basic-general-knowledge/discussion-1762" TargetMode="External"/><Relationship Id="rId58" Type="http://schemas.openxmlformats.org/officeDocument/2006/relationships/hyperlink" Target="https://www.indiabix.com/general-knowledge/famous-personalities/" TargetMode="External"/><Relationship Id="rId74" Type="http://schemas.openxmlformats.org/officeDocument/2006/relationships/control" Target="activeX/activeX36.xml"/><Relationship Id="rId79" Type="http://schemas.openxmlformats.org/officeDocument/2006/relationships/control" Target="activeX/activeX39.xml"/><Relationship Id="rId102" Type="http://schemas.openxmlformats.org/officeDocument/2006/relationships/control" Target="activeX/activeX54.xml"/><Relationship Id="rId123" Type="http://schemas.openxmlformats.org/officeDocument/2006/relationships/control" Target="activeX/activeX69.xml"/><Relationship Id="rId128" Type="http://schemas.openxmlformats.org/officeDocument/2006/relationships/control" Target="activeX/activeX72.xml"/><Relationship Id="rId144" Type="http://schemas.openxmlformats.org/officeDocument/2006/relationships/theme" Target="theme/theme1.xml"/><Relationship Id="rId5" Type="http://schemas.openxmlformats.org/officeDocument/2006/relationships/image" Target="media/image1.png"/><Relationship Id="rId90" Type="http://schemas.openxmlformats.org/officeDocument/2006/relationships/control" Target="activeX/activeX46.xml"/><Relationship Id="rId95" Type="http://schemas.openxmlformats.org/officeDocument/2006/relationships/hyperlink" Target="https://www.indiabix.com/general-knowledge/inventions/discussion-894" TargetMode="External"/><Relationship Id="rId22" Type="http://schemas.openxmlformats.org/officeDocument/2006/relationships/hyperlink" Target="https://www.indiabix.com/online-test/general-knowledge-test/" TargetMode="External"/><Relationship Id="rId27" Type="http://schemas.openxmlformats.org/officeDocument/2006/relationships/control" Target="activeX/activeX5.xml"/><Relationship Id="rId43" Type="http://schemas.openxmlformats.org/officeDocument/2006/relationships/control" Target="activeX/activeX15.xml"/><Relationship Id="rId48" Type="http://schemas.openxmlformats.org/officeDocument/2006/relationships/control" Target="activeX/activeX18.xml"/><Relationship Id="rId64" Type="http://schemas.openxmlformats.org/officeDocument/2006/relationships/hyperlink" Target="https://www.indiabix.com/general-knowledge/famous-personalities/" TargetMode="External"/><Relationship Id="rId69" Type="http://schemas.openxmlformats.org/officeDocument/2006/relationships/control" Target="activeX/activeX33.xml"/><Relationship Id="rId113" Type="http://schemas.openxmlformats.org/officeDocument/2006/relationships/hyperlink" Target="https://www.indiabix.com/general-knowledge/technology/discussion-1065" TargetMode="External"/><Relationship Id="rId118" Type="http://schemas.openxmlformats.org/officeDocument/2006/relationships/hyperlink" Target="https://www.indiabix.com/general-knowledge/basic-general-knowledge/" TargetMode="External"/><Relationship Id="rId134" Type="http://schemas.openxmlformats.org/officeDocument/2006/relationships/control" Target="activeX/activeX76.xml"/><Relationship Id="rId139" Type="http://schemas.openxmlformats.org/officeDocument/2006/relationships/control" Target="activeX/activeX79.xml"/><Relationship Id="rId8" Type="http://schemas.openxmlformats.org/officeDocument/2006/relationships/hyperlink" Target="https://www.indiabix.com/online-test/general-knowledge-test/random" TargetMode="External"/><Relationship Id="rId51" Type="http://schemas.openxmlformats.org/officeDocument/2006/relationships/control" Target="activeX/activeX21.xml"/><Relationship Id="rId72" Type="http://schemas.openxmlformats.org/officeDocument/2006/relationships/control" Target="activeX/activeX34.xml"/><Relationship Id="rId80" Type="http://schemas.openxmlformats.org/officeDocument/2006/relationships/control" Target="activeX/activeX40.xml"/><Relationship Id="rId85" Type="http://schemas.openxmlformats.org/officeDocument/2006/relationships/control" Target="activeX/activeX43.xml"/><Relationship Id="rId93" Type="http://schemas.openxmlformats.org/officeDocument/2006/relationships/control" Target="activeX/activeX49.xml"/><Relationship Id="rId98" Type="http://schemas.openxmlformats.org/officeDocument/2006/relationships/control" Target="activeX/activeX52.xml"/><Relationship Id="rId121" Type="http://schemas.openxmlformats.org/officeDocument/2006/relationships/control" Target="activeX/activeX67.xml"/><Relationship Id="rId142" Type="http://schemas.openxmlformats.org/officeDocument/2006/relationships/hyperlink" Target="https://www.indiabix.com/general-knowledge/basic-general-knowledge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indiabix.com/logical-reasoning/questions-and-answers/" TargetMode="External"/><Relationship Id="rId17" Type="http://schemas.openxmlformats.org/officeDocument/2006/relationships/hyperlink" Target="https://www.indiabix.com/interview/" TargetMode="External"/><Relationship Id="rId25" Type="http://schemas.openxmlformats.org/officeDocument/2006/relationships/control" Target="activeX/activeX3.xml"/><Relationship Id="rId33" Type="http://schemas.openxmlformats.org/officeDocument/2006/relationships/control" Target="activeX/activeX9.xml"/><Relationship Id="rId38" Type="http://schemas.openxmlformats.org/officeDocument/2006/relationships/control" Target="activeX/activeX12.xml"/><Relationship Id="rId46" Type="http://schemas.openxmlformats.org/officeDocument/2006/relationships/hyperlink" Target="https://www.indiabix.com/general-knowledge/general-science/" TargetMode="External"/><Relationship Id="rId59" Type="http://schemas.openxmlformats.org/officeDocument/2006/relationships/hyperlink" Target="https://www.indiabix.com/general-knowledge/famous-personalities/discussion-2267" TargetMode="External"/><Relationship Id="rId67" Type="http://schemas.openxmlformats.org/officeDocument/2006/relationships/control" Target="activeX/activeX31.xml"/><Relationship Id="rId103" Type="http://schemas.openxmlformats.org/officeDocument/2006/relationships/control" Target="activeX/activeX55.xml"/><Relationship Id="rId108" Type="http://schemas.openxmlformats.org/officeDocument/2006/relationships/control" Target="activeX/activeX58.xml"/><Relationship Id="rId116" Type="http://schemas.openxmlformats.org/officeDocument/2006/relationships/control" Target="activeX/activeX64.xml"/><Relationship Id="rId124" Type="http://schemas.openxmlformats.org/officeDocument/2006/relationships/hyperlink" Target="https://www.indiabix.com/general-knowledge/world-organisations/" TargetMode="External"/><Relationship Id="rId129" Type="http://schemas.openxmlformats.org/officeDocument/2006/relationships/control" Target="activeX/activeX73.xml"/><Relationship Id="rId137" Type="http://schemas.openxmlformats.org/officeDocument/2006/relationships/hyperlink" Target="https://www.indiabix.com/general-knowledge/sports/discussion-2192" TargetMode="External"/><Relationship Id="rId20" Type="http://schemas.openxmlformats.org/officeDocument/2006/relationships/hyperlink" Target="https://www.indiabix.com/" TargetMode="External"/><Relationship Id="rId41" Type="http://schemas.openxmlformats.org/officeDocument/2006/relationships/hyperlink" Target="https://www.indiabix.com/general-knowledge/world-geography/discussion-1896" TargetMode="External"/><Relationship Id="rId54" Type="http://schemas.openxmlformats.org/officeDocument/2006/relationships/control" Target="activeX/activeX22.xml"/><Relationship Id="rId62" Type="http://schemas.openxmlformats.org/officeDocument/2006/relationships/control" Target="activeX/activeX28.xml"/><Relationship Id="rId70" Type="http://schemas.openxmlformats.org/officeDocument/2006/relationships/hyperlink" Target="https://www.indiabix.com/general-knowledge/indian-politics/" TargetMode="External"/><Relationship Id="rId75" Type="http://schemas.openxmlformats.org/officeDocument/2006/relationships/control" Target="activeX/activeX37.xml"/><Relationship Id="rId83" Type="http://schemas.openxmlformats.org/officeDocument/2006/relationships/hyperlink" Target="https://www.indiabix.com/general-knowledge/indian-politics/discussion-145" TargetMode="External"/><Relationship Id="rId88" Type="http://schemas.openxmlformats.org/officeDocument/2006/relationships/hyperlink" Target="https://www.indiabix.com/general-knowledge/inventions/" TargetMode="External"/><Relationship Id="rId91" Type="http://schemas.openxmlformats.org/officeDocument/2006/relationships/control" Target="activeX/activeX47.xml"/><Relationship Id="rId96" Type="http://schemas.openxmlformats.org/officeDocument/2006/relationships/control" Target="activeX/activeX50.xml"/><Relationship Id="rId111" Type="http://schemas.openxmlformats.org/officeDocument/2006/relationships/control" Target="activeX/activeX61.xml"/><Relationship Id="rId132" Type="http://schemas.openxmlformats.org/officeDocument/2006/relationships/control" Target="activeX/activeX74.xml"/><Relationship Id="rId140" Type="http://schemas.openxmlformats.org/officeDocument/2006/relationships/control" Target="activeX/activeX8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hyperlink" Target="https://www.indiabix.com/general-knowledge/questions-and-answers/" TargetMode="External"/><Relationship Id="rId23" Type="http://schemas.openxmlformats.org/officeDocument/2006/relationships/image" Target="media/image4.wmf"/><Relationship Id="rId28" Type="http://schemas.openxmlformats.org/officeDocument/2006/relationships/hyperlink" Target="https://www.indiabix.com/general-knowledge/books-and-authors/" TargetMode="External"/><Relationship Id="rId36" Type="http://schemas.openxmlformats.org/officeDocument/2006/relationships/control" Target="activeX/activeX10.xml"/><Relationship Id="rId49" Type="http://schemas.openxmlformats.org/officeDocument/2006/relationships/control" Target="activeX/activeX19.xml"/><Relationship Id="rId57" Type="http://schemas.openxmlformats.org/officeDocument/2006/relationships/control" Target="activeX/activeX25.xml"/><Relationship Id="rId106" Type="http://schemas.openxmlformats.org/officeDocument/2006/relationships/hyperlink" Target="https://www.indiabix.com/general-knowledge/chemistry/" TargetMode="External"/><Relationship Id="rId114" Type="http://schemas.openxmlformats.org/officeDocument/2006/relationships/control" Target="activeX/activeX62.xml"/><Relationship Id="rId119" Type="http://schemas.openxmlformats.org/officeDocument/2006/relationships/hyperlink" Target="https://www.indiabix.com/general-knowledge/basic-general-knowledge/discussion-1425" TargetMode="External"/><Relationship Id="rId127" Type="http://schemas.openxmlformats.org/officeDocument/2006/relationships/control" Target="activeX/activeX71.xml"/><Relationship Id="rId10" Type="http://schemas.openxmlformats.org/officeDocument/2006/relationships/hyperlink" Target="https://www.indiabix.com/" TargetMode="External"/><Relationship Id="rId31" Type="http://schemas.openxmlformats.org/officeDocument/2006/relationships/control" Target="activeX/activeX7.xml"/><Relationship Id="rId44" Type="http://schemas.openxmlformats.org/officeDocument/2006/relationships/control" Target="activeX/activeX16.xml"/><Relationship Id="rId52" Type="http://schemas.openxmlformats.org/officeDocument/2006/relationships/hyperlink" Target="https://www.indiabix.com/general-knowledge/basic-general-knowledge/" TargetMode="External"/><Relationship Id="rId60" Type="http://schemas.openxmlformats.org/officeDocument/2006/relationships/control" Target="activeX/activeX26.xml"/><Relationship Id="rId65" Type="http://schemas.openxmlformats.org/officeDocument/2006/relationships/hyperlink" Target="https://www.indiabix.com/general-knowledge/famous-personalities/discussion-2248" TargetMode="External"/><Relationship Id="rId73" Type="http://schemas.openxmlformats.org/officeDocument/2006/relationships/control" Target="activeX/activeX35.xml"/><Relationship Id="rId78" Type="http://schemas.openxmlformats.org/officeDocument/2006/relationships/control" Target="activeX/activeX38.xml"/><Relationship Id="rId81" Type="http://schemas.openxmlformats.org/officeDocument/2006/relationships/control" Target="activeX/activeX41.xml"/><Relationship Id="rId86" Type="http://schemas.openxmlformats.org/officeDocument/2006/relationships/control" Target="activeX/activeX44.xml"/><Relationship Id="rId94" Type="http://schemas.openxmlformats.org/officeDocument/2006/relationships/hyperlink" Target="https://www.indiabix.com/general-knowledge/inventions/" TargetMode="External"/><Relationship Id="rId99" Type="http://schemas.openxmlformats.org/officeDocument/2006/relationships/control" Target="activeX/activeX53.xml"/><Relationship Id="rId101" Type="http://schemas.openxmlformats.org/officeDocument/2006/relationships/hyperlink" Target="https://www.indiabix.com/general-knowledge/biology/discussion-1347" TargetMode="External"/><Relationship Id="rId122" Type="http://schemas.openxmlformats.org/officeDocument/2006/relationships/control" Target="activeX/activeX68.xml"/><Relationship Id="rId130" Type="http://schemas.openxmlformats.org/officeDocument/2006/relationships/hyperlink" Target="https://www.indiabix.com/general-knowledge/world-organisations/" TargetMode="External"/><Relationship Id="rId135" Type="http://schemas.openxmlformats.org/officeDocument/2006/relationships/control" Target="activeX/activeX77.xml"/><Relationship Id="rId143" Type="http://schemas.openxmlformats.org/officeDocument/2006/relationships/fontTable" Target="fontTable.xml"/><Relationship Id="rId4" Type="http://schemas.openxmlformats.org/officeDocument/2006/relationships/hyperlink" Target="https://www.indiabix.com/" TargetMode="External"/><Relationship Id="rId9" Type="http://schemas.openxmlformats.org/officeDocument/2006/relationships/image" Target="media/image3.png"/><Relationship Id="rId13" Type="http://schemas.openxmlformats.org/officeDocument/2006/relationships/hyperlink" Target="https://www.indiabix.com/verbal-ability/questions-and-answers/" TargetMode="External"/><Relationship Id="rId18" Type="http://schemas.openxmlformats.org/officeDocument/2006/relationships/hyperlink" Target="https://www.indiabix.com/online-test/categories/" TargetMode="External"/><Relationship Id="rId39" Type="http://schemas.openxmlformats.org/officeDocument/2006/relationships/control" Target="activeX/activeX13.xml"/><Relationship Id="rId109" Type="http://schemas.openxmlformats.org/officeDocument/2006/relationships/control" Target="activeX/activeX59.xml"/><Relationship Id="rId34" Type="http://schemas.openxmlformats.org/officeDocument/2006/relationships/hyperlink" Target="https://www.indiabix.com/general-knowledge/books-and-authors/" TargetMode="External"/><Relationship Id="rId50" Type="http://schemas.openxmlformats.org/officeDocument/2006/relationships/control" Target="activeX/activeX20.xml"/><Relationship Id="rId55" Type="http://schemas.openxmlformats.org/officeDocument/2006/relationships/control" Target="activeX/activeX23.xml"/><Relationship Id="rId76" Type="http://schemas.openxmlformats.org/officeDocument/2006/relationships/hyperlink" Target="https://www.indiabix.com/general-knowledge/indian-politics/" TargetMode="External"/><Relationship Id="rId97" Type="http://schemas.openxmlformats.org/officeDocument/2006/relationships/control" Target="activeX/activeX51.xml"/><Relationship Id="rId104" Type="http://schemas.openxmlformats.org/officeDocument/2006/relationships/control" Target="activeX/activeX56.xml"/><Relationship Id="rId120" Type="http://schemas.openxmlformats.org/officeDocument/2006/relationships/control" Target="activeX/activeX66.xml"/><Relationship Id="rId125" Type="http://schemas.openxmlformats.org/officeDocument/2006/relationships/hyperlink" Target="https://www.indiabix.com/general-knowledge/world-organisations/discussion-2539" TargetMode="External"/><Relationship Id="rId141" Type="http://schemas.openxmlformats.org/officeDocument/2006/relationships/control" Target="activeX/activeX81.xml"/><Relationship Id="rId7" Type="http://schemas.openxmlformats.org/officeDocument/2006/relationships/control" Target="activeX/activeX1.xml"/><Relationship Id="rId71" Type="http://schemas.openxmlformats.org/officeDocument/2006/relationships/hyperlink" Target="https://www.indiabix.com/general-knowledge/indian-politics/discussion-98" TargetMode="External"/><Relationship Id="rId92" Type="http://schemas.openxmlformats.org/officeDocument/2006/relationships/control" Target="activeX/activeX48.xml"/><Relationship Id="rId2" Type="http://schemas.openxmlformats.org/officeDocument/2006/relationships/settings" Target="settings.xml"/><Relationship Id="rId29" Type="http://schemas.openxmlformats.org/officeDocument/2006/relationships/hyperlink" Target="https://www.indiabix.com/general-knowledge/books-and-authors/discussion-2354" TargetMode="External"/><Relationship Id="rId24" Type="http://schemas.openxmlformats.org/officeDocument/2006/relationships/control" Target="activeX/activeX2.xml"/><Relationship Id="rId40" Type="http://schemas.openxmlformats.org/officeDocument/2006/relationships/hyperlink" Target="https://www.indiabix.com/general-knowledge/world-geography/" TargetMode="External"/><Relationship Id="rId45" Type="http://schemas.openxmlformats.org/officeDocument/2006/relationships/control" Target="activeX/activeX17.xml"/><Relationship Id="rId66" Type="http://schemas.openxmlformats.org/officeDocument/2006/relationships/control" Target="activeX/activeX30.xml"/><Relationship Id="rId87" Type="http://schemas.openxmlformats.org/officeDocument/2006/relationships/control" Target="activeX/activeX45.xml"/><Relationship Id="rId110" Type="http://schemas.openxmlformats.org/officeDocument/2006/relationships/control" Target="activeX/activeX60.xml"/><Relationship Id="rId115" Type="http://schemas.openxmlformats.org/officeDocument/2006/relationships/control" Target="activeX/activeX63.xml"/><Relationship Id="rId131" Type="http://schemas.openxmlformats.org/officeDocument/2006/relationships/hyperlink" Target="https://www.indiabix.com/general-knowledge/world-organisations/discussion-2556" TargetMode="External"/><Relationship Id="rId136" Type="http://schemas.openxmlformats.org/officeDocument/2006/relationships/hyperlink" Target="https://www.indiabix.com/general-knowledge/sports/" TargetMode="External"/><Relationship Id="rId61" Type="http://schemas.openxmlformats.org/officeDocument/2006/relationships/control" Target="activeX/activeX27.xml"/><Relationship Id="rId82" Type="http://schemas.openxmlformats.org/officeDocument/2006/relationships/hyperlink" Target="https://www.indiabix.com/general-knowledge/indian-politics/" TargetMode="External"/><Relationship Id="rId19" Type="http://schemas.openxmlformats.org/officeDocument/2006/relationships/hyperlink" Target="https://www.indiabix.com/puzzles/number-puzzles/" TargetMode="External"/><Relationship Id="rId14" Type="http://schemas.openxmlformats.org/officeDocument/2006/relationships/hyperlink" Target="https://www.indiabix.com/current-affairs/questions-and-answers/" TargetMode="External"/><Relationship Id="rId30" Type="http://schemas.openxmlformats.org/officeDocument/2006/relationships/control" Target="activeX/activeX6.xml"/><Relationship Id="rId35" Type="http://schemas.openxmlformats.org/officeDocument/2006/relationships/hyperlink" Target="https://www.indiabix.com/general-knowledge/books-and-authors/discussion-2416" TargetMode="External"/><Relationship Id="rId56" Type="http://schemas.openxmlformats.org/officeDocument/2006/relationships/control" Target="activeX/activeX24.xml"/><Relationship Id="rId77" Type="http://schemas.openxmlformats.org/officeDocument/2006/relationships/hyperlink" Target="https://www.indiabix.com/general-knowledge/indian-politics/discussion-154" TargetMode="External"/><Relationship Id="rId100" Type="http://schemas.openxmlformats.org/officeDocument/2006/relationships/hyperlink" Target="https://www.indiabix.com/general-knowledge/biology/" TargetMode="External"/><Relationship Id="rId105" Type="http://schemas.openxmlformats.org/officeDocument/2006/relationships/control" Target="activeX/activeX57.xml"/><Relationship Id="rId126" Type="http://schemas.openxmlformats.org/officeDocument/2006/relationships/control" Target="activeX/activeX7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2290</Words>
  <Characters>13058</Characters>
  <Application>Microsoft Office Word</Application>
  <DocSecurity>0</DocSecurity>
  <Lines>108</Lines>
  <Paragraphs>30</Paragraphs>
  <ScaleCrop>false</ScaleCrop>
  <Company>Deftones</Company>
  <LinksUpToDate>false</LinksUpToDate>
  <CharactersWithSpaces>15318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</dc:creator>
  <cp:lastModifiedBy>Niranjan</cp:lastModifiedBy>
  <cp:revision>1</cp:revision>
  <dcterms:created xsi:type="dcterms:W3CDTF">2019-01-21T16:55:00Z</dcterms:created>
  <dcterms:modified xsi:type="dcterms:W3CDTF">2019-01-21T16:56:00Z</dcterms:modified>
</cp:coreProperties>
</file>