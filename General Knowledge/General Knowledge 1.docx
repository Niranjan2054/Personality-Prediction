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8DD" w:rsidRPr="00C738DD" w:rsidRDefault="00C738DD" w:rsidP="00C738DD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1989455" cy="592455"/>
            <wp:effectExtent l="19050" t="0" r="0" b="0"/>
            <wp:docPr id="1" name="Picture 1" descr="IndiaBIX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BIX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DD" w:rsidRPr="00C738DD" w:rsidRDefault="00C738DD" w:rsidP="00C738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38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738DD" w:rsidRPr="00C738DD" w:rsidRDefault="00C738DD" w:rsidP="00C738D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C738D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C738DD" w:rsidRPr="00C738DD" w:rsidRDefault="00C738DD" w:rsidP="00C738D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C738DD">
        <w:rPr>
          <w:rFonts w:ascii="Arial" w:eastAsia="Times New Roman" w:hAnsi="Arial" w:cs="Arial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62.65pt;height:18pt" o:ole="">
            <v:imagedata r:id="rId6" o:title=""/>
          </v:shape>
          <w:control r:id="rId7" w:name="DefaultOcxName" w:shapeid="_x0000_i1275"/>
        </w:object>
      </w:r>
    </w:p>
    <w:p w:rsidR="00C738DD" w:rsidRPr="00C738DD" w:rsidRDefault="00C738DD" w:rsidP="00C738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38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738DD" w:rsidRPr="00C738DD" w:rsidRDefault="00C738DD" w:rsidP="00C738DD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FFFFFF"/>
          <w:sz w:val="17"/>
          <w:szCs w:val="17"/>
        </w:rPr>
        <w:drawing>
          <wp:inline distT="0" distB="0" distL="0" distR="0">
            <wp:extent cx="321945" cy="262255"/>
            <wp:effectExtent l="0" t="0" r="0" b="0"/>
            <wp:docPr id="2" name="Picture 2" descr="Men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Home</w:t>
        </w:r>
      </w:hyperlink>
      <w:hyperlink r:id="rId11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Aptitude</w:t>
        </w:r>
      </w:hyperlink>
      <w:hyperlink r:id="rId12" w:tooltip="Logical Reasoning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Logical</w:t>
        </w:r>
      </w:hyperlink>
      <w:hyperlink r:id="rId13" w:tooltip="Verbal Ability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Verbal</w:t>
        </w:r>
      </w:hyperlink>
      <w:hyperlink r:id="rId14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Current Affairs</w:t>
        </w:r>
      </w:hyperlink>
      <w:hyperlink r:id="rId15" w:tooltip="General Knowldege Questions and Answers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GK</w:t>
        </w:r>
      </w:hyperlink>
      <w:hyperlink r:id="rId16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Engineering</w:t>
        </w:r>
      </w:hyperlink>
      <w:hyperlink r:id="rId17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Interview</w:t>
        </w:r>
      </w:hyperlink>
      <w:hyperlink r:id="rId18" w:tooltip="Online Tests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</w:rPr>
          <w:t>Online </w:t>
        </w:r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Tests</w:t>
        </w:r>
      </w:hyperlink>
      <w:hyperlink r:id="rId19" w:history="1">
        <w:r w:rsidRPr="00C738DD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Puzzles</w:t>
        </w:r>
      </w:hyperlink>
    </w:p>
    <w:p w:rsidR="00C738DD" w:rsidRPr="00C738DD" w:rsidRDefault="00C738DD" w:rsidP="00C738D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</w:pPr>
      <w:r w:rsidRPr="00C738DD"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  <w:t>Online General Knowledge Test :: </w:t>
      </w:r>
      <w:r w:rsidRPr="00C738DD">
        <w:rPr>
          <w:rFonts w:ascii="Arial" w:eastAsia="Times New Roman" w:hAnsi="Arial" w:cs="Arial"/>
          <w:b/>
          <w:bCs/>
          <w:color w:val="5EAC1A"/>
          <w:kern w:val="36"/>
          <w:sz w:val="23"/>
        </w:rPr>
        <w:t>General Knowledge Test 1</w:t>
      </w:r>
    </w:p>
    <w:p w:rsidR="00C738DD" w:rsidRPr="00C738DD" w:rsidRDefault="00C738DD" w:rsidP="00C738D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EAC1A"/>
          <w:sz w:val="19"/>
          <w:szCs w:val="19"/>
        </w:rPr>
      </w:pPr>
      <w:hyperlink r:id="rId20" w:history="1">
        <w:r w:rsidRPr="00C738DD">
          <w:rPr>
            <w:rFonts w:ascii="Arial" w:eastAsia="Times New Roman" w:hAnsi="Arial" w:cs="Arial"/>
            <w:color w:val="0077CC"/>
            <w:sz w:val="19"/>
            <w:u w:val="single"/>
          </w:rPr>
          <w:t>Home</w:t>
        </w:r>
      </w:hyperlink>
      <w:r w:rsidRPr="00C738DD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1" w:history="1">
        <w:r w:rsidRPr="00C738DD">
          <w:rPr>
            <w:rFonts w:ascii="Arial" w:eastAsia="Times New Roman" w:hAnsi="Arial" w:cs="Arial"/>
            <w:color w:val="0077CC"/>
            <w:sz w:val="19"/>
            <w:u w:val="single"/>
          </w:rPr>
          <w:t>Online Test</w:t>
        </w:r>
      </w:hyperlink>
      <w:r w:rsidRPr="00C738DD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2" w:history="1">
        <w:r w:rsidRPr="00C738DD">
          <w:rPr>
            <w:rFonts w:ascii="Arial" w:eastAsia="Times New Roman" w:hAnsi="Arial" w:cs="Arial"/>
            <w:color w:val="0077CC"/>
            <w:sz w:val="19"/>
            <w:u w:val="single"/>
          </w:rPr>
          <w:t>Online General Knowledge Test</w:t>
        </w:r>
      </w:hyperlink>
      <w:r w:rsidRPr="00C738DD">
        <w:rPr>
          <w:rFonts w:ascii="Arial" w:eastAsia="Times New Roman" w:hAnsi="Arial" w:cs="Arial"/>
          <w:color w:val="5EAC1A"/>
          <w:sz w:val="19"/>
          <w:szCs w:val="19"/>
        </w:rPr>
        <w:t> » General Knowledge Test 1</w:t>
      </w:r>
    </w:p>
    <w:p w:rsidR="00C738DD" w:rsidRPr="00C738DD" w:rsidRDefault="00C738DD" w:rsidP="00C738DD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C738DD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7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C738DD" w:rsidRPr="00C738DD" w:rsidTr="00C738DD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C738DD" w:rsidRPr="00C738DD" w:rsidRDefault="00C738DD" w:rsidP="00C738DD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C738DD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C738DD" w:rsidRPr="00C738DD" w:rsidRDefault="00C738DD" w:rsidP="00C738DD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C738DD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C738DD" w:rsidRPr="00C738DD" w:rsidRDefault="00C738DD" w:rsidP="00C738DD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C738DD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Board of Industrial and Financial Reconstruction (BIFR) came into existence in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4" type="#_x0000_t75" style="width:18pt;height:15.35pt" o:ole="">
                        <v:imagedata r:id="rId23" o:title=""/>
                      </v:shape>
                      <w:control r:id="rId24" w:name="DefaultOcxName1" w:shapeid="_x0000_i12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1984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3" type="#_x0000_t75" style="width:18pt;height:15.35pt" o:ole="">
                        <v:imagedata r:id="rId23" o:title=""/>
                      </v:shape>
                      <w:control r:id="rId25" w:name="DefaultOcxName2" w:shapeid="_x0000_i12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1986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2" type="#_x0000_t75" style="width:18pt;height:15.35pt" o:ole="">
                        <v:imagedata r:id="rId23" o:title=""/>
                      </v:shape>
                      <w:control r:id="rId26" w:name="DefaultOcxName3" w:shapeid="_x0000_i12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1987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1" type="#_x0000_t75" style="width:18pt;height:15.35pt" o:ole="">
                        <v:imagedata r:id="rId23" o:title=""/>
                      </v:shape>
                      <w:control r:id="rId27" w:name="DefaultOcxName4" w:shapeid="_x0000_i12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1989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8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Economy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9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Deficit financing implies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0" type="#_x0000_t75" style="width:18pt;height:15.35pt" o:ole="">
                        <v:imagedata r:id="rId23" o:title=""/>
                      </v:shape>
                      <w:control r:id="rId30" w:name="DefaultOcxName5" w:shapeid="_x0000_i12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2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printing new currency notes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9" type="#_x0000_t75" style="width:18pt;height:15.35pt" o:ole="">
                        <v:imagedata r:id="rId23" o:title=""/>
                      </v:shape>
                      <w:control r:id="rId31" w:name="DefaultOcxName6" w:shapeid="_x0000_i12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08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replacing new currency with worn out currency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8" type="#_x0000_t75" style="width:18pt;height:15.35pt" o:ole="">
                        <v:imagedata r:id="rId23" o:title=""/>
                      </v:shape>
                      <w:control r:id="rId32" w:name="DefaultOcxName7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8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public expenditure in excess of public revenue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18pt;height:15.35pt" o:ole="">
                        <v:imagedata r:id="rId23" o:title=""/>
                      </v:shape>
                      <w:control r:id="rId33" w:name="DefaultOcxName8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8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public revenue in excess of public expenditure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4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Economy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5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Lal Bahadur Shastri is also known as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18pt;height:15.35pt" o:ole="">
                        <v:imagedata r:id="rId23" o:title=""/>
                      </v:shape>
                      <w:control r:id="rId36" w:name="DefaultOcxName9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Guruji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65" type="#_x0000_t75" style="width:18pt;height:15.35pt" o:ole="">
                        <v:imagedata r:id="rId23" o:title=""/>
                      </v:shape>
                      <w:control r:id="rId37" w:name="DefaultOcxName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Man of Peace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18pt;height:15.35pt" o:ole="">
                        <v:imagedata r:id="rId23" o:title=""/>
                      </v:shape>
                      <w:control r:id="rId38" w:name="DefaultOcxName11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Punjab Kesari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18pt;height:15.35pt" o:ole="">
                        <v:imagedata r:id="rId23" o:title=""/>
                      </v:shape>
                      <w:control r:id="rId39" w:name="DefaultOcxName12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Mahamana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Liquid asset is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18pt;height:15.35pt" o:ole="">
                        <v:imagedata r:id="rId23" o:title=""/>
                      </v:shape>
                      <w:control r:id="rId42" w:name="DefaultOcxName13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8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 type of asset that is in cash in the current account of the commercial bank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18pt;height:15.35pt" o:ole="">
                        <v:imagedata r:id="rId23" o:title=""/>
                      </v:shape>
                      <w:control r:id="rId43" w:name="DefaultOcxName14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78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 type of asset that is in the form of a deposit in the current account of the commercial bank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18pt;height:15.35pt" o:ole="">
                        <v:imagedata r:id="rId23" o:title=""/>
                      </v:shape>
                      <w:control r:id="rId44" w:name="DefaultOcxName15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either of these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18pt;height:15.35pt" o:ole="">
                        <v:imagedata r:id="rId23" o:title=""/>
                      </v:shape>
                      <w:control r:id="rId45" w:name="DefaultOcxName16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Moment of inertia is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18pt;height:15.35pt" o:ole="">
                        <v:imagedata r:id="rId23" o:title=""/>
                      </v:shape>
                      <w:control r:id="rId48" w:name="DefaultOcxName17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vector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18pt;height:15.35pt" o:ole="">
                        <v:imagedata r:id="rId23" o:title=""/>
                      </v:shape>
                      <w:control r:id="rId49" w:name="DefaultOcxName18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scalar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18pt;height:15.35pt" o:ole="">
                        <v:imagedata r:id="rId23" o:title=""/>
                      </v:shape>
                      <w:control r:id="rId50" w:name="DefaultOcxName19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phasor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18pt;height:15.35pt" o:ole="">
                        <v:imagedata r:id="rId23" o:title=""/>
                      </v:shape>
                      <w:control r:id="rId51" w:name="DefaultOcxName20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tensor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2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Physics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3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What invention caused many deaths while testing it?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18pt;height:15.35pt" o:ole="">
                        <v:imagedata r:id="rId23" o:title=""/>
                      </v:shape>
                      <w:control r:id="rId54" w:name="DefaultOcxName2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Dynamite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18pt;height:15.35pt" o:ole="">
                        <v:imagedata r:id="rId23" o:title=""/>
                      </v:shape>
                      <w:control r:id="rId55" w:name="DefaultOcxName22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Ladders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18pt;height:15.35pt" o:ole="">
                        <v:imagedata r:id="rId23" o:title=""/>
                      </v:shape>
                      <w:control r:id="rId56" w:name="DefaultOcxName23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Race cars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18pt;height:15.35pt" o:ole="">
                        <v:imagedata r:id="rId23" o:title=""/>
                      </v:shape>
                      <w:control r:id="rId57" w:name="DefaultOcxName24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6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Parachute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Many people who tried to test the first parachutes died by jumping from high places. One attempt was a parachute hat, but the inventor broke his neck while testing it. The first successful parachute was tested from a hot air balloon in 1797, in France, by Jacques Garnerin.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8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59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What beverage was invented by Charles Alderton in 1885 in Waco, Texas?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18pt;height:15.35pt" o:ole="">
                        <v:imagedata r:id="rId23" o:title=""/>
                      </v:shape>
                      <w:control r:id="rId60" w:name="DefaultOcxName25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3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Cream soda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18pt;height:15.35pt" o:ole="">
                        <v:imagedata r:id="rId23" o:title=""/>
                      </v:shape>
                      <w:control r:id="rId61" w:name="DefaultOcxName26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98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Coca-Cola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18pt;height:15.35pt" o:ole="">
                        <v:imagedata r:id="rId23" o:title=""/>
                      </v:shape>
                      <w:control r:id="rId62" w:name="DefaultOcxName27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Dr. Pepper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18pt;height:15.35pt" o:ole="">
                        <v:imagedata r:id="rId23" o:title=""/>
                      </v:shape>
                      <w:control r:id="rId63" w:name="DefaultOcxName28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Sprite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cherry-flavored cola made its debut at Morrison's Old Corner Drugstore.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4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5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Experts say the healthiest way to view a computer monitor is by...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18pt;height:15.35pt" o:ole="">
                        <v:imagedata r:id="rId23" o:title=""/>
                      </v:shape>
                      <w:control r:id="rId66" w:name="DefaultOcxName29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19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Placing it 18 to 30 inches away from your eyes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18pt;height:15.35pt" o:ole="">
                        <v:imagedata r:id="rId23" o:title=""/>
                      </v:shape>
                      <w:control r:id="rId67" w:name="DefaultOcxName30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88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Viewing from a darkened room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18pt;height:15.35pt" o:ole="">
                        <v:imagedata r:id="rId23" o:title=""/>
                      </v:shape>
                      <w:control r:id="rId68" w:name="DefaultOcxName3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Adjusting the screen for maximum contrast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3" type="#_x0000_t75" style="width:18pt;height:15.35pt" o:ole="">
                        <v:imagedata r:id="rId23" o:title=""/>
                      </v:shape>
                      <w:control r:id="rId69" w:name="DefaultOcxName32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5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Using special glasses that filter out UV rays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0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1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Ramapithecus and Cro-Magnon man are considered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18pt;height:15.35pt" o:ole="">
                        <v:imagedata r:id="rId23" o:title=""/>
                      </v:shape>
                      <w:control r:id="rId72" w:name="DefaultOcxName33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ancestors of modern man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18pt;height:15.35pt" o:ole="">
                        <v:imagedata r:id="rId23" o:title=""/>
                      </v:shape>
                      <w:control r:id="rId73" w:name="DefaultOcxName34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ancestors of monkey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18pt;height:15.35pt" o:ole="">
                        <v:imagedata r:id="rId23" o:title=""/>
                      </v:shape>
                      <w:control r:id="rId74" w:name="DefaultOcxName35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8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ancestors of lion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18pt;height:15.35pt" o:ole="">
                        <v:imagedata r:id="rId23" o:title=""/>
                      </v:shape>
                      <w:control r:id="rId75" w:name="DefaultOcxName36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6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7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important industries of Assam are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18pt;height:15.35pt" o:ole="">
                        <v:imagedata r:id="rId23" o:title=""/>
                      </v:shape>
                      <w:control r:id="rId78" w:name="DefaultOcxName37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3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tea processing, oil refineries and coal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7" type="#_x0000_t75" style="width:18pt;height:15.35pt" o:ole="">
                        <v:imagedata r:id="rId23" o:title=""/>
                      </v:shape>
                      <w:control r:id="rId79" w:name="DefaultOcxName38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silk and plywood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6" type="#_x0000_t75" style="width:18pt;height:15.35pt" o:ole="">
                        <v:imagedata r:id="rId23" o:title=""/>
                      </v:shape>
                      <w:control r:id="rId80" w:name="DefaultOcxName39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(a) and (b)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35" type="#_x0000_t75" style="width:18pt;height:15.35pt" o:ole="">
                        <v:imagedata r:id="rId23" o:title=""/>
                      </v:shape>
                      <w:control r:id="rId81" w:name="DefaultOcxName40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3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scientist who first discovered that the earth revolves round the sun was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18pt;height:15.35pt" o:ole="">
                        <v:imagedata r:id="rId23" o:title=""/>
                      </v:shape>
                      <w:control r:id="rId84" w:name="DefaultOcxName4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Newton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18pt;height:15.35pt" o:ole="">
                        <v:imagedata r:id="rId23" o:title=""/>
                      </v:shape>
                      <w:control r:id="rId85" w:name="DefaultOcxName42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Dalton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18pt;height:15.35pt" o:ole="">
                        <v:imagedata r:id="rId23" o:title=""/>
                      </v:shape>
                      <w:control r:id="rId86" w:name="DefaultOcxName43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2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Copernicus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18pt;height:15.35pt" o:ole="">
                        <v:imagedata r:id="rId23" o:title=""/>
                      </v:shape>
                      <w:control r:id="rId87" w:name="DefaultOcxName44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Einstein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8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9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When did India enter into space age by launching the satellite 'Aryabhatta'?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18pt;height:15.35pt" o:ole="">
                        <v:imagedata r:id="rId23" o:title=""/>
                      </v:shape>
                      <w:control r:id="rId90" w:name="DefaultOcxName45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1966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18pt;height:15.35pt" o:ole="">
                        <v:imagedata r:id="rId23" o:title=""/>
                      </v:shape>
                      <w:control r:id="rId91" w:name="DefaultOcxName46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1932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18pt;height:15.35pt" o:ole="">
                        <v:imagedata r:id="rId23" o:title=""/>
                      </v:shape>
                      <w:control r:id="rId92" w:name="DefaultOcxName47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1975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18pt;height:15.35pt" o:ole="">
                        <v:imagedata r:id="rId23" o:title=""/>
                      </v:shape>
                      <w:control r:id="rId93" w:name="DefaultOcxName48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1990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longest day (shortest night) in the southern hemisphere is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18pt;height:15.35pt" o:ole="">
                        <v:imagedata r:id="rId23" o:title=""/>
                      </v:shape>
                      <w:control r:id="rId96" w:name="DefaultOcxName49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June 21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18pt;height:15.35pt" o:ole="">
                        <v:imagedata r:id="rId23" o:title=""/>
                      </v:shape>
                      <w:control r:id="rId97" w:name="DefaultOcxName50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December 22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18pt;height:15.35pt" o:ole="">
                        <v:imagedata r:id="rId23" o:title=""/>
                      </v:shape>
                      <w:control r:id="rId98" w:name="DefaultOcxName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July 21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18pt;height:15.35pt" o:ole="">
                        <v:imagedata r:id="rId23" o:title=""/>
                      </v:shape>
                      <w:control r:id="rId99" w:name="DefaultOcxName52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November 22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process that explains the recent changes in the height of sea level in coastal areas of eastern and northern Canada and Scandinavi is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18pt;height:15.35pt" o:ole="">
                        <v:imagedata r:id="rId23" o:title=""/>
                      </v:shape>
                      <w:control r:id="rId102" w:name="DefaultOcxName53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isostasy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1" type="#_x0000_t75" style="width:18pt;height:15.35pt" o:ole="">
                        <v:imagedata r:id="rId23" o:title=""/>
                      </v:shape>
                      <w:control r:id="rId103" w:name="DefaultOcxName5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89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continental drift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20" type="#_x0000_t75" style="width:18pt;height:15.35pt" o:ole="">
                        <v:imagedata r:id="rId23" o:title=""/>
                      </v:shape>
                      <w:control r:id="rId104" w:name="DefaultOcxName55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1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plate tectonics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18pt;height:15.35pt" o:ole="">
                        <v:imagedata r:id="rId23" o:title=""/>
                      </v:shape>
                      <w:control r:id="rId105" w:name="DefaultOcxName56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6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7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Who won the Grand Slam title four times successively?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18pt;height:15.35pt" o:ole="">
                        <v:imagedata r:id="rId23" o:title=""/>
                      </v:shape>
                      <w:control r:id="rId108" w:name="DefaultOcxName57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3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Mortina Navratilova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18pt;height:15.35pt" o:ole="">
                        <v:imagedata r:id="rId23" o:title=""/>
                      </v:shape>
                      <w:control r:id="rId109" w:name="DefaultOcxName58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Steffi Graf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18pt;height:15.35pt" o:ole="">
                        <v:imagedata r:id="rId23" o:title=""/>
                      </v:shape>
                      <w:control r:id="rId110" w:name="DefaultOcxName59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8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Jennifer Capriati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18pt;height:15.35pt" o:ole="">
                        <v:imagedata r:id="rId23" o:title=""/>
                      </v:shape>
                      <w:control r:id="rId111" w:name="DefaultOcxName60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Monica Seles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2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3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Jude Felix is a famous Indian player in which of the fields?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18pt;height:15.35pt" o:ole="">
                        <v:imagedata r:id="rId23" o:title=""/>
                      </v:shape>
                      <w:control r:id="rId114" w:name="DefaultOcxName6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Volleyball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18pt;height:15.35pt" o:ole="">
                        <v:imagedata r:id="rId23" o:title=""/>
                      </v:shape>
                      <w:control r:id="rId115" w:name="DefaultOcxName62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Tennis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18pt;height:15.35pt" o:ole="">
                        <v:imagedata r:id="rId23" o:title=""/>
                      </v:shape>
                      <w:control r:id="rId116" w:name="DefaultOcxName63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Football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18pt;height:15.35pt" o:ole="">
                        <v:imagedata r:id="rId23" o:title=""/>
                      </v:shape>
                      <w:control r:id="rId117" w:name="DefaultOcxName64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Hockey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8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Personalities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9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The title of 'sparrow' given to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18pt;height:15.35pt" o:ole="">
                        <v:imagedata r:id="rId23" o:title=""/>
                      </v:shape>
                      <w:control r:id="rId120" w:name="DefaultOcxName65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Napoleon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18pt;height:15.35pt" o:ole="">
                        <v:imagedata r:id="rId23" o:title=""/>
                      </v:shape>
                      <w:control r:id="rId121" w:name="DefaultOcxName66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0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Major General Rajinder Singh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8" type="#_x0000_t75" style="width:18pt;height:15.35pt" o:ole="">
                        <v:imagedata r:id="rId23" o:title=""/>
                      </v:shape>
                      <w:control r:id="rId122" w:name="DefaultOcxName67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6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T. T. Krishnamachari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18pt;height:15.35pt" o:ole="">
                        <v:imagedata r:id="rId23" o:title=""/>
                      </v:shape>
                      <w:control r:id="rId123" w:name="DefaultOcxName68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Sardar Patel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Personalities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5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Which of the following awards was conferred on Mrs. Kiran Bedi?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18pt;height:15.35pt" o:ole="">
                        <v:imagedata r:id="rId23" o:title=""/>
                      </v:shape>
                      <w:control r:id="rId126" w:name="DefaultOcxName69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3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Golden Globe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05" type="#_x0000_t75" style="width:18pt;height:15.35pt" o:ole="">
                        <v:imagedata r:id="rId23" o:title=""/>
                      </v:shape>
                      <w:control r:id="rId127" w:name="DefaultOcxName70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2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Rani Lakshmi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18pt;height:15.35pt" o:ole="">
                        <v:imagedata r:id="rId23" o:title=""/>
                      </v:shape>
                      <w:control r:id="rId128" w:name="DefaultOcxName7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1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Magsaysay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18pt;height:15.35pt" o:ole="">
                        <v:imagedata r:id="rId23" o:title=""/>
                      </v:shape>
                      <w:control r:id="rId129" w:name="DefaultOcxName72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5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Saraswati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Honours and Awards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'Crime and Punishment' was written by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18pt;height:15.35pt" o:ole="">
                        <v:imagedata r:id="rId23" o:title=""/>
                      </v:shape>
                      <w:control r:id="rId132" w:name="DefaultOcxName73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27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Fyodor Dostoevsky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18pt;height:15.35pt" o:ole="">
                        <v:imagedata r:id="rId23" o:title=""/>
                      </v:shape>
                      <w:control r:id="rId133" w:name="DefaultOcxName74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9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Vladimir Nabakov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18pt;height:15.35pt" o:ole="">
                        <v:imagedata r:id="rId23" o:title=""/>
                      </v:shape>
                      <w:control r:id="rId134" w:name="DefaultOcxName75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Lewis Carrol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18pt;height:15.35pt" o:ole="">
                        <v:imagedata r:id="rId23" o:title=""/>
                      </v:shape>
                      <w:control r:id="rId135" w:name="DefaultOcxName76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8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Alexander Solzhenitsyn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6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Books and Authors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7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C738DD" w:rsidRPr="00C738DD" w:rsidRDefault="00C738DD" w:rsidP="00C738DD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C738DD" w:rsidRPr="00C738DD" w:rsidTr="00C738DD">
        <w:trPr>
          <w:tblCellSpacing w:w="0" w:type="dxa"/>
        </w:trPr>
        <w:tc>
          <w:tcPr>
            <w:tcW w:w="333" w:type="dxa"/>
            <w:vMerge w:val="restart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Gypsum is added to cement clinker to</w:t>
            </w:r>
          </w:p>
        </w:tc>
      </w:tr>
      <w:tr w:rsidR="00C738DD" w:rsidRPr="00C738DD" w:rsidTr="00C738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18pt;height:15.35pt" o:ole="">
                        <v:imagedata r:id="rId23" o:title=""/>
                      </v:shape>
                      <w:control r:id="rId138" w:name="DefaultOcxName77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64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increase the tensile strength of cement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18pt;height:15.35pt" o:ole="">
                        <v:imagedata r:id="rId23" o:title=""/>
                      </v:shape>
                      <w:control r:id="rId139" w:name="DefaultOcxName78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90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decrease the rate of setting of cement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18pt;height:15.35pt" o:ole="">
                        <v:imagedata r:id="rId23" o:title=""/>
                      </v:shape>
                      <w:control r:id="rId140" w:name="DefaultOcxName79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16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facilitate the formation of colloidal gel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C738DD" w:rsidRPr="00C738DD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18pt;height:15.35pt" o:ole="">
                        <v:imagedata r:id="rId23" o:title=""/>
                      </v:shape>
                      <w:control r:id="rId141" w:name="DefaultOcxName80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738DD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79"/>
                  </w:tblGrid>
                  <w:tr w:rsidR="00C738DD" w:rsidRPr="00C738D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38DD" w:rsidRPr="00C738DD" w:rsidRDefault="00C738DD" w:rsidP="00C738D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C738DD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bind the particles of calcium silicate</w:t>
                        </w:r>
                      </w:p>
                    </w:tc>
                  </w:tr>
                </w:tbl>
                <w:p w:rsidR="00C738DD" w:rsidRPr="00C738DD" w:rsidRDefault="00C738DD" w:rsidP="00C738DD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C738DD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C738DD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C738DD" w:rsidRPr="00C738DD" w:rsidRDefault="00C738DD" w:rsidP="00C738DD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C738DD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42" w:tgtFrame="_blank" w:history="1">
              <w:r w:rsidRPr="00C738DD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General Science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738DD"/>
    <w:rsid w:val="001702C9"/>
    <w:rsid w:val="00564792"/>
    <w:rsid w:val="00C7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C738D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38D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DD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38D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38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8DD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38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38D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38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38DD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C738DD"/>
  </w:style>
  <w:style w:type="character" w:customStyle="1" w:styleId="ib-green">
    <w:name w:val="ib-green"/>
    <w:basedOn w:val="DefaultParagraphFont"/>
    <w:rsid w:val="00C738DD"/>
  </w:style>
  <w:style w:type="paragraph" w:styleId="NormalWeb">
    <w:name w:val="Normal (Web)"/>
    <w:basedOn w:val="Normal"/>
    <w:uiPriority w:val="99"/>
    <w:unhideWhenUsed/>
    <w:rsid w:val="00C738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C738DD"/>
  </w:style>
  <w:style w:type="character" w:customStyle="1" w:styleId="ib-dgray">
    <w:name w:val="ib-dgray"/>
    <w:basedOn w:val="DefaultParagraphFont"/>
    <w:rsid w:val="00C738DD"/>
  </w:style>
  <w:style w:type="paragraph" w:styleId="BalloonText">
    <w:name w:val="Balloon Text"/>
    <w:basedOn w:val="Normal"/>
    <w:link w:val="BalloonTextChar"/>
    <w:uiPriority w:val="99"/>
    <w:semiHidden/>
    <w:unhideWhenUsed/>
    <w:rsid w:val="00C7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573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836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262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759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99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7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control" Target="activeX/activeX65.xml"/><Relationship Id="rId21" Type="http://schemas.openxmlformats.org/officeDocument/2006/relationships/hyperlink" Target="https://www.indiabix.com/online-test/categories/" TargetMode="External"/><Relationship Id="rId42" Type="http://schemas.openxmlformats.org/officeDocument/2006/relationships/control" Target="activeX/activeX14.xml"/><Relationship Id="rId47" Type="http://schemas.openxmlformats.org/officeDocument/2006/relationships/hyperlink" Target="https://www.indiabix.com/general-knowledge/basic-general-knowledge/discussion-512" TargetMode="External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84" Type="http://schemas.openxmlformats.org/officeDocument/2006/relationships/control" Target="activeX/activeX42.xml"/><Relationship Id="rId89" Type="http://schemas.openxmlformats.org/officeDocument/2006/relationships/hyperlink" Target="https://www.indiabix.com/general-knowledge/basic-general-knowledge/discussion-1638" TargetMode="External"/><Relationship Id="rId112" Type="http://schemas.openxmlformats.org/officeDocument/2006/relationships/hyperlink" Target="https://www.indiabix.com/general-knowledge/sports/" TargetMode="External"/><Relationship Id="rId133" Type="http://schemas.openxmlformats.org/officeDocument/2006/relationships/control" Target="activeX/activeX75.xml"/><Relationship Id="rId138" Type="http://schemas.openxmlformats.org/officeDocument/2006/relationships/control" Target="activeX/activeX78.xml"/><Relationship Id="rId16" Type="http://schemas.openxmlformats.org/officeDocument/2006/relationships/hyperlink" Target="https://www.indiabix.com/engineering/" TargetMode="External"/><Relationship Id="rId107" Type="http://schemas.openxmlformats.org/officeDocument/2006/relationships/hyperlink" Target="https://www.indiabix.com/general-knowledge/world-geography/discussion-2020" TargetMode="External"/><Relationship Id="rId11" Type="http://schemas.openxmlformats.org/officeDocument/2006/relationships/hyperlink" Target="https://www.indiabix.com/aptitude/questions-and-answers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53" Type="http://schemas.openxmlformats.org/officeDocument/2006/relationships/hyperlink" Target="https://www.indiabix.com/general-knowledge/physics/discussion-750" TargetMode="External"/><Relationship Id="rId58" Type="http://schemas.openxmlformats.org/officeDocument/2006/relationships/hyperlink" Target="https://www.indiabix.com/general-knowledge/inventions/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9.xml"/><Relationship Id="rId128" Type="http://schemas.openxmlformats.org/officeDocument/2006/relationships/control" Target="activeX/activeX72.xm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ontrol" Target="activeX/activeX46.xml"/><Relationship Id="rId95" Type="http://schemas.openxmlformats.org/officeDocument/2006/relationships/hyperlink" Target="https://www.indiabix.com/general-knowledge/basic-general-knowledge/discussion-1793" TargetMode="External"/><Relationship Id="rId22" Type="http://schemas.openxmlformats.org/officeDocument/2006/relationships/hyperlink" Target="https://www.indiabix.com/online-test/general-knowledge-test/" TargetMode="External"/><Relationship Id="rId27" Type="http://schemas.openxmlformats.org/officeDocument/2006/relationships/control" Target="activeX/activeX5.xm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64" Type="http://schemas.openxmlformats.org/officeDocument/2006/relationships/hyperlink" Target="https://www.indiabix.com/general-knowledge/inventions/" TargetMode="External"/><Relationship Id="rId69" Type="http://schemas.openxmlformats.org/officeDocument/2006/relationships/control" Target="activeX/activeX33.xml"/><Relationship Id="rId113" Type="http://schemas.openxmlformats.org/officeDocument/2006/relationships/hyperlink" Target="https://www.indiabix.com/general-knowledge/sports/discussion-2143" TargetMode="External"/><Relationship Id="rId118" Type="http://schemas.openxmlformats.org/officeDocument/2006/relationships/hyperlink" Target="https://www.indiabix.com/general-knowledge/famous-personalities/" TargetMode="External"/><Relationship Id="rId134" Type="http://schemas.openxmlformats.org/officeDocument/2006/relationships/control" Target="activeX/activeX76.xml"/><Relationship Id="rId139" Type="http://schemas.openxmlformats.org/officeDocument/2006/relationships/control" Target="activeX/activeX79.xml"/><Relationship Id="rId8" Type="http://schemas.openxmlformats.org/officeDocument/2006/relationships/hyperlink" Target="https://www.indiabix.com/online-test/general-knowledge-test/81" TargetMode="External"/><Relationship Id="rId51" Type="http://schemas.openxmlformats.org/officeDocument/2006/relationships/control" Target="activeX/activeX21.xml"/><Relationship Id="rId72" Type="http://schemas.openxmlformats.org/officeDocument/2006/relationships/control" Target="activeX/activeX34.xml"/><Relationship Id="rId80" Type="http://schemas.openxmlformats.org/officeDocument/2006/relationships/control" Target="activeX/activeX40.xml"/><Relationship Id="rId85" Type="http://schemas.openxmlformats.org/officeDocument/2006/relationships/control" Target="activeX/activeX43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7.xml"/><Relationship Id="rId142" Type="http://schemas.openxmlformats.org/officeDocument/2006/relationships/hyperlink" Target="https://www.indiabix.com/general-knowledge/general-scienc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logical-reasoning/questions-and-answers/" TargetMode="External"/><Relationship Id="rId17" Type="http://schemas.openxmlformats.org/officeDocument/2006/relationships/hyperlink" Target="https://www.indiabix.com/interview/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www.indiabix.com/general-knowledge/basic-general-knowledge/" TargetMode="External"/><Relationship Id="rId59" Type="http://schemas.openxmlformats.org/officeDocument/2006/relationships/hyperlink" Target="https://www.indiabix.com/general-knowledge/inventions/discussion-879" TargetMode="External"/><Relationship Id="rId67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4.xml"/><Relationship Id="rId124" Type="http://schemas.openxmlformats.org/officeDocument/2006/relationships/hyperlink" Target="https://www.indiabix.com/general-knowledge/famous-personalities/" TargetMode="External"/><Relationship Id="rId129" Type="http://schemas.openxmlformats.org/officeDocument/2006/relationships/control" Target="activeX/activeX73.xml"/><Relationship Id="rId137" Type="http://schemas.openxmlformats.org/officeDocument/2006/relationships/hyperlink" Target="https://www.indiabix.com/general-knowledge/books-and-authors/discussion-2413" TargetMode="External"/><Relationship Id="rId20" Type="http://schemas.openxmlformats.org/officeDocument/2006/relationships/hyperlink" Target="https://www.indiabix.com/" TargetMode="External"/><Relationship Id="rId41" Type="http://schemas.openxmlformats.org/officeDocument/2006/relationships/hyperlink" Target="https://www.indiabix.com/general-knowledge/basic-general-knowledge/discussion-503" TargetMode="External"/><Relationship Id="rId54" Type="http://schemas.openxmlformats.org/officeDocument/2006/relationships/control" Target="activeX/activeX22.xml"/><Relationship Id="rId62" Type="http://schemas.openxmlformats.org/officeDocument/2006/relationships/control" Target="activeX/activeX28.xml"/><Relationship Id="rId70" Type="http://schemas.openxmlformats.org/officeDocument/2006/relationships/hyperlink" Target="https://www.indiabix.com/general-knowledge/technology/" TargetMode="External"/><Relationship Id="rId75" Type="http://schemas.openxmlformats.org/officeDocument/2006/relationships/control" Target="activeX/activeX37.xml"/><Relationship Id="rId83" Type="http://schemas.openxmlformats.org/officeDocument/2006/relationships/hyperlink" Target="https://www.indiabix.com/general-knowledge/basic-general-knowledge/discussion-1519" TargetMode="External"/><Relationship Id="rId88" Type="http://schemas.openxmlformats.org/officeDocument/2006/relationships/hyperlink" Target="https://www.indiabix.com/general-knowledge/basic-general-knowledge/" TargetMode="External"/><Relationship Id="rId91" Type="http://schemas.openxmlformats.org/officeDocument/2006/relationships/control" Target="activeX/activeX47.xml"/><Relationship Id="rId96" Type="http://schemas.openxmlformats.org/officeDocument/2006/relationships/control" Target="activeX/activeX50.xml"/><Relationship Id="rId111" Type="http://schemas.openxmlformats.org/officeDocument/2006/relationships/control" Target="activeX/activeX61.xml"/><Relationship Id="rId132" Type="http://schemas.openxmlformats.org/officeDocument/2006/relationships/control" Target="activeX/activeX74.xml"/><Relationship Id="rId140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https://www.indiabix.com/general-knowledge/questions-and-answers/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s://www.indiabix.com/general-knowledge/indian-economy/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9.xml"/><Relationship Id="rId57" Type="http://schemas.openxmlformats.org/officeDocument/2006/relationships/control" Target="activeX/activeX25.xml"/><Relationship Id="rId106" Type="http://schemas.openxmlformats.org/officeDocument/2006/relationships/hyperlink" Target="https://www.indiabix.com/general-knowledge/world-geography/" TargetMode="External"/><Relationship Id="rId114" Type="http://schemas.openxmlformats.org/officeDocument/2006/relationships/control" Target="activeX/activeX62.xml"/><Relationship Id="rId119" Type="http://schemas.openxmlformats.org/officeDocument/2006/relationships/hyperlink" Target="https://www.indiabix.com/general-knowledge/famous-personalities/discussion-2237" TargetMode="External"/><Relationship Id="rId127" Type="http://schemas.openxmlformats.org/officeDocument/2006/relationships/control" Target="activeX/activeX71.xml"/><Relationship Id="rId10" Type="http://schemas.openxmlformats.org/officeDocument/2006/relationships/hyperlink" Target="https://www.indiabix.com/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6.xml"/><Relationship Id="rId52" Type="http://schemas.openxmlformats.org/officeDocument/2006/relationships/hyperlink" Target="https://www.indiabix.com/general-knowledge/physics/" TargetMode="External"/><Relationship Id="rId60" Type="http://schemas.openxmlformats.org/officeDocument/2006/relationships/control" Target="activeX/activeX26.xml"/><Relationship Id="rId65" Type="http://schemas.openxmlformats.org/officeDocument/2006/relationships/hyperlink" Target="https://www.indiabix.com/general-knowledge/inventions/discussion-858" TargetMode="External"/><Relationship Id="rId73" Type="http://schemas.openxmlformats.org/officeDocument/2006/relationships/control" Target="activeX/activeX35.xml"/><Relationship Id="rId78" Type="http://schemas.openxmlformats.org/officeDocument/2006/relationships/control" Target="activeX/activeX38.xml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94" Type="http://schemas.openxmlformats.org/officeDocument/2006/relationships/hyperlink" Target="https://www.indiabix.com/general-knowledge/basic-general-knowledge/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www.indiabix.com/general-knowledge/world-geography/discussion-1891" TargetMode="External"/><Relationship Id="rId122" Type="http://schemas.openxmlformats.org/officeDocument/2006/relationships/control" Target="activeX/activeX68.xml"/><Relationship Id="rId130" Type="http://schemas.openxmlformats.org/officeDocument/2006/relationships/hyperlink" Target="https://www.indiabix.com/general-knowledge/honours-and-awards/" TargetMode="External"/><Relationship Id="rId135" Type="http://schemas.openxmlformats.org/officeDocument/2006/relationships/control" Target="activeX/activeX77.xml"/><Relationship Id="rId143" Type="http://schemas.openxmlformats.org/officeDocument/2006/relationships/fontTable" Target="fontTable.xml"/><Relationship Id="rId4" Type="http://schemas.openxmlformats.org/officeDocument/2006/relationships/hyperlink" Target="https://www.indiabix.com/" TargetMode="External"/><Relationship Id="rId9" Type="http://schemas.openxmlformats.org/officeDocument/2006/relationships/image" Target="media/image3.png"/><Relationship Id="rId13" Type="http://schemas.openxmlformats.org/officeDocument/2006/relationships/hyperlink" Target="https://www.indiabix.com/verbal-ability/questions-and-answers/" TargetMode="External"/><Relationship Id="rId18" Type="http://schemas.openxmlformats.org/officeDocument/2006/relationships/hyperlink" Target="https://www.indiabix.com/online-test/categories/" TargetMode="External"/><Relationship Id="rId39" Type="http://schemas.openxmlformats.org/officeDocument/2006/relationships/control" Target="activeX/activeX13.xml"/><Relationship Id="rId109" Type="http://schemas.openxmlformats.org/officeDocument/2006/relationships/control" Target="activeX/activeX59.xml"/><Relationship Id="rId34" Type="http://schemas.openxmlformats.org/officeDocument/2006/relationships/hyperlink" Target="https://www.indiabix.com/general-knowledge/indian-economy/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3.xml"/><Relationship Id="rId76" Type="http://schemas.openxmlformats.org/officeDocument/2006/relationships/hyperlink" Target="https://www.indiabix.com/general-knowledge/biology/" TargetMode="External"/><Relationship Id="rId97" Type="http://schemas.openxmlformats.org/officeDocument/2006/relationships/control" Target="activeX/activeX51.xml"/><Relationship Id="rId104" Type="http://schemas.openxmlformats.org/officeDocument/2006/relationships/control" Target="activeX/activeX56.xml"/><Relationship Id="rId120" Type="http://schemas.openxmlformats.org/officeDocument/2006/relationships/control" Target="activeX/activeX66.xml"/><Relationship Id="rId125" Type="http://schemas.openxmlformats.org/officeDocument/2006/relationships/hyperlink" Target="https://www.indiabix.com/general-knowledge/famous-personalities/discussion-2273" TargetMode="External"/><Relationship Id="rId141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hyperlink" Target="https://www.indiabix.com/general-knowledge/technology/discussion-1147" TargetMode="Externa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hyperlink" Target="https://www.indiabix.com/general-knowledge/indian-economy/discussion-232" TargetMode="External"/><Relationship Id="rId24" Type="http://schemas.openxmlformats.org/officeDocument/2006/relationships/control" Target="activeX/activeX2.xml"/><Relationship Id="rId40" Type="http://schemas.openxmlformats.org/officeDocument/2006/relationships/hyperlink" Target="https://www.indiabix.com/general-knowledge/basic-general-knowledge/" TargetMode="External"/><Relationship Id="rId45" Type="http://schemas.openxmlformats.org/officeDocument/2006/relationships/control" Target="activeX/activeX17.xml"/><Relationship Id="rId66" Type="http://schemas.openxmlformats.org/officeDocument/2006/relationships/control" Target="activeX/activeX30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0.xml"/><Relationship Id="rId115" Type="http://schemas.openxmlformats.org/officeDocument/2006/relationships/control" Target="activeX/activeX63.xml"/><Relationship Id="rId131" Type="http://schemas.openxmlformats.org/officeDocument/2006/relationships/hyperlink" Target="https://www.indiabix.com/general-knowledge/honours-and-awards/discussion-2306" TargetMode="External"/><Relationship Id="rId136" Type="http://schemas.openxmlformats.org/officeDocument/2006/relationships/hyperlink" Target="https://www.indiabix.com/general-knowledge/books-and-authors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ww.indiabix.com/general-knowledge/basic-general-knowledge/" TargetMode="External"/><Relationship Id="rId19" Type="http://schemas.openxmlformats.org/officeDocument/2006/relationships/hyperlink" Target="https://www.indiabix.com/puzzles/number-puzzles/" TargetMode="External"/><Relationship Id="rId14" Type="http://schemas.openxmlformats.org/officeDocument/2006/relationships/hyperlink" Target="https://www.indiabix.com/current-affairs/questions-and-answers/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s://www.indiabix.com/general-knowledge/indian-economy/discussion-162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www.indiabix.com/general-knowledge/biology/discussion-1410" TargetMode="External"/><Relationship Id="rId100" Type="http://schemas.openxmlformats.org/officeDocument/2006/relationships/hyperlink" Target="https://www.indiabix.com/general-knowledge/world-geography/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2220</Words>
  <Characters>12658</Characters>
  <Application>Microsoft Office Word</Application>
  <DocSecurity>0</DocSecurity>
  <Lines>105</Lines>
  <Paragraphs>29</Paragraphs>
  <ScaleCrop>false</ScaleCrop>
  <Company>Deftones</Company>
  <LinksUpToDate>false</LinksUpToDate>
  <CharactersWithSpaces>14849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2019-01-21T16:56:00Z</dcterms:created>
  <dcterms:modified xsi:type="dcterms:W3CDTF">2019-01-21T16:57:00Z</dcterms:modified>
</cp:coreProperties>
</file>