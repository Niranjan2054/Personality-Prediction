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0B" w:rsidRPr="002E55B3" w:rsidRDefault="00F82D0B" w:rsidP="00F82D0B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2E55B3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5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F82D0B" w:rsidRPr="002E55B3" w:rsidTr="00F26F61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F82D0B" w:rsidRPr="002E55B3" w:rsidRDefault="00F82D0B" w:rsidP="00F82D0B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2E55B3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F82D0B" w:rsidRPr="002E55B3" w:rsidRDefault="00F82D0B" w:rsidP="00F82D0B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2E55B3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F82D0B" w:rsidRPr="002E55B3" w:rsidRDefault="00F82D0B" w:rsidP="00F82D0B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2E55B3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6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president convenes and prorogues all sessions of Parliament in consultation with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8" type="#_x0000_t75" style="width:20pt;height:16pt" o:ole="">
                        <v:imagedata r:id="rId4" o:title=""/>
                      </v:shape>
                      <w:control r:id="rId5" w:name="DefaultOcxName110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9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speaker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20pt;height:16pt" o:ole="">
                        <v:imagedata r:id="rId4" o:title=""/>
                      </v:shape>
                      <w:control r:id="rId6" w:name="DefaultOcxName210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10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prime minister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20pt;height:16pt" o:ole="">
                        <v:imagedata r:id="rId4" o:title=""/>
                      </v:shape>
                      <w:control r:id="rId7" w:name="DefaultOcxName310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prime minister and the leader of the Opposition in Lok Sabha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5" type="#_x0000_t75" style="width:20pt;height:16pt" o:ole="">
                        <v:imagedata r:id="rId4" o:title=""/>
                      </v:shape>
                      <w:control r:id="rId8" w:name="DefaultOcxName4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Politics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ground water that occurs when flow of the subterranean water is not confined by the presence of impermeable layers is called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20pt;height:16pt" o:ole="">
                        <v:imagedata r:id="rId4" o:title=""/>
                      </v:shape>
                      <w:control r:id="rId11" w:name="DefaultOcxName510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3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unconfined groundwater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20pt;height:16pt" o:ole="">
                        <v:imagedata r:id="rId4" o:title=""/>
                      </v:shape>
                      <w:control r:id="rId12" w:name="DefaultOcxName610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2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confined groundwater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20pt;height:16pt" o:ole="">
                        <v:imagedata r:id="rId4" o:title=""/>
                      </v:shape>
                      <w:control r:id="rId13" w:name="DefaultOcxName710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aquifer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20pt;height:16pt" o:ole="">
                        <v:imagedata r:id="rId4" o:title=""/>
                      </v:shape>
                      <w:control r:id="rId14" w:name="DefaultOcxName81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artesian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5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6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What treat was invented by 11-year-old Frank Epperson in 1905?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20pt;height:16pt" o:ole="">
                        <v:imagedata r:id="rId4" o:title=""/>
                      </v:shape>
                      <w:control r:id="rId17" w:name="DefaultOcxName91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Popsicle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20pt;height:16pt" o:ole="">
                        <v:imagedata r:id="rId4" o:title=""/>
                      </v:shape>
                      <w:control r:id="rId18" w:name="DefaultOcxName101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6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Banana split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20pt;height:16pt" o:ole="">
                        <v:imagedata r:id="rId4" o:title=""/>
                      </v:shape>
                      <w:control r:id="rId19" w:name="DefaultOcxName111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0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Cotton candy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20pt;height:16pt" o:ole="">
                        <v:imagedata r:id="rId4" o:title=""/>
                      </v:shape>
                      <w:control r:id="rId20" w:name="DefaultOcxName121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Cracker Jacks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It was originally called the 'Epsicle' in his honor. (I can see why that name didn't catch on).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Learn more problems on : </w:t>
            </w:r>
            <w:hyperlink r:id="rId21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2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What is the middle name of Akash Chopra, a Delhi batsman?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20pt;height:16pt" o:ole="">
                        <v:imagedata r:id="rId4" o:title=""/>
                      </v:shape>
                      <w:control r:id="rId23" w:name="DefaultOcxName131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7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Mohanlal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20pt;height:16pt" o:ole="">
                        <v:imagedata r:id="rId4" o:title=""/>
                      </v:shape>
                      <w:control r:id="rId24" w:name="DefaultOcxName141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Shyamlal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20pt;height:16pt" o:ole="">
                        <v:imagedata r:id="rId4" o:title=""/>
                      </v:shape>
                      <w:control r:id="rId25" w:name="DefaultOcxName15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Amarnath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20pt;height:16pt" o:ole="">
                        <v:imagedata r:id="rId4" o:title=""/>
                      </v:shape>
                      <w:control r:id="rId26" w:name="DefaultOcxName161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Chotaram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He is from Agra, the home of the Taj Mahal.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7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8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What is the term to ask the computer to put information in order numerically or alphabetically?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20pt;height:16pt" o:ole="">
                        <v:imagedata r:id="rId4" o:title=""/>
                      </v:shape>
                      <w:control r:id="rId29" w:name="DefaultOcxName171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Crop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20pt;height:16pt" o:ole="">
                        <v:imagedata r:id="rId4" o:title=""/>
                      </v:shape>
                      <w:control r:id="rId30" w:name="DefaultOcxName181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1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Report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20pt;height:16pt" o:ole="">
                        <v:imagedata r:id="rId4" o:title=""/>
                      </v:shape>
                      <w:control r:id="rId31" w:name="DefaultOcxName191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Record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20pt;height:16pt" o:ole="">
                        <v:imagedata r:id="rId4" o:title=""/>
                      </v:shape>
                      <w:control r:id="rId32" w:name="DefaultOcxName201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Sort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3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4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Which is the best search tool for finding Web sites that have been handpicked and recommended by someone else?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20pt;height:16pt" o:ole="">
                        <v:imagedata r:id="rId4" o:title=""/>
                      </v:shape>
                      <w:control r:id="rId35" w:name="DefaultOcxName211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6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Subject directories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20pt;height:16pt" o:ole="">
                        <v:imagedata r:id="rId4" o:title=""/>
                      </v:shape>
                      <w:control r:id="rId36" w:name="DefaultOcxName221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21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Search engines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20pt;height:16pt" o:ole="">
                        <v:imagedata r:id="rId4" o:title=""/>
                      </v:shape>
                      <w:control r:id="rId37" w:name="DefaultOcxName231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7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Meta-search engines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20pt;height:16pt" o:ole="">
                        <v:imagedata r:id="rId4" o:title=""/>
                      </v:shape>
                      <w:control r:id="rId38" w:name="DefaultOcxName241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Discussion groups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Subject directories tend to house fewer</w:t>
            </w:r>
            <w:r w:rsidRPr="002E55B3">
              <w:rPr>
                <w:rFonts w:ascii="Tahoma" w:eastAsia="Times New Roman" w:hAnsi="Tahoma" w:cs="Tahoma"/>
                <w:sz w:val="19"/>
                <w:szCs w:val="19"/>
              </w:rPr>
              <w:t>�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sometimes more relevant</w:t>
            </w:r>
            <w:r w:rsidRPr="002E55B3">
              <w:rPr>
                <w:rFonts w:ascii="Tahoma" w:eastAsia="Times New Roman" w:hAnsi="Tahoma" w:cs="Tahoma"/>
                <w:sz w:val="19"/>
                <w:szCs w:val="19"/>
              </w:rPr>
              <w:t>�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sites than those found through search engines. Sites in a subject directory often have been handpicked by editorial teams or specialists in a particular field.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9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0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Pollination is best defined as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20pt;height:16pt" o:ole="">
                        <v:imagedata r:id="rId4" o:title=""/>
                      </v:shape>
                      <w:control r:id="rId41" w:name="DefaultOcxName25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6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transfer of pollen from anther to stigma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43" type="#_x0000_t75" style="width:20pt;height:16pt" o:ole="">
                        <v:imagedata r:id="rId4" o:title=""/>
                      </v:shape>
                      <w:control r:id="rId42" w:name="DefaultOcxName261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3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germination of pollen grains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20pt;height:16pt" o:ole="">
                        <v:imagedata r:id="rId4" o:title=""/>
                      </v:shape>
                      <w:control r:id="rId43" w:name="DefaultOcxName271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7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growth of pollen tube in ovule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20pt;height:16pt" o:ole="">
                        <v:imagedata r:id="rId4" o:title=""/>
                      </v:shape>
                      <w:control r:id="rId44" w:name="DefaultOcxName281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3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visiting flowers by insects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5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6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Organic Substances which, in very small amounts, control growth and development called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20pt;height:16pt" o:ole="">
                        <v:imagedata r:id="rId4" o:title=""/>
                      </v:shape>
                      <w:control r:id="rId47" w:name="DefaultOcxName291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7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vitamins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20pt;height:16pt" o:ole="">
                        <v:imagedata r:id="rId4" o:title=""/>
                      </v:shape>
                      <w:control r:id="rId48" w:name="DefaultOcxName301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4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hormones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20pt;height:16pt" o:ole="">
                        <v:imagedata r:id="rId4" o:title=""/>
                      </v:shape>
                      <w:control r:id="rId49" w:name="DefaultOcxName311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enzymes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7" type="#_x0000_t75" style="width:20pt;height:16pt" o:ole="">
                        <v:imagedata r:id="rId4" o:title=""/>
                      </v:shape>
                      <w:control r:id="rId50" w:name="DefaultOcxName321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1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2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member of SEATO (South-East Asia Treaty Organisation) are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6" type="#_x0000_t75" style="width:20pt;height:16pt" o:ole="">
                        <v:imagedata r:id="rId4" o:title=""/>
                      </v:shape>
                      <w:control r:id="rId53" w:name="DefaultOcxName331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6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Australia, France, New Zealand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5" type="#_x0000_t75" style="width:20pt;height:16pt" o:ole="">
                        <v:imagedata r:id="rId4" o:title=""/>
                      </v:shape>
                      <w:control r:id="rId54" w:name="DefaultOcxName341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Philippines, Thailand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20pt;height:16pt" o:ole="">
                        <v:imagedata r:id="rId4" o:title=""/>
                      </v:shape>
                      <w:control r:id="rId55" w:name="DefaultOcxName35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7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UK and USA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20pt;height:16pt" o:ole="">
                        <v:imagedata r:id="rId4" o:title=""/>
                      </v:shape>
                      <w:control r:id="rId56" w:name="DefaultOcxName361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of the above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7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8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main purpose of ASEAN (Association of South-East Asian Nations) is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20pt;height:16pt" o:ole="">
                        <v:imagedata r:id="rId4" o:title=""/>
                      </v:shape>
                      <w:control r:id="rId59" w:name="DefaultOcxName371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3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 accelerate economic progress and maintain economic stability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20pt;height:16pt" o:ole="">
                        <v:imagedata r:id="rId4" o:title=""/>
                      </v:shape>
                      <w:control r:id="rId60" w:name="DefaultOcxName381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4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 maintain higher standards of living among member nations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20pt;height:16pt" o:ole="">
                        <v:imagedata r:id="rId4" o:title=""/>
                      </v:shape>
                      <w:control r:id="rId61" w:name="DefaultOcxName391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80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 provide collective defence and economic cooperation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20pt;height:16pt" o:ole="">
                        <v:imagedata r:id="rId4" o:title=""/>
                      </v:shape>
                      <w:control r:id="rId62" w:name="DefaultOcxName401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3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4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National Emblem was adopted by Government of India on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20pt;height:16pt" o:ole="">
                        <v:imagedata r:id="rId4" o:title=""/>
                      </v:shape>
                      <w:control r:id="rId65" w:name="DefaultOcxName411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6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January 26, 1950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20pt;height:16pt" o:ole="">
                        <v:imagedata r:id="rId4" o:title=""/>
                      </v:shape>
                      <w:control r:id="rId66" w:name="DefaultOcxName421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8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August 15, 1947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20pt;height:16pt" o:ole="">
                        <v:imagedata r:id="rId4" o:title=""/>
                      </v:shape>
                      <w:control r:id="rId67" w:name="DefaultOcxName431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7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August 2, 1950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20pt;height:16pt" o:ole="">
                        <v:imagedata r:id="rId4" o:title=""/>
                      </v:shape>
                      <w:control r:id="rId68" w:name="DefaultOcxName441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31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July 12, 1947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9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0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Pilotless target aircraft, fabricated at the Aeronautical Development Establishment, Bangalore, is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20pt;height:16pt" o:ole="">
                        <v:imagedata r:id="rId4" o:title=""/>
                      </v:shape>
                      <w:control r:id="rId71" w:name="DefaultOcxName4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Lakshya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20pt;height:16pt" o:ole="">
                        <v:imagedata r:id="rId4" o:title=""/>
                      </v:shape>
                      <w:control r:id="rId72" w:name="DefaultOcxName461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Cheetah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20pt;height:16pt" o:ole="">
                        <v:imagedata r:id="rId4" o:title=""/>
                      </v:shape>
                      <w:control r:id="rId73" w:name="DefaultOcxName471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Nishant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1" type="#_x0000_t75" style="width:20pt;height:16pt" o:ole="">
                        <v:imagedata r:id="rId4" o:title=""/>
                      </v:shape>
                      <w:control r:id="rId74" w:name="DefaultOcxName481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Arjun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5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6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When did Afghanistan ends monarchy and became a republic?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0" type="#_x0000_t75" style="width:20pt;height:16pt" o:ole="">
                        <v:imagedata r:id="rId4" o:title=""/>
                      </v:shape>
                      <w:control r:id="rId77" w:name="DefaultOcxName491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1949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20pt;height:16pt" o:ole="">
                        <v:imagedata r:id="rId4" o:title=""/>
                      </v:shape>
                      <w:control r:id="rId78" w:name="DefaultOcxName501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1973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20pt;height:16pt" o:ole="">
                        <v:imagedata r:id="rId4" o:title=""/>
                      </v:shape>
                      <w:control r:id="rId79" w:name="DefaultOcxName511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1965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20pt;height:16pt" o:ole="">
                        <v:imagedata r:id="rId4" o:title=""/>
                      </v:shape>
                      <w:control r:id="rId80" w:name="DefaultOcxName521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2000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1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2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When did India hosted the Common wealth meeting?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20pt;height:16pt" o:ole="">
                        <v:imagedata r:id="rId4" o:title=""/>
                      </v:shape>
                      <w:control r:id="rId83" w:name="DefaultOcxName531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1961 at Bangalore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20pt;height:16pt" o:ole="">
                        <v:imagedata r:id="rId4" o:title=""/>
                      </v:shape>
                      <w:control r:id="rId84" w:name="DefaultOcxName541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31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1976 at Pune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20pt;height:16pt" o:ole="">
                        <v:imagedata r:id="rId4" o:title=""/>
                      </v:shape>
                      <w:control r:id="rId85" w:name="DefaultOcxName55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1983 at New Delhi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20pt;height:16pt" o:ole="">
                        <v:imagedata r:id="rId4" o:title=""/>
                      </v:shape>
                      <w:control r:id="rId86" w:name="DefaultOcxName561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7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8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Which city in Tamil Nadu has airport?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20pt;height:16pt" o:ole="">
                        <v:imagedata r:id="rId4" o:title=""/>
                      </v:shape>
                      <w:control r:id="rId89" w:name="DefaultOcxName571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Chennai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20pt;height:16pt" o:ole="">
                        <v:imagedata r:id="rId4" o:title=""/>
                      </v:shape>
                      <w:control r:id="rId90" w:name="DefaultOcxName581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7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Triuchirapalli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20pt;height:16pt" o:ole="">
                        <v:imagedata r:id="rId4" o:title=""/>
                      </v:shape>
                      <w:control r:id="rId91" w:name="DefaultOcxName591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Madurai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20pt;height:16pt" o:ole="">
                        <v:imagedata r:id="rId4" o:title=""/>
                      </v:shape>
                      <w:control r:id="rId92" w:name="DefaultOcxName601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of the above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3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4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lowermost and the oldest epoch of the Tertiary Period of geologic time is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8" type="#_x0000_t75" style="width:20pt;height:16pt" o:ole="">
                        <v:imagedata r:id="rId4" o:title=""/>
                      </v:shape>
                      <w:control r:id="rId95" w:name="DefaultOcxName611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Pliocene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20pt;height:16pt" o:ole="">
                        <v:imagedata r:id="rId4" o:title=""/>
                      </v:shape>
                      <w:control r:id="rId96" w:name="DefaultOcxName621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Palaeozoic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20pt;height:16pt" o:ole="">
                        <v:imagedata r:id="rId4" o:title=""/>
                      </v:shape>
                      <w:control r:id="rId97" w:name="DefaultOcxName631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3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Holocene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5" type="#_x0000_t75" style="width:20pt;height:16pt" o:ole="">
                        <v:imagedata r:id="rId4" o:title=""/>
                      </v:shape>
                      <w:control r:id="rId98" w:name="DefaultOcxName641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Palaeocene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9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0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meridian passing through London is called the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20pt;height:16pt" o:ole="">
                        <v:imagedata r:id="rId4" o:title=""/>
                      </v:shape>
                      <w:control r:id="rId101" w:name="DefaultOcxName65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equator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20pt;height:16pt" o:ole="">
                        <v:imagedata r:id="rId4" o:title=""/>
                      </v:shape>
                      <w:control r:id="rId102" w:name="DefaultOcxName661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Tropic of Cancer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20pt;height:16pt" o:ole="">
                        <v:imagedata r:id="rId4" o:title=""/>
                      </v:shape>
                      <w:control r:id="rId103" w:name="DefaultOcxName671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1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Prime Meridian of 0</w:t>
                        </w:r>
                        <w:r w:rsidRPr="002E55B3">
                          <w:rPr>
                            <w:rFonts w:ascii="Tahoma" w:eastAsia="Times New Roman" w:hAnsi="Tahoma" w:cs="Tahoma"/>
                            <w:sz w:val="19"/>
                            <w:szCs w:val="19"/>
                          </w:rPr>
                          <w:t>�</w:t>
                        </w: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 xml:space="preserve"> Meridian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20pt;height:16pt" o:ole="">
                        <v:imagedata r:id="rId4" o:title=""/>
                      </v:shape>
                      <w:control r:id="rId104" w:name="DefaultOcxName681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16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Tropic of Capricorn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5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6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The movement of particles by rolling, sliding and shuffling along the eroded surface is called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20pt;height:16pt" o:ole="">
                        <v:imagedata r:id="rId4" o:title=""/>
                      </v:shape>
                      <w:control r:id="rId107" w:name="DefaultOcxName691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saltation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20pt;height:16pt" o:ole="">
                        <v:imagedata r:id="rId4" o:title=""/>
                      </v:shape>
                      <w:control r:id="rId108" w:name="DefaultOcxName701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suspension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20pt;height:16pt" o:ole="">
                        <v:imagedata r:id="rId4" o:title=""/>
                      </v:shape>
                      <w:control r:id="rId109" w:name="DefaultOcxName711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traction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20pt;height:16pt" o:ole="">
                        <v:imagedata r:id="rId4" o:title=""/>
                      </v:shape>
                      <w:control r:id="rId110" w:name="DefaultOcxName721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solution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Learn more problems on : </w:t>
            </w:r>
            <w:hyperlink r:id="rId111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2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Who has written the book 'My Frozen Turbulence in Kashmir'?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20pt;height:16pt" o:ole="">
                        <v:imagedata r:id="rId4" o:title=""/>
                      </v:shape>
                      <w:control r:id="rId113" w:name="DefaultOcxName731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Anees Jung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20pt;height:16pt" o:ole="">
                        <v:imagedata r:id="rId4" o:title=""/>
                      </v:shape>
                      <w:control r:id="rId114" w:name="DefaultOcxName741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8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Jagmohan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4" type="#_x0000_t75" style="width:20pt;height:16pt" o:ole="">
                        <v:imagedata r:id="rId4" o:title=""/>
                      </v:shape>
                      <w:control r:id="rId115" w:name="DefaultOcxName751" w:shapeid="_x0000_i119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6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M.J.Akbar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3" type="#_x0000_t75" style="width:20pt;height:16pt" o:ole="">
                        <v:imagedata r:id="rId4" o:title=""/>
                      </v:shape>
                      <w:control r:id="rId116" w:name="DefaultOcxName761" w:shapeid="_x0000_i119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36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Nissim Ezekiel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7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Books and Authors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8" w:tgtFrame="_blank" w:history="1">
              <w:r w:rsidRPr="002E55B3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82D0B" w:rsidRPr="002E55B3" w:rsidRDefault="00F82D0B" w:rsidP="00F82D0B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F82D0B" w:rsidRPr="002E55B3" w:rsidTr="00F26F61">
        <w:trPr>
          <w:tblCellSpacing w:w="0" w:type="dxa"/>
        </w:trPr>
        <w:tc>
          <w:tcPr>
            <w:tcW w:w="333" w:type="dxa"/>
            <w:vMerge w:val="restart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Which of the following countries is not a member of the G-8 group?</w:t>
            </w:r>
          </w:p>
        </w:tc>
      </w:tr>
      <w:tr w:rsidR="00F82D0B" w:rsidRPr="002E55B3" w:rsidTr="00F26F6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2" type="#_x0000_t75" style="width:20pt;height:16pt" o:ole="">
                        <v:imagedata r:id="rId4" o:title=""/>
                      </v:shape>
                      <w:control r:id="rId119" w:name="DefaultOcxName771" w:shapeid="_x0000_i119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Germany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1" type="#_x0000_t75" style="width:20pt;height:16pt" o:ole="">
                        <v:imagedata r:id="rId4" o:title=""/>
                      </v:shape>
                      <w:control r:id="rId120" w:name="DefaultOcxName781" w:shapeid="_x0000_i119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2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France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0" type="#_x0000_t75" style="width:20pt;height:16pt" o:ole="">
                        <v:imagedata r:id="rId4" o:title=""/>
                      </v:shape>
                      <w:control r:id="rId121" w:name="DefaultOcxName791" w:shapeid="_x0000_i119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9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Italy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F82D0B" w:rsidRPr="002E55B3" w:rsidTr="00F26F61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89" type="#_x0000_t75" style="width:20pt;height:16pt" o:ole="">
                        <v:imagedata r:id="rId4" o:title=""/>
                      </v:shape>
                      <w:control r:id="rId122" w:name="DefaultOcxName801" w:shapeid="_x0000_i118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2E55B3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</w:tblGrid>
                  <w:tr w:rsidR="00F82D0B" w:rsidRPr="002E55B3" w:rsidTr="00F26F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2D0B" w:rsidRPr="002E55B3" w:rsidRDefault="00F82D0B" w:rsidP="00F26F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2E55B3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Spain</w:t>
                        </w:r>
                      </w:p>
                    </w:tc>
                  </w:tr>
                </w:tbl>
                <w:p w:rsidR="00F82D0B" w:rsidRPr="002E55B3" w:rsidRDefault="00F82D0B" w:rsidP="00F26F6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82D0B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2E55B3" w:rsidRPr="002E55B3" w:rsidRDefault="00F82D0B" w:rsidP="00F26F61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2E55B3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2E55B3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2E55B3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2D0B"/>
    <w:rsid w:val="001702C9"/>
    <w:rsid w:val="00564792"/>
    <w:rsid w:val="00F8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0B"/>
  </w:style>
  <w:style w:type="paragraph" w:styleId="Heading1">
    <w:name w:val="heading 1"/>
    <w:basedOn w:val="Normal"/>
    <w:link w:val="Heading1Char"/>
    <w:uiPriority w:val="9"/>
    <w:qFormat/>
    <w:rsid w:val="00F82D0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2D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0B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2D0B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2D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0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2D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2D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2D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2D0B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F82D0B"/>
  </w:style>
  <w:style w:type="character" w:customStyle="1" w:styleId="ib-green">
    <w:name w:val="ib-green"/>
    <w:basedOn w:val="DefaultParagraphFont"/>
    <w:rsid w:val="00F82D0B"/>
  </w:style>
  <w:style w:type="paragraph" w:styleId="NormalWeb">
    <w:name w:val="Normal (Web)"/>
    <w:basedOn w:val="Normal"/>
    <w:uiPriority w:val="99"/>
    <w:unhideWhenUsed/>
    <w:rsid w:val="00F82D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F82D0B"/>
  </w:style>
  <w:style w:type="character" w:customStyle="1" w:styleId="ib-dgray">
    <w:name w:val="ib-dgray"/>
    <w:basedOn w:val="DefaultParagraphFont"/>
    <w:rsid w:val="00F82D0B"/>
  </w:style>
  <w:style w:type="paragraph" w:styleId="BalloonText">
    <w:name w:val="Balloon Text"/>
    <w:basedOn w:val="Normal"/>
    <w:link w:val="BalloonTextChar"/>
    <w:uiPriority w:val="99"/>
    <w:semiHidden/>
    <w:unhideWhenUsed/>
    <w:rsid w:val="00F8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hyperlink" Target="https://www.indiabix.com/general-knowledge/books-and-authors/" TargetMode="External"/><Relationship Id="rId21" Type="http://schemas.openxmlformats.org/officeDocument/2006/relationships/hyperlink" Target="https://www.indiabix.com/general-knowledge/inventions/" TargetMode="External"/><Relationship Id="rId42" Type="http://schemas.openxmlformats.org/officeDocument/2006/relationships/control" Target="activeX/activeX26.xml"/><Relationship Id="rId47" Type="http://schemas.openxmlformats.org/officeDocument/2006/relationships/control" Target="activeX/activeX29.xml"/><Relationship Id="rId63" Type="http://schemas.openxmlformats.org/officeDocument/2006/relationships/hyperlink" Target="https://www.indiabix.com/general-knowledge/basic-general-knowledge/" TargetMode="External"/><Relationship Id="rId68" Type="http://schemas.openxmlformats.org/officeDocument/2006/relationships/control" Target="activeX/activeX44.xml"/><Relationship Id="rId84" Type="http://schemas.openxmlformats.org/officeDocument/2006/relationships/control" Target="activeX/activeX54.xml"/><Relationship Id="rId89" Type="http://schemas.openxmlformats.org/officeDocument/2006/relationships/control" Target="activeX/activeX57.xml"/><Relationship Id="rId112" Type="http://schemas.openxmlformats.org/officeDocument/2006/relationships/hyperlink" Target="https://www.indiabix.com/general-knowledge/world-geography/discussion-1970" TargetMode="External"/><Relationship Id="rId16" Type="http://schemas.openxmlformats.org/officeDocument/2006/relationships/hyperlink" Target="https://www.indiabix.com/general-knowledge/world-geography/discussion-244" TargetMode="External"/><Relationship Id="rId107" Type="http://schemas.openxmlformats.org/officeDocument/2006/relationships/control" Target="activeX/activeX69.xml"/><Relationship Id="rId11" Type="http://schemas.openxmlformats.org/officeDocument/2006/relationships/control" Target="activeX/activeX5.xml"/><Relationship Id="rId32" Type="http://schemas.openxmlformats.org/officeDocument/2006/relationships/control" Target="activeX/activeX20.xml"/><Relationship Id="rId37" Type="http://schemas.openxmlformats.org/officeDocument/2006/relationships/control" Target="activeX/activeX23.xml"/><Relationship Id="rId53" Type="http://schemas.openxmlformats.org/officeDocument/2006/relationships/control" Target="activeX/activeX33.xml"/><Relationship Id="rId58" Type="http://schemas.openxmlformats.org/officeDocument/2006/relationships/hyperlink" Target="https://www.indiabix.com/general-knowledge/basic-general-knowledge/discussion-1570" TargetMode="External"/><Relationship Id="rId74" Type="http://schemas.openxmlformats.org/officeDocument/2006/relationships/control" Target="activeX/activeX48.xml"/><Relationship Id="rId79" Type="http://schemas.openxmlformats.org/officeDocument/2006/relationships/control" Target="activeX/activeX51.xml"/><Relationship Id="rId102" Type="http://schemas.openxmlformats.org/officeDocument/2006/relationships/control" Target="activeX/activeX66.xml"/><Relationship Id="rId123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39.xml"/><Relationship Id="rId82" Type="http://schemas.openxmlformats.org/officeDocument/2006/relationships/hyperlink" Target="https://www.indiabix.com/general-knowledge/basic-general-knowledge/discussion-1785" TargetMode="External"/><Relationship Id="rId90" Type="http://schemas.openxmlformats.org/officeDocument/2006/relationships/control" Target="activeX/activeX58.xml"/><Relationship Id="rId95" Type="http://schemas.openxmlformats.org/officeDocument/2006/relationships/control" Target="activeX/activeX61.xml"/><Relationship Id="rId19" Type="http://schemas.openxmlformats.org/officeDocument/2006/relationships/control" Target="activeX/activeX11.xml"/><Relationship Id="rId14" Type="http://schemas.openxmlformats.org/officeDocument/2006/relationships/control" Target="activeX/activeX8.xml"/><Relationship Id="rId22" Type="http://schemas.openxmlformats.org/officeDocument/2006/relationships/hyperlink" Target="https://www.indiabix.com/general-knowledge/inventions/discussion-853" TargetMode="External"/><Relationship Id="rId27" Type="http://schemas.openxmlformats.org/officeDocument/2006/relationships/hyperlink" Target="https://www.indiabix.com/general-knowledge/sports/" TargetMode="External"/><Relationship Id="rId30" Type="http://schemas.openxmlformats.org/officeDocument/2006/relationships/control" Target="activeX/activeX18.xml"/><Relationship Id="rId35" Type="http://schemas.openxmlformats.org/officeDocument/2006/relationships/control" Target="activeX/activeX21.xml"/><Relationship Id="rId43" Type="http://schemas.openxmlformats.org/officeDocument/2006/relationships/control" Target="activeX/activeX27.xml"/><Relationship Id="rId48" Type="http://schemas.openxmlformats.org/officeDocument/2006/relationships/control" Target="activeX/activeX30.xml"/><Relationship Id="rId56" Type="http://schemas.openxmlformats.org/officeDocument/2006/relationships/control" Target="activeX/activeX36.xml"/><Relationship Id="rId64" Type="http://schemas.openxmlformats.org/officeDocument/2006/relationships/hyperlink" Target="https://www.indiabix.com/general-knowledge/basic-general-knowledge/discussion-1560" TargetMode="External"/><Relationship Id="rId69" Type="http://schemas.openxmlformats.org/officeDocument/2006/relationships/hyperlink" Target="https://www.indiabix.com/general-knowledge/basic-general-knowledge/" TargetMode="External"/><Relationship Id="rId77" Type="http://schemas.openxmlformats.org/officeDocument/2006/relationships/control" Target="activeX/activeX49.xml"/><Relationship Id="rId100" Type="http://schemas.openxmlformats.org/officeDocument/2006/relationships/hyperlink" Target="https://www.indiabix.com/general-knowledge/world-geography/discussion-1899" TargetMode="External"/><Relationship Id="rId105" Type="http://schemas.openxmlformats.org/officeDocument/2006/relationships/hyperlink" Target="https://www.indiabix.com/general-knowledge/world-geography/" TargetMode="External"/><Relationship Id="rId113" Type="http://schemas.openxmlformats.org/officeDocument/2006/relationships/control" Target="activeX/activeX73.xml"/><Relationship Id="rId118" Type="http://schemas.openxmlformats.org/officeDocument/2006/relationships/hyperlink" Target="https://www.indiabix.com/general-knowledge/books-and-authors/discussion-2367" TargetMode="External"/><Relationship Id="rId8" Type="http://schemas.openxmlformats.org/officeDocument/2006/relationships/control" Target="activeX/activeX4.xml"/><Relationship Id="rId51" Type="http://schemas.openxmlformats.org/officeDocument/2006/relationships/hyperlink" Target="https://www.indiabix.com/general-knowledge/biology/" TargetMode="External"/><Relationship Id="rId72" Type="http://schemas.openxmlformats.org/officeDocument/2006/relationships/control" Target="activeX/activeX46.xml"/><Relationship Id="rId80" Type="http://schemas.openxmlformats.org/officeDocument/2006/relationships/control" Target="activeX/activeX52.xml"/><Relationship Id="rId85" Type="http://schemas.openxmlformats.org/officeDocument/2006/relationships/control" Target="activeX/activeX55.xml"/><Relationship Id="rId93" Type="http://schemas.openxmlformats.org/officeDocument/2006/relationships/hyperlink" Target="https://www.indiabix.com/general-knowledge/basic-general-knowledge/" TargetMode="External"/><Relationship Id="rId98" Type="http://schemas.openxmlformats.org/officeDocument/2006/relationships/control" Target="activeX/activeX64.xml"/><Relationship Id="rId121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hyperlink" Target="https://www.indiabix.com/general-knowledge/technology/" TargetMode="External"/><Relationship Id="rId38" Type="http://schemas.openxmlformats.org/officeDocument/2006/relationships/control" Target="activeX/activeX24.xml"/><Relationship Id="rId46" Type="http://schemas.openxmlformats.org/officeDocument/2006/relationships/hyperlink" Target="https://www.indiabix.com/general-knowledge/biology/discussion-1397" TargetMode="External"/><Relationship Id="rId59" Type="http://schemas.openxmlformats.org/officeDocument/2006/relationships/control" Target="activeX/activeX37.xml"/><Relationship Id="rId67" Type="http://schemas.openxmlformats.org/officeDocument/2006/relationships/control" Target="activeX/activeX43.xml"/><Relationship Id="rId103" Type="http://schemas.openxmlformats.org/officeDocument/2006/relationships/control" Target="activeX/activeX67.xml"/><Relationship Id="rId108" Type="http://schemas.openxmlformats.org/officeDocument/2006/relationships/control" Target="activeX/activeX70.xml"/><Relationship Id="rId116" Type="http://schemas.openxmlformats.org/officeDocument/2006/relationships/control" Target="activeX/activeX76.xml"/><Relationship Id="rId124" Type="http://schemas.openxmlformats.org/officeDocument/2006/relationships/theme" Target="theme/theme1.xml"/><Relationship Id="rId20" Type="http://schemas.openxmlformats.org/officeDocument/2006/relationships/control" Target="activeX/activeX12.xml"/><Relationship Id="rId41" Type="http://schemas.openxmlformats.org/officeDocument/2006/relationships/control" Target="activeX/activeX25.xml"/><Relationship Id="rId54" Type="http://schemas.openxmlformats.org/officeDocument/2006/relationships/control" Target="activeX/activeX34.xml"/><Relationship Id="rId62" Type="http://schemas.openxmlformats.org/officeDocument/2006/relationships/control" Target="activeX/activeX40.xml"/><Relationship Id="rId70" Type="http://schemas.openxmlformats.org/officeDocument/2006/relationships/hyperlink" Target="https://www.indiabix.com/general-knowledge/basic-general-knowledge/discussion-1573" TargetMode="External"/><Relationship Id="rId75" Type="http://schemas.openxmlformats.org/officeDocument/2006/relationships/hyperlink" Target="https://www.indiabix.com/general-knowledge/basic-general-knowledge/" TargetMode="External"/><Relationship Id="rId83" Type="http://schemas.openxmlformats.org/officeDocument/2006/relationships/control" Target="activeX/activeX53.xml"/><Relationship Id="rId88" Type="http://schemas.openxmlformats.org/officeDocument/2006/relationships/hyperlink" Target="https://www.indiabix.com/general-knowledge/basic-general-knowledge/discussion-1794" TargetMode="External"/><Relationship Id="rId91" Type="http://schemas.openxmlformats.org/officeDocument/2006/relationships/control" Target="activeX/activeX59.xml"/><Relationship Id="rId96" Type="http://schemas.openxmlformats.org/officeDocument/2006/relationships/control" Target="activeX/activeX62.xml"/><Relationship Id="rId111" Type="http://schemas.openxmlformats.org/officeDocument/2006/relationships/hyperlink" Target="https://www.indiabix.com/general-knowledge/world-geography/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hyperlink" Target="https://www.indiabix.com/general-knowledge/world-geography/" TargetMode="External"/><Relationship Id="rId23" Type="http://schemas.openxmlformats.org/officeDocument/2006/relationships/control" Target="activeX/activeX13.xml"/><Relationship Id="rId28" Type="http://schemas.openxmlformats.org/officeDocument/2006/relationships/hyperlink" Target="https://www.indiabix.com/general-knowledge/sports/discussion-1008" TargetMode="External"/><Relationship Id="rId36" Type="http://schemas.openxmlformats.org/officeDocument/2006/relationships/control" Target="activeX/activeX22.xml"/><Relationship Id="rId49" Type="http://schemas.openxmlformats.org/officeDocument/2006/relationships/control" Target="activeX/activeX31.xml"/><Relationship Id="rId57" Type="http://schemas.openxmlformats.org/officeDocument/2006/relationships/hyperlink" Target="https://www.indiabix.com/general-knowledge/basic-general-knowledge/" TargetMode="External"/><Relationship Id="rId106" Type="http://schemas.openxmlformats.org/officeDocument/2006/relationships/hyperlink" Target="https://www.indiabix.com/general-knowledge/world-geography/discussion-1936" TargetMode="External"/><Relationship Id="rId114" Type="http://schemas.openxmlformats.org/officeDocument/2006/relationships/control" Target="activeX/activeX74.xml"/><Relationship Id="rId119" Type="http://schemas.openxmlformats.org/officeDocument/2006/relationships/control" Target="activeX/activeX77.xml"/><Relationship Id="rId10" Type="http://schemas.openxmlformats.org/officeDocument/2006/relationships/hyperlink" Target="https://www.indiabix.com/general-knowledge/indian-politics/discussion-159" TargetMode="External"/><Relationship Id="rId31" Type="http://schemas.openxmlformats.org/officeDocument/2006/relationships/control" Target="activeX/activeX19.xml"/><Relationship Id="rId44" Type="http://schemas.openxmlformats.org/officeDocument/2006/relationships/control" Target="activeX/activeX28.xml"/><Relationship Id="rId52" Type="http://schemas.openxmlformats.org/officeDocument/2006/relationships/hyperlink" Target="https://www.indiabix.com/general-knowledge/biology/discussion-1360" TargetMode="External"/><Relationship Id="rId60" Type="http://schemas.openxmlformats.org/officeDocument/2006/relationships/control" Target="activeX/activeX38.xml"/><Relationship Id="rId65" Type="http://schemas.openxmlformats.org/officeDocument/2006/relationships/control" Target="activeX/activeX41.xml"/><Relationship Id="rId73" Type="http://schemas.openxmlformats.org/officeDocument/2006/relationships/control" Target="activeX/activeX47.xml"/><Relationship Id="rId78" Type="http://schemas.openxmlformats.org/officeDocument/2006/relationships/control" Target="activeX/activeX50.xml"/><Relationship Id="rId81" Type="http://schemas.openxmlformats.org/officeDocument/2006/relationships/hyperlink" Target="https://www.indiabix.com/general-knowledge/basic-general-knowledge/" TargetMode="External"/><Relationship Id="rId86" Type="http://schemas.openxmlformats.org/officeDocument/2006/relationships/control" Target="activeX/activeX56.xml"/><Relationship Id="rId94" Type="http://schemas.openxmlformats.org/officeDocument/2006/relationships/hyperlink" Target="https://www.indiabix.com/general-knowledge/basic-general-knowledge/discussion-1844" TargetMode="External"/><Relationship Id="rId99" Type="http://schemas.openxmlformats.org/officeDocument/2006/relationships/hyperlink" Target="https://www.indiabix.com/general-knowledge/world-geography/" TargetMode="External"/><Relationship Id="rId101" Type="http://schemas.openxmlformats.org/officeDocument/2006/relationships/control" Target="activeX/activeX65.xml"/><Relationship Id="rId122" Type="http://schemas.openxmlformats.org/officeDocument/2006/relationships/control" Target="activeX/activeX80.xml"/><Relationship Id="rId4" Type="http://schemas.openxmlformats.org/officeDocument/2006/relationships/image" Target="media/image1.wmf"/><Relationship Id="rId9" Type="http://schemas.openxmlformats.org/officeDocument/2006/relationships/hyperlink" Target="https://www.indiabix.com/general-knowledge/indian-politics/" TargetMode="Externa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hyperlink" Target="https://www.indiabix.com/general-knowledge/technology/" TargetMode="External"/><Relationship Id="rId109" Type="http://schemas.openxmlformats.org/officeDocument/2006/relationships/control" Target="activeX/activeX71.xml"/><Relationship Id="rId34" Type="http://schemas.openxmlformats.org/officeDocument/2006/relationships/hyperlink" Target="https://www.indiabix.com/general-knowledge/technology/discussion-1122" TargetMode="External"/><Relationship Id="rId50" Type="http://schemas.openxmlformats.org/officeDocument/2006/relationships/control" Target="activeX/activeX32.xml"/><Relationship Id="rId55" Type="http://schemas.openxmlformats.org/officeDocument/2006/relationships/control" Target="activeX/activeX35.xml"/><Relationship Id="rId76" Type="http://schemas.openxmlformats.org/officeDocument/2006/relationships/hyperlink" Target="https://www.indiabix.com/general-knowledge/basic-general-knowledge/discussion-1607" TargetMode="External"/><Relationship Id="rId97" Type="http://schemas.openxmlformats.org/officeDocument/2006/relationships/control" Target="activeX/activeX63.xml"/><Relationship Id="rId104" Type="http://schemas.openxmlformats.org/officeDocument/2006/relationships/control" Target="activeX/activeX68.xml"/><Relationship Id="rId120" Type="http://schemas.openxmlformats.org/officeDocument/2006/relationships/control" Target="activeX/activeX78.xml"/><Relationship Id="rId7" Type="http://schemas.openxmlformats.org/officeDocument/2006/relationships/control" Target="activeX/activeX3.xml"/><Relationship Id="rId71" Type="http://schemas.openxmlformats.org/officeDocument/2006/relationships/control" Target="activeX/activeX45.xml"/><Relationship Id="rId92" Type="http://schemas.openxmlformats.org/officeDocument/2006/relationships/control" Target="activeX/activeX60.xml"/><Relationship Id="rId2" Type="http://schemas.openxmlformats.org/officeDocument/2006/relationships/settings" Target="setting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4.xml"/><Relationship Id="rId40" Type="http://schemas.openxmlformats.org/officeDocument/2006/relationships/hyperlink" Target="https://www.indiabix.com/general-knowledge/technology/discussion-1203" TargetMode="External"/><Relationship Id="rId45" Type="http://schemas.openxmlformats.org/officeDocument/2006/relationships/hyperlink" Target="https://www.indiabix.com/general-knowledge/biology/" TargetMode="External"/><Relationship Id="rId66" Type="http://schemas.openxmlformats.org/officeDocument/2006/relationships/control" Target="activeX/activeX42.xml"/><Relationship Id="rId87" Type="http://schemas.openxmlformats.org/officeDocument/2006/relationships/hyperlink" Target="https://www.indiabix.com/general-knowledge/basic-general-knowledge/" TargetMode="External"/><Relationship Id="rId110" Type="http://schemas.openxmlformats.org/officeDocument/2006/relationships/control" Target="activeX/activeX72.xml"/><Relationship Id="rId115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2041</Words>
  <Characters>11636</Characters>
  <Application>Microsoft Office Word</Application>
  <DocSecurity>0</DocSecurity>
  <Lines>96</Lines>
  <Paragraphs>27</Paragraphs>
  <ScaleCrop>false</ScaleCrop>
  <Company>Deftones</Company>
  <LinksUpToDate>false</LinksUpToDate>
  <CharactersWithSpaces>13650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2019-01-21T17:03:00Z</dcterms:created>
  <dcterms:modified xsi:type="dcterms:W3CDTF">2019-01-21T17:03:00Z</dcterms:modified>
</cp:coreProperties>
</file>