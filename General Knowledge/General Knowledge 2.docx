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73" w:rsidRPr="000A3573" w:rsidRDefault="000A3573" w:rsidP="000A3573">
      <w:pPr>
        <w:spacing w:after="0" w:line="240" w:lineRule="auto"/>
        <w:rPr>
          <w:rFonts w:ascii="Arial" w:eastAsia="Times New Roman" w:hAnsi="Arial" w:cs="Arial"/>
          <w:color w:val="000000"/>
          <w:sz w:val="19"/>
          <w:szCs w:val="19"/>
        </w:rPr>
      </w:pPr>
      <w:r>
        <w:rPr>
          <w:rFonts w:ascii="Arial" w:eastAsia="Times New Roman" w:hAnsi="Arial" w:cs="Arial"/>
          <w:noProof/>
          <w:color w:val="0077CC"/>
          <w:sz w:val="19"/>
          <w:szCs w:val="19"/>
        </w:rPr>
        <w:drawing>
          <wp:inline distT="0" distB="0" distL="0" distR="0">
            <wp:extent cx="1989455" cy="592455"/>
            <wp:effectExtent l="19050" t="0" r="0" b="0"/>
            <wp:docPr id="1" name="Picture 1" descr="IndiaBIX.C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BIX.Com">
                      <a:hlinkClick r:id="rId4"/>
                    </pic:cNvPr>
                    <pic:cNvPicPr>
                      <a:picLocks noChangeAspect="1" noChangeArrowheads="1"/>
                    </pic:cNvPicPr>
                  </pic:nvPicPr>
                  <pic:blipFill>
                    <a:blip r:embed="rId5"/>
                    <a:srcRect/>
                    <a:stretch>
                      <a:fillRect/>
                    </a:stretch>
                  </pic:blipFill>
                  <pic:spPr bwMode="auto">
                    <a:xfrm>
                      <a:off x="0" y="0"/>
                      <a:ext cx="1989455" cy="592455"/>
                    </a:xfrm>
                    <a:prstGeom prst="rect">
                      <a:avLst/>
                    </a:prstGeom>
                    <a:noFill/>
                    <a:ln w="9525">
                      <a:noFill/>
                      <a:miter lim="800000"/>
                      <a:headEnd/>
                      <a:tailEnd/>
                    </a:ln>
                  </pic:spPr>
                </pic:pic>
              </a:graphicData>
            </a:graphic>
          </wp:inline>
        </w:drawing>
      </w:r>
    </w:p>
    <w:p w:rsidR="000A3573" w:rsidRPr="000A3573" w:rsidRDefault="000A3573" w:rsidP="000A3573">
      <w:pPr>
        <w:pBdr>
          <w:bottom w:val="single" w:sz="6" w:space="1" w:color="auto"/>
        </w:pBdr>
        <w:spacing w:after="0" w:line="240" w:lineRule="auto"/>
        <w:jc w:val="center"/>
        <w:rPr>
          <w:rFonts w:ascii="Arial" w:eastAsia="Times New Roman" w:hAnsi="Arial" w:cs="Arial"/>
          <w:vanish/>
          <w:sz w:val="16"/>
          <w:szCs w:val="16"/>
        </w:rPr>
      </w:pPr>
      <w:r w:rsidRPr="000A3573">
        <w:rPr>
          <w:rFonts w:ascii="Arial" w:eastAsia="Times New Roman" w:hAnsi="Arial" w:cs="Arial"/>
          <w:vanish/>
          <w:sz w:val="16"/>
          <w:szCs w:val="16"/>
        </w:rPr>
        <w:t>Top of Form</w:t>
      </w:r>
    </w:p>
    <w:p w:rsidR="000A3573" w:rsidRPr="000A3573" w:rsidRDefault="000A3573" w:rsidP="000A3573">
      <w:pPr>
        <w:spacing w:after="0" w:line="240" w:lineRule="auto"/>
        <w:jc w:val="right"/>
        <w:rPr>
          <w:rFonts w:ascii="Arial" w:eastAsia="Times New Roman" w:hAnsi="Arial" w:cs="Arial"/>
          <w:color w:val="000000"/>
          <w:sz w:val="19"/>
          <w:szCs w:val="19"/>
        </w:rPr>
      </w:pPr>
      <w:r w:rsidRPr="000A3573">
        <w:rPr>
          <w:rFonts w:ascii="Arial" w:eastAsia="Times New Roman" w:hAnsi="Arial" w:cs="Arial"/>
          <w:color w:val="000000"/>
          <w:sz w:val="19"/>
          <w:szCs w:val="19"/>
        </w:rPr>
        <w:t> </w:t>
      </w:r>
    </w:p>
    <w:p w:rsidR="000A3573" w:rsidRPr="000A3573" w:rsidRDefault="000A3573" w:rsidP="000A3573">
      <w:pPr>
        <w:spacing w:after="0" w:line="240" w:lineRule="auto"/>
        <w:jc w:val="right"/>
        <w:rPr>
          <w:rFonts w:ascii="Arial" w:eastAsia="Times New Roman" w:hAnsi="Arial" w:cs="Arial"/>
          <w:color w:val="000000"/>
          <w:sz w:val="19"/>
          <w:szCs w:val="19"/>
        </w:rPr>
      </w:pPr>
      <w:r w:rsidRPr="000A3573">
        <w:rPr>
          <w:rFonts w:ascii="Arial" w:eastAsia="Times New Roman" w:hAnsi="Arial" w:cs="Arial"/>
          <w:color w:val="00000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style="width:64pt;height:20pt" o:ole="">
            <v:imagedata r:id="rId6" o:title=""/>
          </v:shape>
          <w:control r:id="rId7" w:name="DefaultOcxName" w:shapeid="_x0000_i1275"/>
        </w:object>
      </w:r>
    </w:p>
    <w:p w:rsidR="000A3573" w:rsidRPr="000A3573" w:rsidRDefault="000A3573" w:rsidP="000A3573">
      <w:pPr>
        <w:pBdr>
          <w:top w:val="single" w:sz="6" w:space="1" w:color="auto"/>
        </w:pBdr>
        <w:spacing w:after="0" w:line="240" w:lineRule="auto"/>
        <w:jc w:val="center"/>
        <w:rPr>
          <w:rFonts w:ascii="Arial" w:eastAsia="Times New Roman" w:hAnsi="Arial" w:cs="Arial"/>
          <w:vanish/>
          <w:sz w:val="16"/>
          <w:szCs w:val="16"/>
        </w:rPr>
      </w:pPr>
      <w:r w:rsidRPr="000A3573">
        <w:rPr>
          <w:rFonts w:ascii="Arial" w:eastAsia="Times New Roman" w:hAnsi="Arial" w:cs="Arial"/>
          <w:vanish/>
          <w:sz w:val="16"/>
          <w:szCs w:val="16"/>
        </w:rPr>
        <w:t>Bottom of Form</w:t>
      </w:r>
    </w:p>
    <w:p w:rsidR="000A3573" w:rsidRPr="000A3573" w:rsidRDefault="000A3573" w:rsidP="000A3573">
      <w:pPr>
        <w:spacing w:after="0" w:line="240" w:lineRule="auto"/>
        <w:rPr>
          <w:rFonts w:ascii="Arial" w:eastAsia="Times New Roman" w:hAnsi="Arial" w:cs="Arial"/>
          <w:color w:val="000000"/>
          <w:sz w:val="19"/>
          <w:szCs w:val="19"/>
        </w:rPr>
      </w:pPr>
      <w:r>
        <w:rPr>
          <w:rFonts w:ascii="Arial" w:eastAsia="Times New Roman" w:hAnsi="Arial" w:cs="Arial"/>
          <w:b/>
          <w:bCs/>
          <w:noProof/>
          <w:color w:val="FFFFFF"/>
          <w:sz w:val="17"/>
          <w:szCs w:val="17"/>
        </w:rPr>
        <w:drawing>
          <wp:inline distT="0" distB="0" distL="0" distR="0">
            <wp:extent cx="321945" cy="262255"/>
            <wp:effectExtent l="0" t="0" r="0" b="0"/>
            <wp:docPr id="2" name="Picture 2" descr="Men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
                      <a:hlinkClick r:id="rId8"/>
                    </pic:cNvPr>
                    <pic:cNvPicPr>
                      <a:picLocks noChangeAspect="1" noChangeArrowheads="1"/>
                    </pic:cNvPicPr>
                  </pic:nvPicPr>
                  <pic:blipFill>
                    <a:blip r:embed="rId9"/>
                    <a:srcRect/>
                    <a:stretch>
                      <a:fillRect/>
                    </a:stretch>
                  </pic:blipFill>
                  <pic:spPr bwMode="auto">
                    <a:xfrm>
                      <a:off x="0" y="0"/>
                      <a:ext cx="321945" cy="262255"/>
                    </a:xfrm>
                    <a:prstGeom prst="rect">
                      <a:avLst/>
                    </a:prstGeom>
                    <a:noFill/>
                    <a:ln w="9525">
                      <a:noFill/>
                      <a:miter lim="800000"/>
                      <a:headEnd/>
                      <a:tailEnd/>
                    </a:ln>
                  </pic:spPr>
                </pic:pic>
              </a:graphicData>
            </a:graphic>
          </wp:inline>
        </w:drawing>
      </w:r>
      <w:hyperlink r:id="rId10" w:history="1">
        <w:r w:rsidRPr="000A3573">
          <w:rPr>
            <w:rFonts w:ascii="Arial" w:eastAsia="Times New Roman" w:hAnsi="Arial" w:cs="Arial"/>
            <w:b/>
            <w:bCs/>
            <w:color w:val="FFFFFF"/>
            <w:sz w:val="17"/>
            <w:u w:val="single"/>
          </w:rPr>
          <w:t>Home</w:t>
        </w:r>
      </w:hyperlink>
      <w:hyperlink r:id="rId11" w:history="1">
        <w:r w:rsidRPr="000A3573">
          <w:rPr>
            <w:rFonts w:ascii="Arial" w:eastAsia="Times New Roman" w:hAnsi="Arial" w:cs="Arial"/>
            <w:b/>
            <w:bCs/>
            <w:color w:val="FFFFFF"/>
            <w:sz w:val="17"/>
            <w:u w:val="single"/>
          </w:rPr>
          <w:t>Aptitude</w:t>
        </w:r>
      </w:hyperlink>
      <w:hyperlink r:id="rId12" w:tooltip="Logical Reasoning" w:history="1">
        <w:r w:rsidRPr="000A3573">
          <w:rPr>
            <w:rFonts w:ascii="Arial" w:eastAsia="Times New Roman" w:hAnsi="Arial" w:cs="Arial"/>
            <w:b/>
            <w:bCs/>
            <w:color w:val="FFFFFF"/>
            <w:sz w:val="17"/>
            <w:u w:val="single"/>
          </w:rPr>
          <w:t>Logical</w:t>
        </w:r>
      </w:hyperlink>
      <w:hyperlink r:id="rId13" w:tooltip="Verbal Ability" w:history="1">
        <w:r w:rsidRPr="000A3573">
          <w:rPr>
            <w:rFonts w:ascii="Arial" w:eastAsia="Times New Roman" w:hAnsi="Arial" w:cs="Arial"/>
            <w:b/>
            <w:bCs/>
            <w:color w:val="FFFFFF"/>
            <w:sz w:val="17"/>
            <w:u w:val="single"/>
          </w:rPr>
          <w:t>Verbal</w:t>
        </w:r>
      </w:hyperlink>
      <w:hyperlink r:id="rId14" w:history="1">
        <w:r w:rsidRPr="000A3573">
          <w:rPr>
            <w:rFonts w:ascii="Arial" w:eastAsia="Times New Roman" w:hAnsi="Arial" w:cs="Arial"/>
            <w:b/>
            <w:bCs/>
            <w:color w:val="FFFFFF"/>
            <w:sz w:val="17"/>
            <w:u w:val="single"/>
          </w:rPr>
          <w:t>Current Affairs</w:t>
        </w:r>
      </w:hyperlink>
      <w:hyperlink r:id="rId15" w:tooltip="General Knowldege Questions and Answers" w:history="1">
        <w:r w:rsidRPr="000A3573">
          <w:rPr>
            <w:rFonts w:ascii="Arial" w:eastAsia="Times New Roman" w:hAnsi="Arial" w:cs="Arial"/>
            <w:b/>
            <w:bCs/>
            <w:color w:val="FFFFFF"/>
            <w:sz w:val="17"/>
            <w:u w:val="single"/>
          </w:rPr>
          <w:t>GK</w:t>
        </w:r>
      </w:hyperlink>
      <w:hyperlink r:id="rId16" w:history="1">
        <w:r w:rsidRPr="000A3573">
          <w:rPr>
            <w:rFonts w:ascii="Arial" w:eastAsia="Times New Roman" w:hAnsi="Arial" w:cs="Arial"/>
            <w:b/>
            <w:bCs/>
            <w:color w:val="FFFFFF"/>
            <w:sz w:val="17"/>
            <w:u w:val="single"/>
          </w:rPr>
          <w:t>Engineering</w:t>
        </w:r>
      </w:hyperlink>
      <w:hyperlink r:id="rId17" w:history="1">
        <w:r w:rsidRPr="000A3573">
          <w:rPr>
            <w:rFonts w:ascii="Arial" w:eastAsia="Times New Roman" w:hAnsi="Arial" w:cs="Arial"/>
            <w:b/>
            <w:bCs/>
            <w:color w:val="FFFFFF"/>
            <w:sz w:val="17"/>
            <w:u w:val="single"/>
          </w:rPr>
          <w:t>Interview</w:t>
        </w:r>
      </w:hyperlink>
      <w:hyperlink r:id="rId18" w:tooltip="Online Tests" w:history="1">
        <w:r w:rsidRPr="000A3573">
          <w:rPr>
            <w:rFonts w:ascii="Arial" w:eastAsia="Times New Roman" w:hAnsi="Arial" w:cs="Arial"/>
            <w:b/>
            <w:bCs/>
            <w:color w:val="FFFFFF"/>
            <w:sz w:val="17"/>
          </w:rPr>
          <w:t>Online </w:t>
        </w:r>
        <w:r w:rsidRPr="000A3573">
          <w:rPr>
            <w:rFonts w:ascii="Arial" w:eastAsia="Times New Roman" w:hAnsi="Arial" w:cs="Arial"/>
            <w:b/>
            <w:bCs/>
            <w:color w:val="FFFFFF"/>
            <w:sz w:val="17"/>
            <w:u w:val="single"/>
          </w:rPr>
          <w:t>Tests</w:t>
        </w:r>
      </w:hyperlink>
      <w:hyperlink r:id="rId19" w:history="1">
        <w:r w:rsidRPr="000A3573">
          <w:rPr>
            <w:rFonts w:ascii="Arial" w:eastAsia="Times New Roman" w:hAnsi="Arial" w:cs="Arial"/>
            <w:b/>
            <w:bCs/>
            <w:color w:val="FFFFFF"/>
            <w:sz w:val="17"/>
            <w:u w:val="single"/>
          </w:rPr>
          <w:t>Puzzles</w:t>
        </w:r>
      </w:hyperlink>
    </w:p>
    <w:p w:rsidR="000A3573" w:rsidRPr="000A3573" w:rsidRDefault="000A3573" w:rsidP="000A3573">
      <w:pPr>
        <w:spacing w:after="0" w:line="240" w:lineRule="auto"/>
        <w:outlineLvl w:val="0"/>
        <w:rPr>
          <w:rFonts w:ascii="Arial" w:eastAsia="Times New Roman" w:hAnsi="Arial" w:cs="Arial"/>
          <w:b/>
          <w:bCs/>
          <w:color w:val="666666"/>
          <w:kern w:val="36"/>
          <w:sz w:val="23"/>
          <w:szCs w:val="23"/>
        </w:rPr>
      </w:pPr>
      <w:r w:rsidRPr="000A3573">
        <w:rPr>
          <w:rFonts w:ascii="Arial" w:eastAsia="Times New Roman" w:hAnsi="Arial" w:cs="Arial"/>
          <w:b/>
          <w:bCs/>
          <w:color w:val="666666"/>
          <w:kern w:val="36"/>
          <w:sz w:val="23"/>
          <w:szCs w:val="23"/>
        </w:rPr>
        <w:t>Online General Knowledge Test :: </w:t>
      </w:r>
      <w:r w:rsidRPr="000A3573">
        <w:rPr>
          <w:rFonts w:ascii="Arial" w:eastAsia="Times New Roman" w:hAnsi="Arial" w:cs="Arial"/>
          <w:b/>
          <w:bCs/>
          <w:color w:val="5EAC1A"/>
          <w:kern w:val="36"/>
          <w:sz w:val="23"/>
        </w:rPr>
        <w:t>General Knowledge Test 2</w:t>
      </w:r>
    </w:p>
    <w:p w:rsidR="000A3573" w:rsidRPr="000A3573" w:rsidRDefault="000A3573" w:rsidP="000A3573">
      <w:pPr>
        <w:shd w:val="clear" w:color="auto" w:fill="F9F9F9"/>
        <w:spacing w:after="0" w:line="240" w:lineRule="auto"/>
        <w:rPr>
          <w:rFonts w:ascii="Arial" w:eastAsia="Times New Roman" w:hAnsi="Arial" w:cs="Arial"/>
          <w:color w:val="5EAC1A"/>
          <w:sz w:val="19"/>
          <w:szCs w:val="19"/>
        </w:rPr>
      </w:pPr>
      <w:hyperlink r:id="rId20" w:history="1">
        <w:r w:rsidRPr="000A3573">
          <w:rPr>
            <w:rFonts w:ascii="Arial" w:eastAsia="Times New Roman" w:hAnsi="Arial" w:cs="Arial"/>
            <w:color w:val="0077CC"/>
            <w:sz w:val="19"/>
            <w:u w:val="single"/>
          </w:rPr>
          <w:t>Home</w:t>
        </w:r>
      </w:hyperlink>
      <w:r w:rsidRPr="000A3573">
        <w:rPr>
          <w:rFonts w:ascii="Arial" w:eastAsia="Times New Roman" w:hAnsi="Arial" w:cs="Arial"/>
          <w:color w:val="5EAC1A"/>
          <w:sz w:val="19"/>
          <w:szCs w:val="19"/>
        </w:rPr>
        <w:t> » </w:t>
      </w:r>
      <w:hyperlink r:id="rId21" w:history="1">
        <w:r w:rsidRPr="000A3573">
          <w:rPr>
            <w:rFonts w:ascii="Arial" w:eastAsia="Times New Roman" w:hAnsi="Arial" w:cs="Arial"/>
            <w:color w:val="0077CC"/>
            <w:sz w:val="19"/>
            <w:u w:val="single"/>
          </w:rPr>
          <w:t>Online Test</w:t>
        </w:r>
      </w:hyperlink>
      <w:r w:rsidRPr="000A3573">
        <w:rPr>
          <w:rFonts w:ascii="Arial" w:eastAsia="Times New Roman" w:hAnsi="Arial" w:cs="Arial"/>
          <w:color w:val="5EAC1A"/>
          <w:sz w:val="19"/>
          <w:szCs w:val="19"/>
        </w:rPr>
        <w:t> » </w:t>
      </w:r>
      <w:hyperlink r:id="rId22" w:history="1">
        <w:r w:rsidRPr="000A3573">
          <w:rPr>
            <w:rFonts w:ascii="Arial" w:eastAsia="Times New Roman" w:hAnsi="Arial" w:cs="Arial"/>
            <w:color w:val="0077CC"/>
            <w:sz w:val="19"/>
            <w:u w:val="single"/>
          </w:rPr>
          <w:t>Online General Knowledge Test</w:t>
        </w:r>
      </w:hyperlink>
      <w:r w:rsidRPr="000A3573">
        <w:rPr>
          <w:rFonts w:ascii="Arial" w:eastAsia="Times New Roman" w:hAnsi="Arial" w:cs="Arial"/>
          <w:color w:val="5EAC1A"/>
          <w:sz w:val="19"/>
          <w:szCs w:val="19"/>
        </w:rPr>
        <w:t> » General Knowledge Test 2</w:t>
      </w:r>
    </w:p>
    <w:p w:rsidR="000A3573" w:rsidRPr="000A3573" w:rsidRDefault="000A3573" w:rsidP="000A3573">
      <w:pPr>
        <w:spacing w:before="133" w:after="133" w:line="240" w:lineRule="auto"/>
        <w:rPr>
          <w:ins w:id="0" w:author="Unknown"/>
          <w:rFonts w:ascii="Arial" w:eastAsia="Times New Roman" w:hAnsi="Arial" w:cs="Arial"/>
          <w:color w:val="000000"/>
          <w:sz w:val="19"/>
          <w:szCs w:val="19"/>
        </w:rPr>
      </w:pPr>
      <w:ins w:id="1" w:author="Unknown">
        <w:r w:rsidRPr="000A3573">
          <w:rPr>
            <w:rFonts w:ascii="Arial" w:eastAsia="Times New Roman" w:hAnsi="Arial" w:cs="Arial"/>
            <w:color w:val="000000"/>
            <w:sz w:val="19"/>
            <w:szCs w:val="19"/>
          </w:rPr>
          <w:pict>
            <v:rect id="_x0000_i1027" style="width:0;height:1.35pt" o:hralign="center" o:hrstd="t" o:hrnoshade="t" o:hr="t" fillcolor="#ddd" stroked="f"/>
          </w:pict>
        </w:r>
      </w:ins>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48" w:type="dxa"/>
          <w:left w:w="48" w:type="dxa"/>
          <w:bottom w:w="48" w:type="dxa"/>
          <w:right w:w="48" w:type="dxa"/>
        </w:tblCellMar>
        <w:tblLook w:val="04A0"/>
      </w:tblPr>
      <w:tblGrid>
        <w:gridCol w:w="8442"/>
        <w:gridCol w:w="149"/>
        <w:gridCol w:w="925"/>
      </w:tblGrid>
      <w:tr w:rsidR="000A3573" w:rsidRPr="000A3573" w:rsidTr="000A3573">
        <w:trPr>
          <w:tblCellSpacing w:w="0" w:type="dxa"/>
        </w:trPr>
        <w:tc>
          <w:tcPr>
            <w:tcW w:w="0" w:type="auto"/>
            <w:gridSpan w:val="3"/>
            <w:shd w:val="clear" w:color="auto" w:fill="DDF8C2"/>
            <w:vAlign w:val="center"/>
            <w:hideMark/>
          </w:tcPr>
          <w:p w:rsidR="000A3573" w:rsidRPr="000A3573" w:rsidRDefault="000A3573" w:rsidP="000A3573">
            <w:pPr>
              <w:spacing w:after="0" w:line="240" w:lineRule="auto"/>
              <w:jc w:val="center"/>
              <w:rPr>
                <w:rFonts w:ascii="Arial" w:eastAsia="Times New Roman" w:hAnsi="Arial" w:cs="Arial"/>
                <w:sz w:val="19"/>
                <w:szCs w:val="19"/>
              </w:rPr>
            </w:pPr>
            <w:r w:rsidRPr="000A3573">
              <w:rPr>
                <w:rFonts w:ascii="Arial" w:eastAsia="Times New Roman" w:hAnsi="Arial" w:cs="Arial"/>
                <w:b/>
                <w:bCs/>
                <w:sz w:val="19"/>
                <w:szCs w:val="19"/>
              </w:rPr>
              <w:t>Marks : 0/20</w:t>
            </w:r>
          </w:p>
        </w:tc>
      </w:tr>
      <w:tr w:rsidR="000A3573" w:rsidRPr="000A3573" w:rsidTr="000A3573">
        <w:trPr>
          <w:tblCellSpacing w:w="0" w:type="dxa"/>
        </w:trPr>
        <w:tc>
          <w:tcPr>
            <w:tcW w:w="0" w:type="auto"/>
            <w:shd w:val="clear" w:color="auto" w:fill="FAFAFA"/>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Total number of questions</w:t>
            </w:r>
          </w:p>
        </w:tc>
        <w:tc>
          <w:tcPr>
            <w:tcW w:w="50" w:type="pct"/>
            <w:shd w:val="clear" w:color="auto" w:fill="FAFAFA"/>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w:t>
            </w:r>
          </w:p>
        </w:tc>
        <w:tc>
          <w:tcPr>
            <w:tcW w:w="500" w:type="pct"/>
            <w:shd w:val="clear" w:color="auto" w:fill="FAFAFA"/>
            <w:noWrap/>
            <w:tcMar>
              <w:top w:w="48" w:type="dxa"/>
              <w:left w:w="48" w:type="dxa"/>
              <w:bottom w:w="48" w:type="dxa"/>
              <w:right w:w="533" w:type="dxa"/>
            </w:tcMar>
            <w:vAlign w:val="center"/>
            <w:hideMark/>
          </w:tcPr>
          <w:p w:rsidR="000A3573" w:rsidRPr="000A3573" w:rsidRDefault="000A3573" w:rsidP="000A3573">
            <w:pPr>
              <w:spacing w:after="0" w:line="240" w:lineRule="auto"/>
              <w:jc w:val="right"/>
              <w:rPr>
                <w:rFonts w:ascii="Arial" w:eastAsia="Times New Roman" w:hAnsi="Arial" w:cs="Arial"/>
                <w:sz w:val="19"/>
                <w:szCs w:val="19"/>
              </w:rPr>
            </w:pPr>
            <w:r w:rsidRPr="000A3573">
              <w:rPr>
                <w:rFonts w:ascii="Arial" w:eastAsia="Times New Roman" w:hAnsi="Arial" w:cs="Arial"/>
                <w:b/>
                <w:bCs/>
                <w:sz w:val="19"/>
                <w:szCs w:val="19"/>
              </w:rPr>
              <w:t>20</w:t>
            </w:r>
          </w:p>
        </w:tc>
      </w:tr>
      <w:tr w:rsidR="000A3573" w:rsidRPr="000A3573" w:rsidTr="000A3573">
        <w:trPr>
          <w:tblCellSpacing w:w="0" w:type="dxa"/>
        </w:trPr>
        <w:tc>
          <w:tcPr>
            <w:tcW w:w="0" w:type="auto"/>
            <w:shd w:val="clear" w:color="auto" w:fill="FAFAFA"/>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Number of answered questions</w:t>
            </w:r>
          </w:p>
        </w:tc>
        <w:tc>
          <w:tcPr>
            <w:tcW w:w="50" w:type="pct"/>
            <w:shd w:val="clear" w:color="auto" w:fill="FAFAFA"/>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0A3573" w:rsidRPr="000A3573" w:rsidRDefault="000A3573" w:rsidP="000A3573">
            <w:pPr>
              <w:spacing w:after="0" w:line="240" w:lineRule="auto"/>
              <w:jc w:val="right"/>
              <w:rPr>
                <w:rFonts w:ascii="Arial" w:eastAsia="Times New Roman" w:hAnsi="Arial" w:cs="Arial"/>
                <w:sz w:val="19"/>
                <w:szCs w:val="19"/>
              </w:rPr>
            </w:pPr>
            <w:r w:rsidRPr="000A3573">
              <w:rPr>
                <w:rFonts w:ascii="Arial" w:eastAsia="Times New Roman" w:hAnsi="Arial" w:cs="Arial"/>
                <w:b/>
                <w:bCs/>
                <w:sz w:val="19"/>
                <w:szCs w:val="19"/>
              </w:rPr>
              <w:t>0</w:t>
            </w:r>
          </w:p>
        </w:tc>
      </w:tr>
      <w:tr w:rsidR="000A3573" w:rsidRPr="000A3573" w:rsidTr="000A3573">
        <w:trPr>
          <w:tblCellSpacing w:w="0" w:type="dxa"/>
        </w:trPr>
        <w:tc>
          <w:tcPr>
            <w:tcW w:w="0" w:type="auto"/>
            <w:shd w:val="clear" w:color="auto" w:fill="FAFAFA"/>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Number of unanswered questions</w:t>
            </w:r>
          </w:p>
        </w:tc>
        <w:tc>
          <w:tcPr>
            <w:tcW w:w="50" w:type="pct"/>
            <w:shd w:val="clear" w:color="auto" w:fill="FAFAFA"/>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w:t>
            </w:r>
          </w:p>
        </w:tc>
        <w:tc>
          <w:tcPr>
            <w:tcW w:w="0" w:type="auto"/>
            <w:shd w:val="clear" w:color="auto" w:fill="FAFAFA"/>
            <w:tcMar>
              <w:top w:w="48" w:type="dxa"/>
              <w:left w:w="48" w:type="dxa"/>
              <w:bottom w:w="48" w:type="dxa"/>
              <w:right w:w="533" w:type="dxa"/>
            </w:tcMar>
            <w:vAlign w:val="center"/>
            <w:hideMark/>
          </w:tcPr>
          <w:p w:rsidR="000A3573" w:rsidRPr="000A3573" w:rsidRDefault="000A3573" w:rsidP="000A3573">
            <w:pPr>
              <w:spacing w:after="0" w:line="240" w:lineRule="auto"/>
              <w:jc w:val="right"/>
              <w:rPr>
                <w:rFonts w:ascii="Arial" w:eastAsia="Times New Roman" w:hAnsi="Arial" w:cs="Arial"/>
                <w:sz w:val="19"/>
                <w:szCs w:val="19"/>
              </w:rPr>
            </w:pPr>
            <w:r w:rsidRPr="000A3573">
              <w:rPr>
                <w:rFonts w:ascii="Arial" w:eastAsia="Times New Roman" w:hAnsi="Arial" w:cs="Arial"/>
                <w:b/>
                <w:bCs/>
                <w:sz w:val="19"/>
                <w:szCs w:val="19"/>
              </w:rPr>
              <w:t>20</w:t>
            </w:r>
          </w:p>
        </w:tc>
      </w:tr>
    </w:tbl>
    <w:p w:rsidR="000A3573" w:rsidRPr="000A3573" w:rsidRDefault="000A3573" w:rsidP="000A3573">
      <w:pPr>
        <w:spacing w:after="0" w:line="240" w:lineRule="auto"/>
        <w:rPr>
          <w:ins w:id="2" w:author="Unknown"/>
          <w:rFonts w:ascii="Arial" w:eastAsia="Times New Roman" w:hAnsi="Arial" w:cs="Arial"/>
          <w:color w:val="000000"/>
          <w:sz w:val="19"/>
          <w:szCs w:val="19"/>
        </w:rPr>
      </w:pPr>
      <w:ins w:id="3" w:author="Unknown">
        <w:r w:rsidRPr="000A3573">
          <w:rPr>
            <w:rFonts w:ascii="Arial" w:eastAsia="Times New Roman" w:hAnsi="Arial" w:cs="Arial"/>
            <w:color w:val="000000"/>
            <w:sz w:val="19"/>
            <w:szCs w:val="19"/>
          </w:rPr>
          <w:br/>
        </w:r>
      </w:ins>
    </w:p>
    <w:p w:rsidR="000A3573" w:rsidRPr="000A3573" w:rsidRDefault="000A3573" w:rsidP="000A3573">
      <w:pPr>
        <w:spacing w:after="0" w:line="240" w:lineRule="auto"/>
        <w:outlineLvl w:val="2"/>
        <w:rPr>
          <w:ins w:id="4" w:author="Unknown"/>
          <w:rFonts w:ascii="Arial" w:eastAsia="Times New Roman" w:hAnsi="Arial" w:cs="Arial"/>
          <w:b/>
          <w:bCs/>
          <w:color w:val="5EAC1A"/>
          <w:sz w:val="20"/>
          <w:szCs w:val="20"/>
        </w:rPr>
      </w:pPr>
      <w:ins w:id="5" w:author="Unknown">
        <w:r w:rsidRPr="000A3573">
          <w:rPr>
            <w:rFonts w:ascii="Arial" w:eastAsia="Times New Roman" w:hAnsi="Arial" w:cs="Arial"/>
            <w:b/>
            <w:bCs/>
            <w:color w:val="5EAC1A"/>
            <w:sz w:val="20"/>
            <w:szCs w:val="20"/>
          </w:rPr>
          <w:t>Test Review : View answers and explanation for this test.</w:t>
        </w:r>
      </w:ins>
    </w:p>
    <w:p w:rsidR="000A3573" w:rsidRPr="000A3573" w:rsidRDefault="000A3573" w:rsidP="000A3573">
      <w:pPr>
        <w:spacing w:before="133" w:after="133" w:line="240" w:lineRule="auto"/>
        <w:rPr>
          <w:ins w:id="6" w:author="Unknown"/>
          <w:rFonts w:ascii="Arial" w:eastAsia="Times New Roman" w:hAnsi="Arial" w:cs="Arial"/>
          <w:color w:val="000000"/>
          <w:sz w:val="19"/>
          <w:szCs w:val="19"/>
        </w:rPr>
      </w:pPr>
      <w:ins w:id="7" w:author="Unknown">
        <w:r w:rsidRPr="000A3573">
          <w:rPr>
            <w:rFonts w:ascii="Arial" w:eastAsia="Times New Roman" w:hAnsi="Arial" w:cs="Arial"/>
            <w:color w:val="000000"/>
            <w:sz w:val="19"/>
            <w:szCs w:val="19"/>
          </w:rPr>
          <w:pict>
            <v:rect id="_x0000_i1028" style="width:0;height:1.35pt" o:hralign="center" o:hrstd="t" o:hrnoshade="t" o:hr="t" fillcolor="#ddd" stroked="f"/>
          </w:pict>
        </w:r>
      </w:ins>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members of the Rajya Sabha are</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74" type="#_x0000_t75" style="width:20pt;height:16pt" o:ole="">
                        <v:imagedata r:id="rId23" o:title=""/>
                      </v:shape>
                      <w:control r:id="rId24" w:name="DefaultOcxName1" w:shapeid="_x0000_i127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85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directly elected by the people on the basis of universal adult franchise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73" type="#_x0000_t75" style="width:20pt;height:16pt" o:ole="">
                        <v:imagedata r:id="rId23" o:title=""/>
                      </v:shape>
                      <w:control r:id="rId25" w:name="DefaultOcxName2" w:shapeid="_x0000_i127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911"/>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elected by the members of the state legislative assemblies</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72" type="#_x0000_t75" style="width:20pt;height:16pt" o:ole="">
                        <v:imagedata r:id="rId23" o:title=""/>
                      </v:shape>
                      <w:control r:id="rId26" w:name="DefaultOcxName3" w:shapeid="_x0000_i127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47"/>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elected by the members of the state legislative councils</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71" type="#_x0000_t75" style="width:20pt;height:16pt" o:ole="">
                        <v:imagedata r:id="rId23" o:title=""/>
                      </v:shape>
                      <w:control r:id="rId27" w:name="DefaultOcxName4" w:shapeid="_x0000_i127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37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elected by the members of the state legislative councils and state legislative assemblies</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u w:val="single"/>
              </w:rPr>
              <w:t>Explanation:</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Members of Rajya Sabha are elected by the elected members of the Assemblies of States and Union territories in accordance with the system of proportional representation by means of the single transferable vote.</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28" w:tgtFrame="_blank" w:history="1">
              <w:r w:rsidRPr="000A3573">
                <w:rPr>
                  <w:rFonts w:ascii="Arial" w:eastAsia="Times New Roman" w:hAnsi="Arial" w:cs="Arial"/>
                  <w:color w:val="0077CC"/>
                  <w:sz w:val="19"/>
                  <w:u w:val="single"/>
                </w:rPr>
                <w:t>Indian Politics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29"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2.</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islands of Seychelles are located in the</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70" type="#_x0000_t75" style="width:20pt;height:16pt" o:ole="">
                        <v:imagedata r:id="rId23" o:title=""/>
                      </v:shape>
                      <w:control r:id="rId30" w:name="DefaultOcxName5" w:shapeid="_x0000_i127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8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Arctic Ocean</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9" type="#_x0000_t75" style="width:20pt;height:16pt" o:ole="">
                        <v:imagedata r:id="rId23" o:title=""/>
                      </v:shape>
                      <w:control r:id="rId31" w:name="DefaultOcxName6" w:shapeid="_x0000_i126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3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Atlantic Ocean</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8" type="#_x0000_t75" style="width:20pt;height:16pt" o:ole="">
                        <v:imagedata r:id="rId23" o:title=""/>
                      </v:shape>
                      <w:control r:id="rId32" w:name="DefaultOcxName7" w:shapeid="_x0000_i126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31"/>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Indian Ocean</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7" type="#_x0000_t75" style="width:20pt;height:16pt" o:ole="">
                        <v:imagedata r:id="rId23" o:title=""/>
                      </v:shape>
                      <w:control r:id="rId33" w:name="DefaultOcxName8" w:shapeid="_x0000_i126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7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Pacific Ocean</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C</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34" w:tgtFrame="_blank" w:history="1">
              <w:r w:rsidRPr="000A3573">
                <w:rPr>
                  <w:rFonts w:ascii="Arial" w:eastAsia="Times New Roman" w:hAnsi="Arial" w:cs="Arial"/>
                  <w:color w:val="0077CC"/>
                  <w:sz w:val="19"/>
                  <w:u w:val="single"/>
                </w:rPr>
                <w:t>World Geography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35"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lastRenderedPageBreak/>
              <w:t>3.</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For which of the following disciplines is Nobel Prize awarded?</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6" type="#_x0000_t75" style="width:20pt;height:16pt" o:ole="">
                        <v:imagedata r:id="rId23" o:title=""/>
                      </v:shape>
                      <w:control r:id="rId36" w:name="DefaultOcxName9" w:shapeid="_x0000_i126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3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Physics and Chemistry</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5" type="#_x0000_t75" style="width:20pt;height:16pt" o:ole="">
                        <v:imagedata r:id="rId23" o:title=""/>
                      </v:shape>
                      <w:control r:id="rId37" w:name="DefaultOcxName10" w:shapeid="_x0000_i126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54"/>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Physiology or Medicine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4" type="#_x0000_t75" style="width:20pt;height:16pt" o:ole="">
                        <v:imagedata r:id="rId23" o:title=""/>
                      </v:shape>
                      <w:control r:id="rId38" w:name="DefaultOcxName11" w:shapeid="_x0000_i126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799"/>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Literature, Peace and Economics</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3" type="#_x0000_t75" style="width:20pt;height:16pt" o:ole="">
                        <v:imagedata r:id="rId23" o:title=""/>
                      </v:shape>
                      <w:control r:id="rId39" w:name="DefaultOcxName12" w:shapeid="_x0000_i126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310"/>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All of the above</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40" w:tgtFrame="_blank" w:history="1">
              <w:r w:rsidRPr="000A3573">
                <w:rPr>
                  <w:rFonts w:ascii="Arial" w:eastAsia="Times New Roman" w:hAnsi="Arial" w:cs="Arial"/>
                  <w:color w:val="0077CC"/>
                  <w:sz w:val="19"/>
                  <w:u w:val="single"/>
                </w:rPr>
                <w:t>Basic General Knowledge</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41"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4.</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India played its first cricket Test Match in</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2" type="#_x0000_t75" style="width:20pt;height:16pt" o:ole="">
                        <v:imagedata r:id="rId23" o:title=""/>
                      </v:shape>
                      <w:control r:id="rId42" w:name="DefaultOcxName13" w:shapeid="_x0000_i126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1922</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1" type="#_x0000_t75" style="width:20pt;height:16pt" o:ole="">
                        <v:imagedata r:id="rId23" o:title=""/>
                      </v:shape>
                      <w:control r:id="rId43" w:name="DefaultOcxName14" w:shapeid="_x0000_i126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1932</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60" type="#_x0000_t75" style="width:20pt;height:16pt" o:ole="">
                        <v:imagedata r:id="rId23" o:title=""/>
                      </v:shape>
                      <w:control r:id="rId44" w:name="DefaultOcxName15" w:shapeid="_x0000_i126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1942</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9" type="#_x0000_t75" style="width:20pt;height:16pt" o:ole="">
                        <v:imagedata r:id="rId23" o:title=""/>
                      </v:shape>
                      <w:control r:id="rId45" w:name="DefaultOcxName16" w:shapeid="_x0000_i125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2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1952</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46" w:tgtFrame="_blank" w:history="1">
              <w:r w:rsidRPr="000A3573">
                <w:rPr>
                  <w:rFonts w:ascii="Arial" w:eastAsia="Times New Roman" w:hAnsi="Arial" w:cs="Arial"/>
                  <w:color w:val="0077CC"/>
                  <w:sz w:val="19"/>
                  <w:u w:val="single"/>
                </w:rPr>
                <w:t>Basic General Knowledge</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47"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5.</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ML</w:t>
            </w:r>
            <w:r w:rsidRPr="000A3573">
              <w:rPr>
                <w:rFonts w:ascii="Arial" w:eastAsia="Times New Roman" w:hAnsi="Arial" w:cs="Arial"/>
                <w:sz w:val="16"/>
                <w:szCs w:val="16"/>
                <w:vertAlign w:val="superscript"/>
              </w:rPr>
              <w:t>2</w:t>
            </w:r>
            <w:r w:rsidRPr="000A3573">
              <w:rPr>
                <w:rFonts w:ascii="Arial" w:eastAsia="Times New Roman" w:hAnsi="Arial" w:cs="Arial"/>
                <w:sz w:val="19"/>
                <w:szCs w:val="19"/>
              </w:rPr>
              <w:t>T</w:t>
            </w:r>
            <w:r w:rsidRPr="000A3573">
              <w:rPr>
                <w:rFonts w:ascii="Arial" w:eastAsia="Times New Roman" w:hAnsi="Arial" w:cs="Arial"/>
                <w:sz w:val="16"/>
                <w:szCs w:val="16"/>
                <w:vertAlign w:val="superscript"/>
              </w:rPr>
              <w:t>-2</w:t>
            </w:r>
            <w:r w:rsidRPr="000A3573">
              <w:rPr>
                <w:rFonts w:ascii="Arial" w:eastAsia="Times New Roman" w:hAnsi="Arial" w:cs="Arial"/>
                <w:sz w:val="19"/>
                <w:szCs w:val="19"/>
              </w:rPr>
              <w:t> is the dimensional formula for</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8" type="#_x0000_t75" style="width:20pt;height:16pt" o:ole="">
                        <v:imagedata r:id="rId23" o:title=""/>
                      </v:shape>
                      <w:control r:id="rId48" w:name="DefaultOcxName17" w:shapeid="_x0000_i125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46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moment of inertia</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7" type="#_x0000_t75" style="width:20pt;height:16pt" o:ole="">
                        <v:imagedata r:id="rId23" o:title=""/>
                      </v:shape>
                      <w:control r:id="rId49" w:name="DefaultOcxName18" w:shapeid="_x0000_i125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40"/>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pressure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6" type="#_x0000_t75" style="width:20pt;height:16pt" o:ole="">
                        <v:imagedata r:id="rId23" o:title=""/>
                      </v:shape>
                      <w:control r:id="rId50" w:name="DefaultOcxName19" w:shapeid="_x0000_i125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elasticity</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5" type="#_x0000_t75" style="width:20pt;height:16pt" o:ole="">
                        <v:imagedata r:id="rId23" o:title=""/>
                      </v:shape>
                      <w:control r:id="rId51" w:name="DefaultOcxName20" w:shapeid="_x0000_i125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00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couple acting on a body</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52" w:tgtFrame="_blank" w:history="1">
              <w:r w:rsidRPr="000A3573">
                <w:rPr>
                  <w:rFonts w:ascii="Arial" w:eastAsia="Times New Roman" w:hAnsi="Arial" w:cs="Arial"/>
                  <w:color w:val="0077CC"/>
                  <w:sz w:val="19"/>
                  <w:u w:val="single"/>
                </w:rPr>
                <w:t>Physics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53"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6.</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How many gold medals did P.T.Usha win in the 1986 Seoul Asian Games?</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4" type="#_x0000_t75" style="width:20pt;height:16pt" o:ole="">
                        <v:imagedata r:id="rId23" o:title=""/>
                      </v:shape>
                      <w:control r:id="rId54" w:name="DefaultOcxName21" w:shapeid="_x0000_i125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3" type="#_x0000_t75" style="width:20pt;height:16pt" o:ole="">
                        <v:imagedata r:id="rId23" o:title=""/>
                      </v:shape>
                      <w:control r:id="rId55" w:name="DefaultOcxName22" w:shapeid="_x0000_i125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2</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2" type="#_x0000_t75" style="width:20pt;height:16pt" o:ole="">
                        <v:imagedata r:id="rId23" o:title=""/>
                      </v:shape>
                      <w:control r:id="rId56" w:name="DefaultOcxName23" w:shapeid="_x0000_i125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3</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1" type="#_x0000_t75" style="width:20pt;height:16pt" o:ole="">
                        <v:imagedata r:id="rId23" o:title=""/>
                      </v:shape>
                      <w:control r:id="rId57" w:name="DefaultOcxName24" w:shapeid="_x0000_i125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4</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58" w:tgtFrame="_blank" w:history="1">
              <w:r w:rsidRPr="000A3573">
                <w:rPr>
                  <w:rFonts w:ascii="Arial" w:eastAsia="Times New Roman" w:hAnsi="Arial" w:cs="Arial"/>
                  <w:color w:val="0077CC"/>
                  <w:sz w:val="19"/>
                  <w:u w:val="single"/>
                </w:rPr>
                <w:t>Sports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lastRenderedPageBreak/>
              <w:t>Discuss about this problem : </w:t>
            </w:r>
            <w:hyperlink r:id="rId59"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7.</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Gautam Gambhir made his ODI debut in 2003.That match was won by India by 200 runs.How many balls did he face for his 11 runs?</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50" type="#_x0000_t75" style="width:20pt;height:16pt" o:ole="">
                        <v:imagedata r:id="rId23" o:title=""/>
                      </v:shape>
                      <w:control r:id="rId60" w:name="DefaultOcxName25" w:shapeid="_x0000_i125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10</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9" type="#_x0000_t75" style="width:20pt;height:16pt" o:ole="">
                        <v:imagedata r:id="rId23" o:title=""/>
                      </v:shape>
                      <w:control r:id="rId61" w:name="DefaultOcxName26" w:shapeid="_x0000_i124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11</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8" type="#_x0000_t75" style="width:20pt;height:16pt" o:ole="">
                        <v:imagedata r:id="rId23" o:title=""/>
                      </v:shape>
                      <w:control r:id="rId62" w:name="DefaultOcxName27" w:shapeid="_x0000_i124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22</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7" type="#_x0000_t75" style="width:20pt;height:16pt" o:ole="">
                        <v:imagedata r:id="rId23" o:title=""/>
                      </v:shape>
                      <w:control r:id="rId63" w:name="DefaultOcxName28" w:shapeid="_x0000_i124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33</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C</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u w:val="single"/>
              </w:rPr>
              <w:t>Explanation:</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Gautam Gambhir made his debut aganst Bangladesh in Dhaka on 11 April 2003.</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64" w:tgtFrame="_blank" w:history="1">
              <w:r w:rsidRPr="000A3573">
                <w:rPr>
                  <w:rFonts w:ascii="Arial" w:eastAsia="Times New Roman" w:hAnsi="Arial" w:cs="Arial"/>
                  <w:color w:val="0077CC"/>
                  <w:sz w:val="19"/>
                  <w:u w:val="single"/>
                </w:rPr>
                <w:t>Sports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65"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8.</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transformer that develops the high voltage in a home television is commonly called a...?</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6" type="#_x0000_t75" style="width:20pt;height:16pt" o:ole="">
                        <v:imagedata r:id="rId23" o:title=""/>
                      </v:shape>
                      <w:control r:id="rId66" w:name="DefaultOcxName29" w:shapeid="_x0000_i124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0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Tesla coil</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5" type="#_x0000_t75" style="width:20pt;height:16pt" o:ole="">
                        <v:imagedata r:id="rId23" o:title=""/>
                      </v:shape>
                      <w:control r:id="rId67" w:name="DefaultOcxName30" w:shapeid="_x0000_i124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55"/>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Flyback</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4" type="#_x0000_t75" style="width:20pt;height:16pt" o:ole="">
                        <v:imagedata r:id="rId23" o:title=""/>
                      </v:shape>
                      <w:control r:id="rId68" w:name="DefaultOcxName31" w:shapeid="_x0000_i124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4"/>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Yoke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3" type="#_x0000_t75" style="width:20pt;height:16pt" o:ole="">
                        <v:imagedata r:id="rId23" o:title=""/>
                      </v:shape>
                      <w:control r:id="rId69" w:name="DefaultOcxName32" w:shapeid="_x0000_i124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31"/>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Van de Graaf</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u w:val="single"/>
              </w:rPr>
              <w:t>Explanation:</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flyback is usually connected to the system that pulls the electron beam across the screen in one direction to 'paint' a line of the image and then returns in the other direction much faster.</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70" w:tgtFrame="_blank" w:history="1">
              <w:r w:rsidRPr="000A3573">
                <w:rPr>
                  <w:rFonts w:ascii="Arial" w:eastAsia="Times New Roman" w:hAnsi="Arial" w:cs="Arial"/>
                  <w:color w:val="0077CC"/>
                  <w:sz w:val="19"/>
                  <w:u w:val="single"/>
                </w:rPr>
                <w:t>Technology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71"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9.</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How many bits is a byte?</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2" type="#_x0000_t75" style="width:20pt;height:16pt" o:ole="">
                        <v:imagedata r:id="rId23" o:title=""/>
                      </v:shape>
                      <w:control r:id="rId72" w:name="DefaultOcxName33" w:shapeid="_x0000_i124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4</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1" type="#_x0000_t75" style="width:20pt;height:16pt" o:ole="">
                        <v:imagedata r:id="rId23" o:title=""/>
                      </v:shape>
                      <w:control r:id="rId73" w:name="DefaultOcxName34" w:shapeid="_x0000_i124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8</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40" type="#_x0000_t75" style="width:20pt;height:16pt" o:ole="">
                        <v:imagedata r:id="rId23" o:title=""/>
                      </v:shape>
                      <w:control r:id="rId74" w:name="DefaultOcxName35" w:shapeid="_x0000_i124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16</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9" type="#_x0000_t75" style="width:20pt;height:16pt" o:ole="">
                        <v:imagedata r:id="rId23" o:title=""/>
                      </v:shape>
                      <w:control r:id="rId75" w:name="DefaultOcxName36" w:shapeid="_x0000_i123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1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32</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76" w:tgtFrame="_blank" w:history="1">
              <w:r w:rsidRPr="000A3573">
                <w:rPr>
                  <w:rFonts w:ascii="Arial" w:eastAsia="Times New Roman" w:hAnsi="Arial" w:cs="Arial"/>
                  <w:color w:val="0077CC"/>
                  <w:sz w:val="19"/>
                  <w:u w:val="single"/>
                </w:rPr>
                <w:t>Technology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77"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10.</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What does CPU stand for?</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8" type="#_x0000_t75" style="width:20pt;height:16pt" o:ole="">
                        <v:imagedata r:id="rId23" o:title=""/>
                      </v:shape>
                      <w:control r:id="rId78" w:name="DefaultOcxName37" w:shapeid="_x0000_i123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4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Cute People United</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7" type="#_x0000_t75" style="width:20pt;height:16pt" o:ole="">
                        <v:imagedata r:id="rId23" o:title=""/>
                      </v:shape>
                      <w:control r:id="rId79" w:name="DefaultOcxName38" w:shapeid="_x0000_i123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40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Commonwealth Press Union</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lastRenderedPageBreak/>
                    <w:object w:dxaOrig="1440" w:dyaOrig="1440">
                      <v:shape id="_x0000_i1236" type="#_x0000_t75" style="width:20pt;height:16pt" o:ole="">
                        <v:imagedata r:id="rId23" o:title=""/>
                      </v:shape>
                      <w:control r:id="rId80" w:name="DefaultOcxName39" w:shapeid="_x0000_i123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8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Computer Parts of USA</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5" type="#_x0000_t75" style="width:20pt;height:16pt" o:ole="">
                        <v:imagedata r:id="rId23" o:title=""/>
                      </v:shape>
                      <w:control r:id="rId81" w:name="DefaultOcxName40" w:shapeid="_x0000_i123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9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Central Processing Unit</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82" w:tgtFrame="_blank" w:history="1">
              <w:r w:rsidRPr="000A3573">
                <w:rPr>
                  <w:rFonts w:ascii="Arial" w:eastAsia="Times New Roman" w:hAnsi="Arial" w:cs="Arial"/>
                  <w:color w:val="0077CC"/>
                  <w:sz w:val="19"/>
                  <w:u w:val="single"/>
                </w:rPr>
                <w:t>Technology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83"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7"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11.</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most abundant rare gas in the atmosphere is</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4" type="#_x0000_t75" style="width:20pt;height:16pt" o:ole="">
                        <v:imagedata r:id="rId23" o:title=""/>
                      </v:shape>
                      <w:control r:id="rId84" w:name="DefaultOcxName41" w:shapeid="_x0000_i123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4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He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3" type="#_x0000_t75" style="width:20pt;height:16pt" o:ole="">
                        <v:imagedata r:id="rId23" o:title=""/>
                      </v:shape>
                      <w:control r:id="rId85" w:name="DefaultOcxName42" w:shapeid="_x0000_i123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4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Ne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2" type="#_x0000_t75" style="width:20pt;height:16pt" o:ole="">
                        <v:imagedata r:id="rId23" o:title=""/>
                      </v:shape>
                      <w:control r:id="rId86" w:name="DefaultOcxName43" w:shapeid="_x0000_i123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90"/>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Ar</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1" type="#_x0000_t75" style="width:20pt;height:16pt" o:ole="">
                        <v:imagedata r:id="rId23" o:title=""/>
                      </v:shape>
                      <w:control r:id="rId87" w:name="DefaultOcxName44" w:shapeid="_x0000_i123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3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Xe</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C</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88" w:tgtFrame="_blank" w:history="1">
              <w:r w:rsidRPr="000A3573">
                <w:rPr>
                  <w:rFonts w:ascii="Arial" w:eastAsia="Times New Roman" w:hAnsi="Arial" w:cs="Arial"/>
                  <w:color w:val="0077CC"/>
                  <w:sz w:val="19"/>
                  <w:u w:val="single"/>
                </w:rPr>
                <w:t>Chemistry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89"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8"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12.</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Pyorrhoea is a disease of the</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30" type="#_x0000_t75" style="width:20pt;height:16pt" o:ole="">
                        <v:imagedata r:id="rId23" o:title=""/>
                      </v:shape>
                      <w:control r:id="rId90" w:name="DefaultOcxName45" w:shapeid="_x0000_i123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1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nose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9" type="#_x0000_t75" style="width:20pt;height:16pt" o:ole="">
                        <v:imagedata r:id="rId23" o:title=""/>
                      </v:shape>
                      <w:control r:id="rId91" w:name="DefaultOcxName46" w:shapeid="_x0000_i122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5"/>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gums</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8" type="#_x0000_t75" style="width:20pt;height:16pt" o:ole="">
                        <v:imagedata r:id="rId23" o:title=""/>
                      </v:shape>
                      <w:control r:id="rId92" w:name="DefaultOcxName47" w:shapeid="_x0000_i122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34"/>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heart</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7" type="#_x0000_t75" style="width:20pt;height:16pt" o:ole="">
                        <v:imagedata r:id="rId23" o:title=""/>
                      </v:shape>
                      <w:control r:id="rId93" w:name="DefaultOcxName48" w:shapeid="_x0000_i122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55"/>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lungs</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u w:val="single"/>
              </w:rPr>
              <w:t>Explanation:</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Pyorrhoea, or periodontal disease, to give it a proper medical term, is a disease of the gums, it is one of the most widely prevalent diseases. It affects the membrane surrounding the roots of the teeth and leads to loosening of the teeth, pus formation, and shrinkage of the gum. This disease is the primary cause for tooth loss among adults.</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94" w:tgtFrame="_blank" w:history="1">
              <w:r w:rsidRPr="000A3573">
                <w:rPr>
                  <w:rFonts w:ascii="Arial" w:eastAsia="Times New Roman" w:hAnsi="Arial" w:cs="Arial"/>
                  <w:color w:val="0077CC"/>
                  <w:sz w:val="19"/>
                  <w:u w:val="single"/>
                </w:rPr>
                <w:t>Biology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95"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19"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13.</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O</w:t>
            </w:r>
            <w:r w:rsidRPr="000A3573">
              <w:rPr>
                <w:rFonts w:ascii="Arial" w:eastAsia="Times New Roman" w:hAnsi="Arial" w:cs="Arial"/>
                <w:sz w:val="16"/>
                <w:szCs w:val="16"/>
                <w:vertAlign w:val="subscript"/>
              </w:rPr>
              <w:t>2</w:t>
            </w:r>
            <w:r w:rsidRPr="000A3573">
              <w:rPr>
                <w:rFonts w:ascii="Arial" w:eastAsia="Times New Roman" w:hAnsi="Arial" w:cs="Arial"/>
                <w:sz w:val="19"/>
                <w:szCs w:val="19"/>
              </w:rPr>
              <w:t> released in the process of photosynthesis comes from</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6" type="#_x0000_t75" style="width:20pt;height:16pt" o:ole="">
                        <v:imagedata r:id="rId23" o:title=""/>
                      </v:shape>
                      <w:control r:id="rId96" w:name="DefaultOcxName49" w:shapeid="_x0000_i122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41"/>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CO</w:t>
                        </w:r>
                        <w:r w:rsidRPr="000A3573">
                          <w:rPr>
                            <w:rFonts w:ascii="Arial" w:eastAsia="Times New Roman" w:hAnsi="Arial" w:cs="Arial"/>
                            <w:sz w:val="16"/>
                            <w:szCs w:val="16"/>
                            <w:vertAlign w:val="subscript"/>
                          </w:rPr>
                          <w:t>2</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5" type="#_x0000_t75" style="width:20pt;height:16pt" o:ole="">
                        <v:imagedata r:id="rId23" o:title=""/>
                      </v:shape>
                      <w:control r:id="rId97" w:name="DefaultOcxName50" w:shapeid="_x0000_i122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65"/>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water</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4" type="#_x0000_t75" style="width:20pt;height:16pt" o:ole="">
                        <v:imagedata r:id="rId23" o:title=""/>
                      </v:shape>
                      <w:control r:id="rId98" w:name="DefaultOcxName51" w:shapeid="_x0000_i122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47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sugar</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3" type="#_x0000_t75" style="width:20pt;height:16pt" o:ole="">
                        <v:imagedata r:id="rId23" o:title=""/>
                      </v:shape>
                      <w:control r:id="rId99" w:name="DefaultOcxName52" w:shapeid="_x0000_i122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04"/>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pyruvic acid</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00" w:tgtFrame="_blank" w:history="1">
              <w:r w:rsidRPr="000A3573">
                <w:rPr>
                  <w:rFonts w:ascii="Arial" w:eastAsia="Times New Roman" w:hAnsi="Arial" w:cs="Arial"/>
                  <w:color w:val="0077CC"/>
                  <w:sz w:val="19"/>
                  <w:u w:val="single"/>
                </w:rPr>
                <w:t>Biology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101"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20"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14.</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temperature increases rapidly after</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2" type="#_x0000_t75" style="width:20pt;height:16pt" o:ole="">
                        <v:imagedata r:id="rId23" o:title=""/>
                      </v:shape>
                      <w:control r:id="rId102" w:name="DefaultOcxName53" w:shapeid="_x0000_i122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41"/>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ionosphere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1" type="#_x0000_t75" style="width:20pt;height:16pt" o:ole="">
                        <v:imagedata r:id="rId23" o:title=""/>
                      </v:shape>
                      <w:control r:id="rId103" w:name="DefaultOcxName54" w:shapeid="_x0000_i122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8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exosphere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20" type="#_x0000_t75" style="width:20pt;height:16pt" o:ole="">
                        <v:imagedata r:id="rId23" o:title=""/>
                      </v:shape>
                      <w:control r:id="rId104" w:name="DefaultOcxName55" w:shapeid="_x0000_i122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57"/>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stratosphere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9" type="#_x0000_t75" style="width:20pt;height:16pt" o:ole="">
                        <v:imagedata r:id="rId23" o:title=""/>
                      </v:shape>
                      <w:control r:id="rId105" w:name="DefaultOcxName56" w:shapeid="_x0000_i121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015"/>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troposphere</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A</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06" w:tgtFrame="_blank" w:history="1">
              <w:r w:rsidRPr="000A3573">
                <w:rPr>
                  <w:rFonts w:ascii="Arial" w:eastAsia="Times New Roman" w:hAnsi="Arial" w:cs="Arial"/>
                  <w:color w:val="0077CC"/>
                  <w:sz w:val="19"/>
                  <w:u w:val="single"/>
                </w:rPr>
                <w:t>World Geography</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107"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21"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15.</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Tripping is associates with</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8" type="#_x0000_t75" style="width:20pt;height:16pt" o:ole="">
                        <v:imagedata r:id="rId23" o:title=""/>
                      </v:shape>
                      <w:control r:id="rId108" w:name="DefaultOcxName57" w:shapeid="_x0000_i121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0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Snooker</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7" type="#_x0000_t75" style="width:20pt;height:16pt" o:ole="">
                        <v:imagedata r:id="rId23" o:title=""/>
                      </v:shape>
                      <w:control r:id="rId109" w:name="DefaultOcxName58" w:shapeid="_x0000_i121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14"/>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Volleyball</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6" type="#_x0000_t75" style="width:20pt;height:16pt" o:ole="">
                        <v:imagedata r:id="rId23" o:title=""/>
                      </v:shape>
                      <w:control r:id="rId110" w:name="DefaultOcxName59" w:shapeid="_x0000_i121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76"/>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Football</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5" type="#_x0000_t75" style="width:20pt;height:16pt" o:ole="">
                        <v:imagedata r:id="rId23" o:title=""/>
                      </v:shape>
                      <w:control r:id="rId111" w:name="DefaultOcxName60" w:shapeid="_x0000_i121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9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Cricket</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C</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12" w:tgtFrame="_blank" w:history="1">
              <w:r w:rsidRPr="000A3573">
                <w:rPr>
                  <w:rFonts w:ascii="Arial" w:eastAsia="Times New Roman" w:hAnsi="Arial" w:cs="Arial"/>
                  <w:color w:val="0077CC"/>
                  <w:sz w:val="19"/>
                  <w:u w:val="single"/>
                </w:rPr>
                <w:t>Sports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113"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22"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16.</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Girilal Jain was a noted figure in which of the following fields?</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4" type="#_x0000_t75" style="width:20pt;height:16pt" o:ole="">
                        <v:imagedata r:id="rId23" o:title=""/>
                      </v:shape>
                      <w:control r:id="rId114" w:name="DefaultOcxName61" w:shapeid="_x0000_i121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204"/>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Social Service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3" type="#_x0000_t75" style="width:20pt;height:16pt" o:ole="">
                        <v:imagedata r:id="rId23" o:title=""/>
                      </v:shape>
                      <w:control r:id="rId115" w:name="DefaultOcxName62" w:shapeid="_x0000_i121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919"/>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Journalism</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2" type="#_x0000_t75" style="width:20pt;height:16pt" o:ole="">
                        <v:imagedata r:id="rId23" o:title=""/>
                      </v:shape>
                      <w:control r:id="rId116" w:name="DefaultOcxName63" w:shapeid="_x0000_i121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80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Literature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1" type="#_x0000_t75" style="width:20pt;height:16pt" o:ole="">
                        <v:imagedata r:id="rId23" o:title=""/>
                      </v:shape>
                      <w:control r:id="rId117" w:name="DefaultOcxName64" w:shapeid="_x0000_i121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0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Politics</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18" w:tgtFrame="_blank" w:history="1">
              <w:r w:rsidRPr="000A3573">
                <w:rPr>
                  <w:rFonts w:ascii="Arial" w:eastAsia="Times New Roman" w:hAnsi="Arial" w:cs="Arial"/>
                  <w:color w:val="0077CC"/>
                  <w:sz w:val="19"/>
                  <w:u w:val="single"/>
                </w:rPr>
                <w:t>Famous Personalities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119"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23"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17.</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famous book 'Anandmath' was authored by</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10" type="#_x0000_t75" style="width:20pt;height:16pt" o:ole="">
                        <v:imagedata r:id="rId23" o:title=""/>
                      </v:shape>
                      <w:control r:id="rId120" w:name="DefaultOcxName65" w:shapeid="_x0000_i121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8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Sarojini Naidu</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9" type="#_x0000_t75" style="width:20pt;height:16pt" o:ole="">
                        <v:imagedata r:id="rId23" o:title=""/>
                      </v:shape>
                      <w:control r:id="rId121" w:name="DefaultOcxName66" w:shapeid="_x0000_i120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65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Bankim Chandra Chottapadhya</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8" type="#_x0000_t75" style="width:20pt;height:16pt" o:ole="">
                        <v:imagedata r:id="rId23" o:title=""/>
                      </v:shape>
                      <w:control r:id="rId122" w:name="DefaultOcxName67" w:shapeid="_x0000_i120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15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Sri Aurobindo</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7" type="#_x0000_t75" style="width:20pt;height:16pt" o:ole="">
                        <v:imagedata r:id="rId23" o:title=""/>
                      </v:shape>
                      <w:control r:id="rId123" w:name="DefaultOcxName68" w:shapeid="_x0000_i120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1690"/>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Rabindrnath Tagore</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u w:val="single"/>
              </w:rPr>
              <w:lastRenderedPageBreak/>
              <w:t>Explanation:</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Anand Math is a 1952 Hindi patriotic-historical film directed by Hemen Gupta, based on 'Anandamath', the famous Bengali novel written by Bankim Chandra Chattopadhyay in 1882. The novel and film are set in the events of the Sannyasi Rebellion, which took place in the late 18th century in eastern India, especially Bengal.</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24" w:tgtFrame="_blank" w:history="1">
              <w:r w:rsidRPr="000A3573">
                <w:rPr>
                  <w:rFonts w:ascii="Arial" w:eastAsia="Times New Roman" w:hAnsi="Arial" w:cs="Arial"/>
                  <w:color w:val="0077CC"/>
                  <w:sz w:val="19"/>
                  <w:u w:val="single"/>
                </w:rPr>
                <w:t>Books and Authors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125"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24"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18.</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Which of the following is a military alliance?</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6" type="#_x0000_t75" style="width:20pt;height:16pt" o:ole="">
                        <v:imagedata r:id="rId23" o:title=""/>
                      </v:shape>
                      <w:control r:id="rId126" w:name="DefaultOcxName69" w:shapeid="_x0000_i120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528"/>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NATO</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5" type="#_x0000_t75" style="width:20pt;height:16pt" o:ole="">
                        <v:imagedata r:id="rId23" o:title=""/>
                      </v:shape>
                      <w:control r:id="rId127" w:name="DefaultOcxName70" w:shapeid="_x0000_i120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23"/>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NAFTA</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4" type="#_x0000_t75" style="width:20pt;height:16pt" o:ole="">
                        <v:imagedata r:id="rId23" o:title=""/>
                      </v:shape>
                      <w:control r:id="rId128" w:name="DefaultOcxName71" w:shapeid="_x0000_i1204"/>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91"/>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EEC</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3" type="#_x0000_t75" style="width:20pt;height:16pt" o:ole="">
                        <v:imagedata r:id="rId23" o:title=""/>
                      </v:shape>
                      <w:control r:id="rId129" w:name="DefaultOcxName72" w:shapeid="_x0000_i1203"/>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45"/>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ASEAN</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A</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30" w:tgtFrame="_blank" w:history="1">
              <w:r w:rsidRPr="000A3573">
                <w:rPr>
                  <w:rFonts w:ascii="Arial" w:eastAsia="Times New Roman" w:hAnsi="Arial" w:cs="Arial"/>
                  <w:color w:val="0077CC"/>
                  <w:sz w:val="19"/>
                  <w:u w:val="single"/>
                </w:rPr>
                <w:t>World Organisations</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131"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25"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19.</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filament of an electric bulb is made of</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2" type="#_x0000_t75" style="width:20pt;height:16pt" o:ole="">
                        <v:imagedata r:id="rId23" o:title=""/>
                      </v:shape>
                      <w:control r:id="rId132" w:name="DefaultOcxName73" w:shapeid="_x0000_i1202"/>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29"/>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tungsten</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1" type="#_x0000_t75" style="width:20pt;height:16pt" o:ole="">
                        <v:imagedata r:id="rId23" o:title=""/>
                      </v:shape>
                      <w:control r:id="rId133" w:name="DefaultOcxName74" w:shapeid="_x0000_i1201"/>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78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nichrome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200" type="#_x0000_t75" style="width:20pt;height:16pt" o:ole="">
                        <v:imagedata r:id="rId23" o:title=""/>
                      </v:shape>
                      <w:control r:id="rId134" w:name="DefaultOcxName75" w:shapeid="_x0000_i1200"/>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687"/>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graphite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199" type="#_x0000_t75" style="width:20pt;height:16pt" o:ole="">
                        <v:imagedata r:id="rId23" o:title=""/>
                      </v:shape>
                      <w:control r:id="rId135" w:name="DefaultOcxName76" w:shapeid="_x0000_i1199"/>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17"/>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iron</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A</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36" w:tgtFrame="_blank" w:history="1">
              <w:r w:rsidRPr="000A3573">
                <w:rPr>
                  <w:rFonts w:ascii="Arial" w:eastAsia="Times New Roman" w:hAnsi="Arial" w:cs="Arial"/>
                  <w:color w:val="0077CC"/>
                  <w:sz w:val="19"/>
                  <w:u w:val="single"/>
                </w:rPr>
                <w:t>General Science</w:t>
              </w:r>
            </w:hyperlink>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Discuss about this problem : </w:t>
            </w:r>
            <w:hyperlink r:id="rId137" w:tgtFrame="_blank" w:history="1">
              <w:r w:rsidRPr="000A3573">
                <w:rPr>
                  <w:rFonts w:ascii="Arial" w:eastAsia="Times New Roman" w:hAnsi="Arial" w:cs="Arial"/>
                  <w:color w:val="0077CC"/>
                  <w:sz w:val="19"/>
                  <w:u w:val="single"/>
                </w:rPr>
                <w:t>Discuss in Forum</w:t>
              </w:r>
            </w:hyperlink>
          </w:p>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ins w:id="26" w:author="Unknown"/>
          <w:rFonts w:ascii="Arial" w:eastAsia="Times New Roman" w:hAnsi="Arial" w:cs="Arial"/>
          <w:vanish/>
          <w:color w:val="000000"/>
          <w:sz w:val="19"/>
          <w:szCs w:val="19"/>
        </w:rPr>
      </w:pPr>
    </w:p>
    <w:tbl>
      <w:tblPr>
        <w:tblW w:w="5000" w:type="pct"/>
        <w:tblCellSpacing w:w="0" w:type="dxa"/>
        <w:tblCellMar>
          <w:left w:w="0" w:type="dxa"/>
          <w:right w:w="0" w:type="dxa"/>
        </w:tblCellMar>
        <w:tblLook w:val="04A0"/>
      </w:tblPr>
      <w:tblGrid>
        <w:gridCol w:w="333"/>
        <w:gridCol w:w="9027"/>
      </w:tblGrid>
      <w:tr w:rsidR="000A3573" w:rsidRPr="000A3573" w:rsidTr="000A3573">
        <w:trPr>
          <w:tblCellSpacing w:w="0" w:type="dxa"/>
        </w:trPr>
        <w:tc>
          <w:tcPr>
            <w:tcW w:w="333" w:type="dxa"/>
            <w:vMerge w:val="restart"/>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20.</w:t>
            </w:r>
          </w:p>
        </w:tc>
        <w:tc>
          <w:tcPr>
            <w:tcW w:w="0" w:type="auto"/>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The main constituents of pearls are</w:t>
            </w:r>
          </w:p>
        </w:tc>
      </w:tr>
      <w:tr w:rsidR="000A3573" w:rsidRPr="000A3573" w:rsidTr="000A3573">
        <w:trPr>
          <w:tblCellSpacing w:w="0" w:type="dxa"/>
        </w:trPr>
        <w:tc>
          <w:tcPr>
            <w:tcW w:w="0" w:type="auto"/>
            <w:vMerge/>
            <w:vAlign w:val="center"/>
            <w:hideMark/>
          </w:tcPr>
          <w:p w:rsidR="000A3573" w:rsidRPr="000A3573" w:rsidRDefault="000A3573" w:rsidP="000A3573">
            <w:pPr>
              <w:spacing w:after="0" w:line="240" w:lineRule="auto"/>
              <w:rPr>
                <w:rFonts w:ascii="Arial" w:eastAsia="Times New Roman" w:hAnsi="Arial" w:cs="Arial"/>
                <w:sz w:val="19"/>
                <w:szCs w:val="19"/>
              </w:rPr>
            </w:pPr>
          </w:p>
        </w:tc>
        <w:tc>
          <w:tcPr>
            <w:tcW w:w="0" w:type="auto"/>
            <w:hideMark/>
          </w:tcPr>
          <w:tbl>
            <w:tblPr>
              <w:tblW w:w="5000" w:type="pct"/>
              <w:tblCellSpacing w:w="0" w:type="dxa"/>
              <w:tblCellMar>
                <w:left w:w="0" w:type="dxa"/>
                <w:right w:w="0" w:type="dxa"/>
              </w:tblCellMar>
              <w:tblLook w:val="04A0"/>
            </w:tblPr>
            <w:tblGrid>
              <w:gridCol w:w="546"/>
              <w:gridCol w:w="376"/>
              <w:gridCol w:w="8105"/>
            </w:tblGrid>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198" type="#_x0000_t75" style="width:20pt;height:16pt" o:ole="">
                        <v:imagedata r:id="rId23" o:title=""/>
                      </v:shape>
                      <w:control r:id="rId138" w:name="DefaultOcxName77" w:shapeid="_x0000_i1198"/>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232"/>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calcium oxide and ammonium chloride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197" type="#_x0000_t75" style="width:20pt;height:16pt" o:ole="">
                        <v:imagedata r:id="rId23" o:title=""/>
                      </v:shape>
                      <w:control r:id="rId139" w:name="DefaultOcxName78" w:shapeid="_x0000_i1197"/>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B.</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845"/>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calcium carbonate and magnesium carbonate</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196" type="#_x0000_t75" style="width:20pt;height:16pt" o:ole="">
                        <v:imagedata r:id="rId23" o:title=""/>
                      </v:shape>
                      <w:control r:id="rId140" w:name="DefaultOcxName79" w:shapeid="_x0000_i1196"/>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C.</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2060"/>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aragonite and conchiolin</w:t>
                        </w:r>
                      </w:p>
                    </w:tc>
                  </w:tr>
                </w:tbl>
                <w:p w:rsidR="000A3573" w:rsidRPr="000A3573" w:rsidRDefault="000A3573" w:rsidP="000A3573">
                  <w:pPr>
                    <w:spacing w:after="0" w:line="240" w:lineRule="auto"/>
                    <w:rPr>
                      <w:rFonts w:ascii="Arial" w:eastAsia="Times New Roman" w:hAnsi="Arial" w:cs="Arial"/>
                      <w:sz w:val="19"/>
                      <w:szCs w:val="19"/>
                    </w:rPr>
                  </w:pPr>
                </w:p>
              </w:tc>
            </w:tr>
            <w:tr w:rsidR="000A3573" w:rsidRPr="000A3573">
              <w:trPr>
                <w:tblCellSpacing w:w="0" w:type="dxa"/>
              </w:trPr>
              <w:tc>
                <w:tcPr>
                  <w:tcW w:w="50" w:type="pct"/>
                  <w:noWrap/>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object w:dxaOrig="1440" w:dyaOrig="1440">
                      <v:shape id="_x0000_i1195" type="#_x0000_t75" style="width:20pt;height:16pt" o:ole="">
                        <v:imagedata r:id="rId23" o:title=""/>
                      </v:shape>
                      <w:control r:id="rId141" w:name="DefaultOcxName80" w:shapeid="_x0000_i1195"/>
                    </w:object>
                  </w:r>
                </w:p>
              </w:tc>
              <w:tc>
                <w:tcPr>
                  <w:tcW w:w="50" w:type="pct"/>
                  <w:tcMar>
                    <w:top w:w="93" w:type="dxa"/>
                    <w:left w:w="93" w:type="dxa"/>
                    <w:bottom w:w="93" w:type="dxa"/>
                    <w:right w:w="93" w:type="dxa"/>
                  </w:tcMar>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D.</w:t>
                  </w:r>
                </w:p>
              </w:tc>
              <w:tc>
                <w:tcPr>
                  <w:tcW w:w="4950" w:type="pct"/>
                  <w:tcMar>
                    <w:top w:w="93" w:type="dxa"/>
                    <w:left w:w="93" w:type="dxa"/>
                    <w:bottom w:w="93" w:type="dxa"/>
                    <w:right w:w="93" w:type="dxa"/>
                  </w:tcMar>
                  <w:vAlign w:val="center"/>
                  <w:hideMark/>
                </w:tcPr>
                <w:tbl>
                  <w:tblPr>
                    <w:tblW w:w="0" w:type="auto"/>
                    <w:tblCellSpacing w:w="0" w:type="dxa"/>
                    <w:tblCellMar>
                      <w:left w:w="0" w:type="dxa"/>
                      <w:right w:w="0" w:type="dxa"/>
                    </w:tblCellMar>
                    <w:tblLook w:val="04A0"/>
                  </w:tblPr>
                  <w:tblGrid>
                    <w:gridCol w:w="3644"/>
                  </w:tblGrid>
                  <w:tr w:rsidR="000A3573" w:rsidRPr="000A3573">
                    <w:trPr>
                      <w:tblCellSpacing w:w="0" w:type="dxa"/>
                    </w:trPr>
                    <w:tc>
                      <w:tcPr>
                        <w:tcW w:w="0" w:type="auto"/>
                        <w:vAlign w:val="center"/>
                        <w:hideMark/>
                      </w:tcPr>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sz w:val="19"/>
                            <w:szCs w:val="19"/>
                          </w:rPr>
                          <w:t>ammonium sulphate and sodium carbonate</w:t>
                        </w:r>
                      </w:p>
                    </w:tc>
                  </w:tr>
                </w:tbl>
                <w:p w:rsidR="000A3573" w:rsidRPr="000A3573" w:rsidRDefault="000A3573" w:rsidP="000A3573">
                  <w:pPr>
                    <w:spacing w:after="0" w:line="240" w:lineRule="auto"/>
                    <w:rPr>
                      <w:rFonts w:ascii="Arial" w:eastAsia="Times New Roman" w:hAnsi="Arial" w:cs="Arial"/>
                      <w:sz w:val="19"/>
                      <w:szCs w:val="19"/>
                    </w:rPr>
                  </w:pPr>
                </w:p>
              </w:tc>
            </w:tr>
          </w:tbl>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Your Answer:</w:t>
            </w:r>
            <w:r w:rsidRPr="000A3573">
              <w:rPr>
                <w:rFonts w:ascii="Arial" w:eastAsia="Times New Roman" w:hAnsi="Arial" w:cs="Arial"/>
                <w:sz w:val="19"/>
                <w:szCs w:val="19"/>
              </w:rPr>
              <w:t> Option </w:t>
            </w:r>
            <w:r w:rsidRPr="000A3573">
              <w:rPr>
                <w:rFonts w:ascii="Arial" w:eastAsia="Times New Roman" w:hAnsi="Arial" w:cs="Arial"/>
                <w:b/>
                <w:bCs/>
                <w:sz w:val="19"/>
              </w:rPr>
              <w:t>(Not Answered)</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Correct Answer:</w:t>
            </w:r>
            <w:r w:rsidRPr="000A3573">
              <w:rPr>
                <w:rFonts w:ascii="Arial" w:eastAsia="Times New Roman" w:hAnsi="Arial" w:cs="Arial"/>
                <w:sz w:val="19"/>
                <w:szCs w:val="19"/>
              </w:rPr>
              <w:t> Option </w:t>
            </w:r>
            <w:r w:rsidRPr="000A3573">
              <w:rPr>
                <w:rFonts w:ascii="Arial" w:eastAsia="Times New Roman" w:hAnsi="Arial" w:cs="Arial"/>
                <w:b/>
                <w:bCs/>
                <w:sz w:val="19"/>
              </w:rPr>
              <w:t>B</w:t>
            </w:r>
          </w:p>
          <w:p w:rsidR="000A3573" w:rsidRPr="000A3573" w:rsidRDefault="000A3573" w:rsidP="000A3573">
            <w:pPr>
              <w:spacing w:after="0" w:line="240" w:lineRule="auto"/>
              <w:rPr>
                <w:rFonts w:ascii="Arial" w:eastAsia="Times New Roman" w:hAnsi="Arial" w:cs="Arial"/>
                <w:sz w:val="19"/>
                <w:szCs w:val="19"/>
              </w:rPr>
            </w:pPr>
            <w:r w:rsidRPr="000A3573">
              <w:rPr>
                <w:rFonts w:ascii="Arial" w:eastAsia="Times New Roman" w:hAnsi="Arial" w:cs="Arial"/>
                <w:color w:val="5EAC1A"/>
                <w:sz w:val="19"/>
              </w:rPr>
              <w:t>Learn more problems on : </w:t>
            </w:r>
            <w:hyperlink r:id="rId142" w:tgtFrame="_blank" w:history="1">
              <w:r w:rsidRPr="000A3573">
                <w:rPr>
                  <w:rFonts w:ascii="Arial" w:eastAsia="Times New Roman" w:hAnsi="Arial" w:cs="Arial"/>
                  <w:color w:val="0077CC"/>
                  <w:sz w:val="19"/>
                  <w:u w:val="single"/>
                </w:rPr>
                <w:t>General Science</w:t>
              </w:r>
            </w:hyperlink>
          </w:p>
        </w:tc>
      </w:tr>
    </w:tbl>
    <w:p w:rsidR="001702C9" w:rsidRDefault="001702C9"/>
    <w:sectPr w:rsidR="001702C9" w:rsidSect="00170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A3573"/>
    <w:rsid w:val="000A3573"/>
    <w:rsid w:val="001702C9"/>
    <w:rsid w:val="00564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C9"/>
  </w:style>
  <w:style w:type="paragraph" w:styleId="Heading1">
    <w:name w:val="heading 1"/>
    <w:basedOn w:val="Normal"/>
    <w:link w:val="Heading1Char"/>
    <w:uiPriority w:val="9"/>
    <w:qFormat/>
    <w:rsid w:val="000A3573"/>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0A357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73"/>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0A3573"/>
    <w:rPr>
      <w:rFonts w:eastAsia="Times New Roman" w:cs="Times New Roman"/>
      <w:b/>
      <w:bCs/>
      <w:sz w:val="27"/>
      <w:szCs w:val="27"/>
    </w:rPr>
  </w:style>
  <w:style w:type="character" w:styleId="Hyperlink">
    <w:name w:val="Hyperlink"/>
    <w:basedOn w:val="DefaultParagraphFont"/>
    <w:uiPriority w:val="99"/>
    <w:semiHidden/>
    <w:unhideWhenUsed/>
    <w:rsid w:val="000A3573"/>
    <w:rPr>
      <w:color w:val="0000FF"/>
      <w:u w:val="single"/>
    </w:rPr>
  </w:style>
  <w:style w:type="character" w:styleId="FollowedHyperlink">
    <w:name w:val="FollowedHyperlink"/>
    <w:basedOn w:val="DefaultParagraphFont"/>
    <w:uiPriority w:val="99"/>
    <w:semiHidden/>
    <w:unhideWhenUsed/>
    <w:rsid w:val="000A3573"/>
    <w:rPr>
      <w:color w:val="800080"/>
      <w:u w:val="single"/>
    </w:rPr>
  </w:style>
  <w:style w:type="paragraph" w:styleId="z-TopofForm">
    <w:name w:val="HTML Top of Form"/>
    <w:basedOn w:val="Normal"/>
    <w:next w:val="Normal"/>
    <w:link w:val="z-TopofFormChar"/>
    <w:hidden/>
    <w:uiPriority w:val="99"/>
    <w:semiHidden/>
    <w:unhideWhenUsed/>
    <w:rsid w:val="000A35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35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35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3573"/>
    <w:rPr>
      <w:rFonts w:ascii="Arial" w:eastAsia="Times New Roman" w:hAnsi="Arial" w:cs="Arial"/>
      <w:vanish/>
      <w:sz w:val="16"/>
      <w:szCs w:val="16"/>
    </w:rPr>
  </w:style>
  <w:style w:type="character" w:customStyle="1" w:styleId="hide-1">
    <w:name w:val="hide-1"/>
    <w:basedOn w:val="DefaultParagraphFont"/>
    <w:rsid w:val="000A3573"/>
  </w:style>
  <w:style w:type="character" w:customStyle="1" w:styleId="ib-green">
    <w:name w:val="ib-green"/>
    <w:basedOn w:val="DefaultParagraphFont"/>
    <w:rsid w:val="000A3573"/>
  </w:style>
  <w:style w:type="paragraph" w:styleId="NormalWeb">
    <w:name w:val="Normal (Web)"/>
    <w:basedOn w:val="Normal"/>
    <w:uiPriority w:val="99"/>
    <w:unhideWhenUsed/>
    <w:rsid w:val="000A3573"/>
    <w:pPr>
      <w:spacing w:before="100" w:beforeAutospacing="1" w:after="100" w:afterAutospacing="1" w:line="240" w:lineRule="auto"/>
    </w:pPr>
    <w:rPr>
      <w:rFonts w:eastAsia="Times New Roman" w:cs="Times New Roman"/>
      <w:sz w:val="24"/>
      <w:szCs w:val="24"/>
    </w:rPr>
  </w:style>
  <w:style w:type="character" w:customStyle="1" w:styleId="jq-user-answer">
    <w:name w:val="jq-user-answer"/>
    <w:basedOn w:val="DefaultParagraphFont"/>
    <w:rsid w:val="000A3573"/>
  </w:style>
  <w:style w:type="character" w:customStyle="1" w:styleId="ib-dgray">
    <w:name w:val="ib-dgray"/>
    <w:basedOn w:val="DefaultParagraphFont"/>
    <w:rsid w:val="000A3573"/>
  </w:style>
  <w:style w:type="paragraph" w:styleId="BalloonText">
    <w:name w:val="Balloon Text"/>
    <w:basedOn w:val="Normal"/>
    <w:link w:val="BalloonTextChar"/>
    <w:uiPriority w:val="99"/>
    <w:semiHidden/>
    <w:unhideWhenUsed/>
    <w:rsid w:val="000A3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047466">
      <w:bodyDiv w:val="1"/>
      <w:marLeft w:val="0"/>
      <w:marRight w:val="0"/>
      <w:marTop w:val="0"/>
      <w:marBottom w:val="0"/>
      <w:divBdr>
        <w:top w:val="none" w:sz="0" w:space="0" w:color="auto"/>
        <w:left w:val="none" w:sz="0" w:space="0" w:color="auto"/>
        <w:bottom w:val="none" w:sz="0" w:space="0" w:color="auto"/>
        <w:right w:val="none" w:sz="0" w:space="0" w:color="auto"/>
      </w:divBdr>
      <w:divsChild>
        <w:div w:id="187985261">
          <w:marLeft w:val="0"/>
          <w:marRight w:val="0"/>
          <w:marTop w:val="0"/>
          <w:marBottom w:val="0"/>
          <w:divBdr>
            <w:top w:val="none" w:sz="0" w:space="0" w:color="auto"/>
            <w:left w:val="none" w:sz="0" w:space="0" w:color="auto"/>
            <w:bottom w:val="none" w:sz="0" w:space="0" w:color="auto"/>
            <w:right w:val="none" w:sz="0" w:space="0" w:color="auto"/>
          </w:divBdr>
        </w:div>
        <w:div w:id="293409294">
          <w:marLeft w:val="0"/>
          <w:marRight w:val="0"/>
          <w:marTop w:val="0"/>
          <w:marBottom w:val="0"/>
          <w:divBdr>
            <w:top w:val="none" w:sz="0" w:space="0" w:color="auto"/>
            <w:left w:val="none" w:sz="0" w:space="0" w:color="auto"/>
            <w:bottom w:val="none" w:sz="0" w:space="0" w:color="auto"/>
            <w:right w:val="none" w:sz="0" w:space="0" w:color="auto"/>
          </w:divBdr>
          <w:divsChild>
            <w:div w:id="586579220">
              <w:marLeft w:val="0"/>
              <w:marRight w:val="0"/>
              <w:marTop w:val="0"/>
              <w:marBottom w:val="0"/>
              <w:divBdr>
                <w:top w:val="single" w:sz="2" w:space="1" w:color="AAAAAA"/>
                <w:left w:val="single" w:sz="2" w:space="1" w:color="AAAAAA"/>
                <w:bottom w:val="single" w:sz="2" w:space="1" w:color="AAAAAA"/>
                <w:right w:val="single" w:sz="2" w:space="1" w:color="AAAAAA"/>
              </w:divBdr>
            </w:div>
          </w:divsChild>
        </w:div>
        <w:div w:id="830609291">
          <w:marLeft w:val="0"/>
          <w:marRight w:val="0"/>
          <w:marTop w:val="0"/>
          <w:marBottom w:val="0"/>
          <w:divBdr>
            <w:top w:val="none" w:sz="0" w:space="0" w:color="auto"/>
            <w:left w:val="none" w:sz="0" w:space="0" w:color="auto"/>
            <w:bottom w:val="none" w:sz="0" w:space="0" w:color="auto"/>
            <w:right w:val="none" w:sz="0" w:space="0" w:color="auto"/>
          </w:divBdr>
        </w:div>
        <w:div w:id="947736415">
          <w:marLeft w:val="0"/>
          <w:marRight w:val="0"/>
          <w:marTop w:val="27"/>
          <w:marBottom w:val="0"/>
          <w:divBdr>
            <w:top w:val="none" w:sz="0" w:space="0" w:color="auto"/>
            <w:left w:val="none" w:sz="0" w:space="0" w:color="auto"/>
            <w:bottom w:val="none" w:sz="0" w:space="0" w:color="auto"/>
            <w:right w:val="none" w:sz="0" w:space="0" w:color="auto"/>
          </w:divBdr>
        </w:div>
        <w:div w:id="359668801">
          <w:marLeft w:val="0"/>
          <w:marRight w:val="0"/>
          <w:marTop w:val="0"/>
          <w:marBottom w:val="0"/>
          <w:divBdr>
            <w:top w:val="single" w:sz="4" w:space="2" w:color="F0F0F0"/>
            <w:left w:val="single" w:sz="4" w:space="6" w:color="F0F0F0"/>
            <w:bottom w:val="single" w:sz="4" w:space="2" w:color="F0F0F0"/>
            <w:right w:val="single" w:sz="4" w:space="6" w:color="F0F0F0"/>
          </w:divBdr>
        </w:div>
        <w:div w:id="83964733">
          <w:marLeft w:val="0"/>
          <w:marRight w:val="0"/>
          <w:marTop w:val="0"/>
          <w:marBottom w:val="0"/>
          <w:divBdr>
            <w:top w:val="none" w:sz="0" w:space="0" w:color="auto"/>
            <w:left w:val="none" w:sz="0" w:space="0" w:color="auto"/>
            <w:bottom w:val="none" w:sz="0" w:space="0" w:color="auto"/>
            <w:right w:val="none" w:sz="0" w:space="0" w:color="auto"/>
          </w:divBdr>
        </w:div>
        <w:div w:id="1815247134">
          <w:marLeft w:val="0"/>
          <w:marRight w:val="0"/>
          <w:marTop w:val="0"/>
          <w:marBottom w:val="0"/>
          <w:divBdr>
            <w:top w:val="none" w:sz="0" w:space="0" w:color="auto"/>
            <w:left w:val="none" w:sz="0" w:space="0" w:color="auto"/>
            <w:bottom w:val="none" w:sz="0" w:space="0" w:color="auto"/>
            <w:right w:val="none" w:sz="0" w:space="0" w:color="auto"/>
          </w:divBdr>
          <w:divsChild>
            <w:div w:id="460001447">
              <w:marLeft w:val="0"/>
              <w:marRight w:val="0"/>
              <w:marTop w:val="0"/>
              <w:marBottom w:val="0"/>
              <w:divBdr>
                <w:top w:val="none" w:sz="0" w:space="0" w:color="auto"/>
                <w:left w:val="none" w:sz="0" w:space="0" w:color="auto"/>
                <w:bottom w:val="none" w:sz="0" w:space="0" w:color="auto"/>
                <w:right w:val="none" w:sz="0" w:space="0" w:color="auto"/>
              </w:divBdr>
              <w:divsChild>
                <w:div w:id="1024942785">
                  <w:marLeft w:val="0"/>
                  <w:marRight w:val="0"/>
                  <w:marTop w:val="0"/>
                  <w:marBottom w:val="0"/>
                  <w:divBdr>
                    <w:top w:val="none" w:sz="0" w:space="0" w:color="auto"/>
                    <w:left w:val="none" w:sz="0" w:space="0" w:color="auto"/>
                    <w:bottom w:val="none" w:sz="0" w:space="0" w:color="auto"/>
                    <w:right w:val="none" w:sz="0" w:space="0" w:color="auto"/>
                  </w:divBdr>
                  <w:divsChild>
                    <w:div w:id="557786540">
                      <w:marLeft w:val="0"/>
                      <w:marRight w:val="0"/>
                      <w:marTop w:val="0"/>
                      <w:marBottom w:val="0"/>
                      <w:divBdr>
                        <w:top w:val="none" w:sz="0" w:space="0" w:color="auto"/>
                        <w:left w:val="single" w:sz="18" w:space="10" w:color="CCCCCC"/>
                        <w:bottom w:val="none" w:sz="0" w:space="0" w:color="auto"/>
                        <w:right w:val="none" w:sz="0" w:space="0" w:color="auto"/>
                      </w:divBdr>
                      <w:divsChild>
                        <w:div w:id="14028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994">
                  <w:marLeft w:val="0"/>
                  <w:marRight w:val="0"/>
                  <w:marTop w:val="0"/>
                  <w:marBottom w:val="0"/>
                  <w:divBdr>
                    <w:top w:val="none" w:sz="0" w:space="0" w:color="auto"/>
                    <w:left w:val="none" w:sz="0" w:space="0" w:color="auto"/>
                    <w:bottom w:val="none" w:sz="0" w:space="0" w:color="auto"/>
                    <w:right w:val="none" w:sz="0" w:space="0" w:color="auto"/>
                  </w:divBdr>
                  <w:divsChild>
                    <w:div w:id="528615370">
                      <w:marLeft w:val="0"/>
                      <w:marRight w:val="0"/>
                      <w:marTop w:val="0"/>
                      <w:marBottom w:val="0"/>
                      <w:divBdr>
                        <w:top w:val="none" w:sz="0" w:space="0" w:color="auto"/>
                        <w:left w:val="single" w:sz="18" w:space="10" w:color="CCCCCC"/>
                        <w:bottom w:val="none" w:sz="0" w:space="0" w:color="auto"/>
                        <w:right w:val="none" w:sz="0" w:space="0" w:color="auto"/>
                      </w:divBdr>
                    </w:div>
                  </w:divsChild>
                </w:div>
                <w:div w:id="340353890">
                  <w:marLeft w:val="0"/>
                  <w:marRight w:val="0"/>
                  <w:marTop w:val="0"/>
                  <w:marBottom w:val="0"/>
                  <w:divBdr>
                    <w:top w:val="none" w:sz="0" w:space="0" w:color="auto"/>
                    <w:left w:val="none" w:sz="0" w:space="0" w:color="auto"/>
                    <w:bottom w:val="none" w:sz="0" w:space="0" w:color="auto"/>
                    <w:right w:val="none" w:sz="0" w:space="0" w:color="auto"/>
                  </w:divBdr>
                  <w:divsChild>
                    <w:div w:id="21983093">
                      <w:marLeft w:val="0"/>
                      <w:marRight w:val="0"/>
                      <w:marTop w:val="0"/>
                      <w:marBottom w:val="0"/>
                      <w:divBdr>
                        <w:top w:val="none" w:sz="0" w:space="0" w:color="auto"/>
                        <w:left w:val="single" w:sz="18" w:space="10" w:color="CCCCCC"/>
                        <w:bottom w:val="none" w:sz="0" w:space="0" w:color="auto"/>
                        <w:right w:val="none" w:sz="0" w:space="0" w:color="auto"/>
                      </w:divBdr>
                    </w:div>
                  </w:divsChild>
                </w:div>
                <w:div w:id="1908222357">
                  <w:marLeft w:val="0"/>
                  <w:marRight w:val="0"/>
                  <w:marTop w:val="0"/>
                  <w:marBottom w:val="0"/>
                  <w:divBdr>
                    <w:top w:val="none" w:sz="0" w:space="0" w:color="auto"/>
                    <w:left w:val="none" w:sz="0" w:space="0" w:color="auto"/>
                    <w:bottom w:val="none" w:sz="0" w:space="0" w:color="auto"/>
                    <w:right w:val="none" w:sz="0" w:space="0" w:color="auto"/>
                  </w:divBdr>
                  <w:divsChild>
                    <w:div w:id="999236527">
                      <w:marLeft w:val="0"/>
                      <w:marRight w:val="0"/>
                      <w:marTop w:val="0"/>
                      <w:marBottom w:val="0"/>
                      <w:divBdr>
                        <w:top w:val="none" w:sz="0" w:space="0" w:color="auto"/>
                        <w:left w:val="single" w:sz="18" w:space="10" w:color="CCCCCC"/>
                        <w:bottom w:val="none" w:sz="0" w:space="0" w:color="auto"/>
                        <w:right w:val="none" w:sz="0" w:space="0" w:color="auto"/>
                      </w:divBdr>
                    </w:div>
                  </w:divsChild>
                </w:div>
                <w:div w:id="2097747960">
                  <w:marLeft w:val="0"/>
                  <w:marRight w:val="0"/>
                  <w:marTop w:val="0"/>
                  <w:marBottom w:val="0"/>
                  <w:divBdr>
                    <w:top w:val="none" w:sz="0" w:space="0" w:color="auto"/>
                    <w:left w:val="none" w:sz="0" w:space="0" w:color="auto"/>
                    <w:bottom w:val="none" w:sz="0" w:space="0" w:color="auto"/>
                    <w:right w:val="none" w:sz="0" w:space="0" w:color="auto"/>
                  </w:divBdr>
                  <w:divsChild>
                    <w:div w:id="1122728288">
                      <w:marLeft w:val="0"/>
                      <w:marRight w:val="0"/>
                      <w:marTop w:val="0"/>
                      <w:marBottom w:val="0"/>
                      <w:divBdr>
                        <w:top w:val="none" w:sz="0" w:space="0" w:color="auto"/>
                        <w:left w:val="single" w:sz="18" w:space="10" w:color="CCCCCC"/>
                        <w:bottom w:val="none" w:sz="0" w:space="0" w:color="auto"/>
                        <w:right w:val="none" w:sz="0" w:space="0" w:color="auto"/>
                      </w:divBdr>
                    </w:div>
                  </w:divsChild>
                </w:div>
                <w:div w:id="1704669529">
                  <w:marLeft w:val="0"/>
                  <w:marRight w:val="0"/>
                  <w:marTop w:val="0"/>
                  <w:marBottom w:val="0"/>
                  <w:divBdr>
                    <w:top w:val="none" w:sz="0" w:space="0" w:color="auto"/>
                    <w:left w:val="none" w:sz="0" w:space="0" w:color="auto"/>
                    <w:bottom w:val="none" w:sz="0" w:space="0" w:color="auto"/>
                    <w:right w:val="none" w:sz="0" w:space="0" w:color="auto"/>
                  </w:divBdr>
                  <w:divsChild>
                    <w:div w:id="120150538">
                      <w:marLeft w:val="0"/>
                      <w:marRight w:val="0"/>
                      <w:marTop w:val="0"/>
                      <w:marBottom w:val="0"/>
                      <w:divBdr>
                        <w:top w:val="none" w:sz="0" w:space="0" w:color="auto"/>
                        <w:left w:val="single" w:sz="18" w:space="10" w:color="CCCCCC"/>
                        <w:bottom w:val="none" w:sz="0" w:space="0" w:color="auto"/>
                        <w:right w:val="none" w:sz="0" w:space="0" w:color="auto"/>
                      </w:divBdr>
                    </w:div>
                  </w:divsChild>
                </w:div>
                <w:div w:id="1281304275">
                  <w:marLeft w:val="0"/>
                  <w:marRight w:val="0"/>
                  <w:marTop w:val="0"/>
                  <w:marBottom w:val="0"/>
                  <w:divBdr>
                    <w:top w:val="none" w:sz="0" w:space="0" w:color="auto"/>
                    <w:left w:val="none" w:sz="0" w:space="0" w:color="auto"/>
                    <w:bottom w:val="none" w:sz="0" w:space="0" w:color="auto"/>
                    <w:right w:val="none" w:sz="0" w:space="0" w:color="auto"/>
                  </w:divBdr>
                  <w:divsChild>
                    <w:div w:id="405540273">
                      <w:marLeft w:val="0"/>
                      <w:marRight w:val="0"/>
                      <w:marTop w:val="0"/>
                      <w:marBottom w:val="0"/>
                      <w:divBdr>
                        <w:top w:val="none" w:sz="0" w:space="0" w:color="auto"/>
                        <w:left w:val="single" w:sz="18" w:space="10" w:color="CCCCCC"/>
                        <w:bottom w:val="none" w:sz="0" w:space="0" w:color="auto"/>
                        <w:right w:val="none" w:sz="0" w:space="0" w:color="auto"/>
                      </w:divBdr>
                      <w:divsChild>
                        <w:div w:id="936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7577">
                  <w:marLeft w:val="0"/>
                  <w:marRight w:val="0"/>
                  <w:marTop w:val="0"/>
                  <w:marBottom w:val="0"/>
                  <w:divBdr>
                    <w:top w:val="none" w:sz="0" w:space="0" w:color="auto"/>
                    <w:left w:val="none" w:sz="0" w:space="0" w:color="auto"/>
                    <w:bottom w:val="none" w:sz="0" w:space="0" w:color="auto"/>
                    <w:right w:val="none" w:sz="0" w:space="0" w:color="auto"/>
                  </w:divBdr>
                  <w:divsChild>
                    <w:div w:id="747919937">
                      <w:marLeft w:val="0"/>
                      <w:marRight w:val="0"/>
                      <w:marTop w:val="0"/>
                      <w:marBottom w:val="0"/>
                      <w:divBdr>
                        <w:top w:val="none" w:sz="0" w:space="0" w:color="auto"/>
                        <w:left w:val="single" w:sz="18" w:space="10" w:color="CCCCCC"/>
                        <w:bottom w:val="none" w:sz="0" w:space="0" w:color="auto"/>
                        <w:right w:val="none" w:sz="0" w:space="0" w:color="auto"/>
                      </w:divBdr>
                      <w:divsChild>
                        <w:div w:id="609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424">
                  <w:marLeft w:val="0"/>
                  <w:marRight w:val="0"/>
                  <w:marTop w:val="0"/>
                  <w:marBottom w:val="0"/>
                  <w:divBdr>
                    <w:top w:val="none" w:sz="0" w:space="0" w:color="auto"/>
                    <w:left w:val="none" w:sz="0" w:space="0" w:color="auto"/>
                    <w:bottom w:val="none" w:sz="0" w:space="0" w:color="auto"/>
                    <w:right w:val="none" w:sz="0" w:space="0" w:color="auto"/>
                  </w:divBdr>
                  <w:divsChild>
                    <w:div w:id="1338730031">
                      <w:marLeft w:val="0"/>
                      <w:marRight w:val="0"/>
                      <w:marTop w:val="0"/>
                      <w:marBottom w:val="0"/>
                      <w:divBdr>
                        <w:top w:val="none" w:sz="0" w:space="0" w:color="auto"/>
                        <w:left w:val="single" w:sz="18" w:space="10" w:color="CCCCCC"/>
                        <w:bottom w:val="none" w:sz="0" w:space="0" w:color="auto"/>
                        <w:right w:val="none" w:sz="0" w:space="0" w:color="auto"/>
                      </w:divBdr>
                    </w:div>
                  </w:divsChild>
                </w:div>
                <w:div w:id="572350146">
                  <w:marLeft w:val="0"/>
                  <w:marRight w:val="0"/>
                  <w:marTop w:val="0"/>
                  <w:marBottom w:val="0"/>
                  <w:divBdr>
                    <w:top w:val="none" w:sz="0" w:space="0" w:color="auto"/>
                    <w:left w:val="none" w:sz="0" w:space="0" w:color="auto"/>
                    <w:bottom w:val="none" w:sz="0" w:space="0" w:color="auto"/>
                    <w:right w:val="none" w:sz="0" w:space="0" w:color="auto"/>
                  </w:divBdr>
                  <w:divsChild>
                    <w:div w:id="2135367396">
                      <w:marLeft w:val="0"/>
                      <w:marRight w:val="0"/>
                      <w:marTop w:val="0"/>
                      <w:marBottom w:val="0"/>
                      <w:divBdr>
                        <w:top w:val="none" w:sz="0" w:space="0" w:color="auto"/>
                        <w:left w:val="single" w:sz="18" w:space="10" w:color="CCCCCC"/>
                        <w:bottom w:val="none" w:sz="0" w:space="0" w:color="auto"/>
                        <w:right w:val="none" w:sz="0" w:space="0" w:color="auto"/>
                      </w:divBdr>
                    </w:div>
                  </w:divsChild>
                </w:div>
                <w:div w:id="707804085">
                  <w:marLeft w:val="0"/>
                  <w:marRight w:val="0"/>
                  <w:marTop w:val="0"/>
                  <w:marBottom w:val="0"/>
                  <w:divBdr>
                    <w:top w:val="none" w:sz="0" w:space="0" w:color="auto"/>
                    <w:left w:val="none" w:sz="0" w:space="0" w:color="auto"/>
                    <w:bottom w:val="none" w:sz="0" w:space="0" w:color="auto"/>
                    <w:right w:val="none" w:sz="0" w:space="0" w:color="auto"/>
                  </w:divBdr>
                  <w:divsChild>
                    <w:div w:id="1773627037">
                      <w:marLeft w:val="0"/>
                      <w:marRight w:val="0"/>
                      <w:marTop w:val="0"/>
                      <w:marBottom w:val="0"/>
                      <w:divBdr>
                        <w:top w:val="none" w:sz="0" w:space="0" w:color="auto"/>
                        <w:left w:val="single" w:sz="18" w:space="10" w:color="CCCCCC"/>
                        <w:bottom w:val="none" w:sz="0" w:space="0" w:color="auto"/>
                        <w:right w:val="none" w:sz="0" w:space="0" w:color="auto"/>
                      </w:divBdr>
                    </w:div>
                  </w:divsChild>
                </w:div>
                <w:div w:id="1991132796">
                  <w:marLeft w:val="0"/>
                  <w:marRight w:val="0"/>
                  <w:marTop w:val="0"/>
                  <w:marBottom w:val="0"/>
                  <w:divBdr>
                    <w:top w:val="none" w:sz="0" w:space="0" w:color="auto"/>
                    <w:left w:val="none" w:sz="0" w:space="0" w:color="auto"/>
                    <w:bottom w:val="none" w:sz="0" w:space="0" w:color="auto"/>
                    <w:right w:val="none" w:sz="0" w:space="0" w:color="auto"/>
                  </w:divBdr>
                  <w:divsChild>
                    <w:div w:id="918714453">
                      <w:marLeft w:val="0"/>
                      <w:marRight w:val="0"/>
                      <w:marTop w:val="0"/>
                      <w:marBottom w:val="0"/>
                      <w:divBdr>
                        <w:top w:val="none" w:sz="0" w:space="0" w:color="auto"/>
                        <w:left w:val="single" w:sz="18" w:space="10" w:color="CCCCCC"/>
                        <w:bottom w:val="none" w:sz="0" w:space="0" w:color="auto"/>
                        <w:right w:val="none" w:sz="0" w:space="0" w:color="auto"/>
                      </w:divBdr>
                      <w:divsChild>
                        <w:div w:id="7536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207">
                  <w:marLeft w:val="0"/>
                  <w:marRight w:val="0"/>
                  <w:marTop w:val="0"/>
                  <w:marBottom w:val="0"/>
                  <w:divBdr>
                    <w:top w:val="none" w:sz="0" w:space="0" w:color="auto"/>
                    <w:left w:val="none" w:sz="0" w:space="0" w:color="auto"/>
                    <w:bottom w:val="none" w:sz="0" w:space="0" w:color="auto"/>
                    <w:right w:val="none" w:sz="0" w:space="0" w:color="auto"/>
                  </w:divBdr>
                  <w:divsChild>
                    <w:div w:id="488059185">
                      <w:marLeft w:val="0"/>
                      <w:marRight w:val="0"/>
                      <w:marTop w:val="0"/>
                      <w:marBottom w:val="0"/>
                      <w:divBdr>
                        <w:top w:val="none" w:sz="0" w:space="0" w:color="auto"/>
                        <w:left w:val="single" w:sz="18" w:space="10" w:color="CCCCCC"/>
                        <w:bottom w:val="none" w:sz="0" w:space="0" w:color="auto"/>
                        <w:right w:val="none" w:sz="0" w:space="0" w:color="auto"/>
                      </w:divBdr>
                    </w:div>
                  </w:divsChild>
                </w:div>
                <w:div w:id="171265016">
                  <w:marLeft w:val="0"/>
                  <w:marRight w:val="0"/>
                  <w:marTop w:val="0"/>
                  <w:marBottom w:val="0"/>
                  <w:divBdr>
                    <w:top w:val="none" w:sz="0" w:space="0" w:color="auto"/>
                    <w:left w:val="none" w:sz="0" w:space="0" w:color="auto"/>
                    <w:bottom w:val="none" w:sz="0" w:space="0" w:color="auto"/>
                    <w:right w:val="none" w:sz="0" w:space="0" w:color="auto"/>
                  </w:divBdr>
                  <w:divsChild>
                    <w:div w:id="1406882332">
                      <w:marLeft w:val="0"/>
                      <w:marRight w:val="0"/>
                      <w:marTop w:val="0"/>
                      <w:marBottom w:val="0"/>
                      <w:divBdr>
                        <w:top w:val="none" w:sz="0" w:space="0" w:color="auto"/>
                        <w:left w:val="single" w:sz="18" w:space="10" w:color="CCCCCC"/>
                        <w:bottom w:val="none" w:sz="0" w:space="0" w:color="auto"/>
                        <w:right w:val="none" w:sz="0" w:space="0" w:color="auto"/>
                      </w:divBdr>
                    </w:div>
                  </w:divsChild>
                </w:div>
                <w:div w:id="1480150912">
                  <w:marLeft w:val="0"/>
                  <w:marRight w:val="0"/>
                  <w:marTop w:val="0"/>
                  <w:marBottom w:val="0"/>
                  <w:divBdr>
                    <w:top w:val="none" w:sz="0" w:space="0" w:color="auto"/>
                    <w:left w:val="none" w:sz="0" w:space="0" w:color="auto"/>
                    <w:bottom w:val="none" w:sz="0" w:space="0" w:color="auto"/>
                    <w:right w:val="none" w:sz="0" w:space="0" w:color="auto"/>
                  </w:divBdr>
                  <w:divsChild>
                    <w:div w:id="339551974">
                      <w:marLeft w:val="0"/>
                      <w:marRight w:val="0"/>
                      <w:marTop w:val="0"/>
                      <w:marBottom w:val="0"/>
                      <w:divBdr>
                        <w:top w:val="none" w:sz="0" w:space="0" w:color="auto"/>
                        <w:left w:val="single" w:sz="18" w:space="10" w:color="CCCCCC"/>
                        <w:bottom w:val="none" w:sz="0" w:space="0" w:color="auto"/>
                        <w:right w:val="none" w:sz="0" w:space="0" w:color="auto"/>
                      </w:divBdr>
                    </w:div>
                  </w:divsChild>
                </w:div>
                <w:div w:id="433943066">
                  <w:marLeft w:val="0"/>
                  <w:marRight w:val="0"/>
                  <w:marTop w:val="0"/>
                  <w:marBottom w:val="0"/>
                  <w:divBdr>
                    <w:top w:val="none" w:sz="0" w:space="0" w:color="auto"/>
                    <w:left w:val="none" w:sz="0" w:space="0" w:color="auto"/>
                    <w:bottom w:val="none" w:sz="0" w:space="0" w:color="auto"/>
                    <w:right w:val="none" w:sz="0" w:space="0" w:color="auto"/>
                  </w:divBdr>
                  <w:divsChild>
                    <w:div w:id="2080442719">
                      <w:marLeft w:val="0"/>
                      <w:marRight w:val="0"/>
                      <w:marTop w:val="0"/>
                      <w:marBottom w:val="0"/>
                      <w:divBdr>
                        <w:top w:val="none" w:sz="0" w:space="0" w:color="auto"/>
                        <w:left w:val="single" w:sz="18" w:space="10" w:color="CCCCCC"/>
                        <w:bottom w:val="none" w:sz="0" w:space="0" w:color="auto"/>
                        <w:right w:val="none" w:sz="0" w:space="0" w:color="auto"/>
                      </w:divBdr>
                    </w:div>
                  </w:divsChild>
                </w:div>
                <w:div w:id="421805996">
                  <w:marLeft w:val="0"/>
                  <w:marRight w:val="0"/>
                  <w:marTop w:val="0"/>
                  <w:marBottom w:val="0"/>
                  <w:divBdr>
                    <w:top w:val="none" w:sz="0" w:space="0" w:color="auto"/>
                    <w:left w:val="none" w:sz="0" w:space="0" w:color="auto"/>
                    <w:bottom w:val="none" w:sz="0" w:space="0" w:color="auto"/>
                    <w:right w:val="none" w:sz="0" w:space="0" w:color="auto"/>
                  </w:divBdr>
                  <w:divsChild>
                    <w:div w:id="997928483">
                      <w:marLeft w:val="0"/>
                      <w:marRight w:val="0"/>
                      <w:marTop w:val="0"/>
                      <w:marBottom w:val="0"/>
                      <w:divBdr>
                        <w:top w:val="none" w:sz="0" w:space="0" w:color="auto"/>
                        <w:left w:val="single" w:sz="18" w:space="10" w:color="CCCCCC"/>
                        <w:bottom w:val="none" w:sz="0" w:space="0" w:color="auto"/>
                        <w:right w:val="none" w:sz="0" w:space="0" w:color="auto"/>
                      </w:divBdr>
                      <w:divsChild>
                        <w:div w:id="681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3181">
                  <w:marLeft w:val="0"/>
                  <w:marRight w:val="0"/>
                  <w:marTop w:val="0"/>
                  <w:marBottom w:val="0"/>
                  <w:divBdr>
                    <w:top w:val="none" w:sz="0" w:space="0" w:color="auto"/>
                    <w:left w:val="none" w:sz="0" w:space="0" w:color="auto"/>
                    <w:bottom w:val="none" w:sz="0" w:space="0" w:color="auto"/>
                    <w:right w:val="none" w:sz="0" w:space="0" w:color="auto"/>
                  </w:divBdr>
                  <w:divsChild>
                    <w:div w:id="1108038749">
                      <w:marLeft w:val="0"/>
                      <w:marRight w:val="0"/>
                      <w:marTop w:val="0"/>
                      <w:marBottom w:val="0"/>
                      <w:divBdr>
                        <w:top w:val="none" w:sz="0" w:space="0" w:color="auto"/>
                        <w:left w:val="single" w:sz="18" w:space="10" w:color="CCCCCC"/>
                        <w:bottom w:val="none" w:sz="0" w:space="0" w:color="auto"/>
                        <w:right w:val="none" w:sz="0" w:space="0" w:color="auto"/>
                      </w:divBdr>
                    </w:div>
                  </w:divsChild>
                </w:div>
                <w:div w:id="1317107053">
                  <w:marLeft w:val="0"/>
                  <w:marRight w:val="0"/>
                  <w:marTop w:val="0"/>
                  <w:marBottom w:val="0"/>
                  <w:divBdr>
                    <w:top w:val="none" w:sz="0" w:space="0" w:color="auto"/>
                    <w:left w:val="none" w:sz="0" w:space="0" w:color="auto"/>
                    <w:bottom w:val="none" w:sz="0" w:space="0" w:color="auto"/>
                    <w:right w:val="none" w:sz="0" w:space="0" w:color="auto"/>
                  </w:divBdr>
                  <w:divsChild>
                    <w:div w:id="1810243435">
                      <w:marLeft w:val="0"/>
                      <w:marRight w:val="0"/>
                      <w:marTop w:val="0"/>
                      <w:marBottom w:val="0"/>
                      <w:divBdr>
                        <w:top w:val="none" w:sz="0" w:space="0" w:color="auto"/>
                        <w:left w:val="single" w:sz="18" w:space="10" w:color="CCCCCC"/>
                        <w:bottom w:val="none" w:sz="0" w:space="0" w:color="auto"/>
                        <w:right w:val="none" w:sz="0" w:space="0" w:color="auto"/>
                      </w:divBdr>
                    </w:div>
                  </w:divsChild>
                </w:div>
                <w:div w:id="1150292003">
                  <w:marLeft w:val="0"/>
                  <w:marRight w:val="0"/>
                  <w:marTop w:val="0"/>
                  <w:marBottom w:val="0"/>
                  <w:divBdr>
                    <w:top w:val="none" w:sz="0" w:space="0" w:color="auto"/>
                    <w:left w:val="none" w:sz="0" w:space="0" w:color="auto"/>
                    <w:bottom w:val="none" w:sz="0" w:space="0" w:color="auto"/>
                    <w:right w:val="none" w:sz="0" w:space="0" w:color="auto"/>
                  </w:divBdr>
                  <w:divsChild>
                    <w:div w:id="2017339924">
                      <w:marLeft w:val="0"/>
                      <w:marRight w:val="0"/>
                      <w:marTop w:val="0"/>
                      <w:marBottom w:val="0"/>
                      <w:divBdr>
                        <w:top w:val="none" w:sz="0" w:space="0" w:color="auto"/>
                        <w:left w:val="single" w:sz="18" w:space="10" w:color="CCCCCC"/>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117" Type="http://schemas.openxmlformats.org/officeDocument/2006/relationships/control" Target="activeX/activeX65.xml"/><Relationship Id="rId21" Type="http://schemas.openxmlformats.org/officeDocument/2006/relationships/hyperlink" Target="https://www.indiabix.com/online-test/categories/" TargetMode="External"/><Relationship Id="rId42" Type="http://schemas.openxmlformats.org/officeDocument/2006/relationships/control" Target="activeX/activeX14.xml"/><Relationship Id="rId47" Type="http://schemas.openxmlformats.org/officeDocument/2006/relationships/hyperlink" Target="https://www.indiabix.com/general-knowledge/basic-general-knowledge/discussion-462" TargetMode="External"/><Relationship Id="rId63" Type="http://schemas.openxmlformats.org/officeDocument/2006/relationships/control" Target="activeX/activeX29.xml"/><Relationship Id="rId68" Type="http://schemas.openxmlformats.org/officeDocument/2006/relationships/control" Target="activeX/activeX32.xml"/><Relationship Id="rId84" Type="http://schemas.openxmlformats.org/officeDocument/2006/relationships/control" Target="activeX/activeX42.xml"/><Relationship Id="rId89" Type="http://schemas.openxmlformats.org/officeDocument/2006/relationships/hyperlink" Target="https://www.indiabix.com/general-knowledge/chemistry/discussion-1303" TargetMode="External"/><Relationship Id="rId112" Type="http://schemas.openxmlformats.org/officeDocument/2006/relationships/hyperlink" Target="https://www.indiabix.com/general-knowledge/sports/" TargetMode="External"/><Relationship Id="rId133" Type="http://schemas.openxmlformats.org/officeDocument/2006/relationships/control" Target="activeX/activeX75.xml"/><Relationship Id="rId138" Type="http://schemas.openxmlformats.org/officeDocument/2006/relationships/control" Target="activeX/activeX78.xml"/><Relationship Id="rId16" Type="http://schemas.openxmlformats.org/officeDocument/2006/relationships/hyperlink" Target="https://www.indiabix.com/engineering/" TargetMode="External"/><Relationship Id="rId107" Type="http://schemas.openxmlformats.org/officeDocument/2006/relationships/hyperlink" Target="https://www.indiabix.com/general-knowledge/world-geography/discussion-2091" TargetMode="External"/><Relationship Id="rId11" Type="http://schemas.openxmlformats.org/officeDocument/2006/relationships/hyperlink" Target="https://www.indiabix.com/aptitude/questions-and-answers/" TargetMode="External"/><Relationship Id="rId32" Type="http://schemas.openxmlformats.org/officeDocument/2006/relationships/control" Target="activeX/activeX8.xml"/><Relationship Id="rId37" Type="http://schemas.openxmlformats.org/officeDocument/2006/relationships/control" Target="activeX/activeX11.xml"/><Relationship Id="rId53" Type="http://schemas.openxmlformats.org/officeDocument/2006/relationships/hyperlink" Target="https://www.indiabix.com/general-knowledge/physics/discussion-741" TargetMode="External"/><Relationship Id="rId58" Type="http://schemas.openxmlformats.org/officeDocument/2006/relationships/hyperlink" Target="https://www.indiabix.com/general-knowledge/sports/" TargetMode="External"/><Relationship Id="rId74" Type="http://schemas.openxmlformats.org/officeDocument/2006/relationships/control" Target="activeX/activeX36.xml"/><Relationship Id="rId79" Type="http://schemas.openxmlformats.org/officeDocument/2006/relationships/control" Target="activeX/activeX39.xml"/><Relationship Id="rId102" Type="http://schemas.openxmlformats.org/officeDocument/2006/relationships/control" Target="activeX/activeX54.xml"/><Relationship Id="rId123" Type="http://schemas.openxmlformats.org/officeDocument/2006/relationships/control" Target="activeX/activeX69.xml"/><Relationship Id="rId128" Type="http://schemas.openxmlformats.org/officeDocument/2006/relationships/control" Target="activeX/activeX72.xml"/><Relationship Id="rId144"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control" Target="activeX/activeX46.xml"/><Relationship Id="rId95" Type="http://schemas.openxmlformats.org/officeDocument/2006/relationships/hyperlink" Target="https://www.indiabix.com/general-knowledge/biology/discussion-1405" TargetMode="External"/><Relationship Id="rId22" Type="http://schemas.openxmlformats.org/officeDocument/2006/relationships/hyperlink" Target="https://www.indiabix.com/online-test/general-knowledge-test/" TargetMode="External"/><Relationship Id="rId27" Type="http://schemas.openxmlformats.org/officeDocument/2006/relationships/control" Target="activeX/activeX5.xml"/><Relationship Id="rId43" Type="http://schemas.openxmlformats.org/officeDocument/2006/relationships/control" Target="activeX/activeX15.xml"/><Relationship Id="rId48" Type="http://schemas.openxmlformats.org/officeDocument/2006/relationships/control" Target="activeX/activeX18.xml"/><Relationship Id="rId64" Type="http://schemas.openxmlformats.org/officeDocument/2006/relationships/hyperlink" Target="https://www.indiabix.com/general-knowledge/sports/" TargetMode="External"/><Relationship Id="rId69" Type="http://schemas.openxmlformats.org/officeDocument/2006/relationships/control" Target="activeX/activeX33.xml"/><Relationship Id="rId113" Type="http://schemas.openxmlformats.org/officeDocument/2006/relationships/hyperlink" Target="https://www.indiabix.com/general-knowledge/sports/discussion-2187" TargetMode="External"/><Relationship Id="rId118" Type="http://schemas.openxmlformats.org/officeDocument/2006/relationships/hyperlink" Target="https://www.indiabix.com/general-knowledge/famous-personalities/" TargetMode="External"/><Relationship Id="rId134" Type="http://schemas.openxmlformats.org/officeDocument/2006/relationships/control" Target="activeX/activeX76.xml"/><Relationship Id="rId139" Type="http://schemas.openxmlformats.org/officeDocument/2006/relationships/control" Target="activeX/activeX79.xml"/><Relationship Id="rId8" Type="http://schemas.openxmlformats.org/officeDocument/2006/relationships/hyperlink" Target="https://www.indiabix.com/online-test/general-knowledge-test/82" TargetMode="External"/><Relationship Id="rId51" Type="http://schemas.openxmlformats.org/officeDocument/2006/relationships/control" Target="activeX/activeX21.xml"/><Relationship Id="rId72" Type="http://schemas.openxmlformats.org/officeDocument/2006/relationships/control" Target="activeX/activeX34.xml"/><Relationship Id="rId80" Type="http://schemas.openxmlformats.org/officeDocument/2006/relationships/control" Target="activeX/activeX40.xml"/><Relationship Id="rId85" Type="http://schemas.openxmlformats.org/officeDocument/2006/relationships/control" Target="activeX/activeX43.xml"/><Relationship Id="rId93" Type="http://schemas.openxmlformats.org/officeDocument/2006/relationships/control" Target="activeX/activeX49.xml"/><Relationship Id="rId98" Type="http://schemas.openxmlformats.org/officeDocument/2006/relationships/control" Target="activeX/activeX52.xml"/><Relationship Id="rId121" Type="http://schemas.openxmlformats.org/officeDocument/2006/relationships/control" Target="activeX/activeX67.xml"/><Relationship Id="rId142" Type="http://schemas.openxmlformats.org/officeDocument/2006/relationships/hyperlink" Target="https://www.indiabix.com/general-knowledge/general-science/" TargetMode="External"/><Relationship Id="rId3" Type="http://schemas.openxmlformats.org/officeDocument/2006/relationships/webSettings" Target="webSettings.xml"/><Relationship Id="rId12" Type="http://schemas.openxmlformats.org/officeDocument/2006/relationships/hyperlink" Target="https://www.indiabix.com/logical-reasoning/questions-and-answers/" TargetMode="External"/><Relationship Id="rId17" Type="http://schemas.openxmlformats.org/officeDocument/2006/relationships/hyperlink" Target="https://www.indiabix.com/interview/" TargetMode="External"/><Relationship Id="rId25" Type="http://schemas.openxmlformats.org/officeDocument/2006/relationships/control" Target="activeX/activeX3.xml"/><Relationship Id="rId33" Type="http://schemas.openxmlformats.org/officeDocument/2006/relationships/control" Target="activeX/activeX9.xml"/><Relationship Id="rId38" Type="http://schemas.openxmlformats.org/officeDocument/2006/relationships/control" Target="activeX/activeX12.xml"/><Relationship Id="rId46" Type="http://schemas.openxmlformats.org/officeDocument/2006/relationships/hyperlink" Target="https://www.indiabix.com/general-knowledge/basic-general-knowledge/" TargetMode="External"/><Relationship Id="rId59" Type="http://schemas.openxmlformats.org/officeDocument/2006/relationships/hyperlink" Target="https://www.indiabix.com/general-knowledge/sports/discussion-928" TargetMode="External"/><Relationship Id="rId67" Type="http://schemas.openxmlformats.org/officeDocument/2006/relationships/control" Target="activeX/activeX31.xml"/><Relationship Id="rId103" Type="http://schemas.openxmlformats.org/officeDocument/2006/relationships/control" Target="activeX/activeX55.xml"/><Relationship Id="rId108" Type="http://schemas.openxmlformats.org/officeDocument/2006/relationships/control" Target="activeX/activeX58.xml"/><Relationship Id="rId116" Type="http://schemas.openxmlformats.org/officeDocument/2006/relationships/control" Target="activeX/activeX64.xml"/><Relationship Id="rId124" Type="http://schemas.openxmlformats.org/officeDocument/2006/relationships/hyperlink" Target="https://www.indiabix.com/general-knowledge/books-and-authors/" TargetMode="External"/><Relationship Id="rId129" Type="http://schemas.openxmlformats.org/officeDocument/2006/relationships/control" Target="activeX/activeX73.xml"/><Relationship Id="rId137" Type="http://schemas.openxmlformats.org/officeDocument/2006/relationships/hyperlink" Target="https://www.indiabix.com/general-knowledge/general-science/discussion-2612" TargetMode="External"/><Relationship Id="rId20" Type="http://schemas.openxmlformats.org/officeDocument/2006/relationships/hyperlink" Target="https://www.indiabix.com/" TargetMode="External"/><Relationship Id="rId41" Type="http://schemas.openxmlformats.org/officeDocument/2006/relationships/hyperlink" Target="https://www.indiabix.com/general-knowledge/basic-general-knowledge/discussion-366" TargetMode="External"/><Relationship Id="rId54" Type="http://schemas.openxmlformats.org/officeDocument/2006/relationships/control" Target="activeX/activeX22.xml"/><Relationship Id="rId62" Type="http://schemas.openxmlformats.org/officeDocument/2006/relationships/control" Target="activeX/activeX28.xml"/><Relationship Id="rId70" Type="http://schemas.openxmlformats.org/officeDocument/2006/relationships/hyperlink" Target="https://www.indiabix.com/general-knowledge/technology/" TargetMode="External"/><Relationship Id="rId75" Type="http://schemas.openxmlformats.org/officeDocument/2006/relationships/control" Target="activeX/activeX37.xml"/><Relationship Id="rId83" Type="http://schemas.openxmlformats.org/officeDocument/2006/relationships/hyperlink" Target="https://www.indiabix.com/general-knowledge/technology/discussion-1169" TargetMode="External"/><Relationship Id="rId88" Type="http://schemas.openxmlformats.org/officeDocument/2006/relationships/hyperlink" Target="https://www.indiabix.com/general-knowledge/chemistry/" TargetMode="External"/><Relationship Id="rId91" Type="http://schemas.openxmlformats.org/officeDocument/2006/relationships/control" Target="activeX/activeX47.xml"/><Relationship Id="rId96" Type="http://schemas.openxmlformats.org/officeDocument/2006/relationships/control" Target="activeX/activeX50.xml"/><Relationship Id="rId111" Type="http://schemas.openxmlformats.org/officeDocument/2006/relationships/control" Target="activeX/activeX61.xml"/><Relationship Id="rId132" Type="http://schemas.openxmlformats.org/officeDocument/2006/relationships/control" Target="activeX/activeX74.xml"/><Relationship Id="rId140" Type="http://schemas.openxmlformats.org/officeDocument/2006/relationships/control" Target="activeX/activeX80.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hyperlink" Target="https://www.indiabix.com/general-knowledge/questions-and-answers/" TargetMode="External"/><Relationship Id="rId23" Type="http://schemas.openxmlformats.org/officeDocument/2006/relationships/image" Target="media/image4.wmf"/><Relationship Id="rId28" Type="http://schemas.openxmlformats.org/officeDocument/2006/relationships/hyperlink" Target="https://www.indiabix.com/general-knowledge/indian-politics/" TargetMode="External"/><Relationship Id="rId36" Type="http://schemas.openxmlformats.org/officeDocument/2006/relationships/control" Target="activeX/activeX10.xml"/><Relationship Id="rId49" Type="http://schemas.openxmlformats.org/officeDocument/2006/relationships/control" Target="activeX/activeX19.xml"/><Relationship Id="rId57" Type="http://schemas.openxmlformats.org/officeDocument/2006/relationships/control" Target="activeX/activeX25.xml"/><Relationship Id="rId106" Type="http://schemas.openxmlformats.org/officeDocument/2006/relationships/hyperlink" Target="https://www.indiabix.com/general-knowledge/world-geography/" TargetMode="External"/><Relationship Id="rId114" Type="http://schemas.openxmlformats.org/officeDocument/2006/relationships/control" Target="activeX/activeX62.xml"/><Relationship Id="rId119" Type="http://schemas.openxmlformats.org/officeDocument/2006/relationships/hyperlink" Target="https://www.indiabix.com/general-knowledge/famous-personalities/discussion-2210" TargetMode="External"/><Relationship Id="rId127" Type="http://schemas.openxmlformats.org/officeDocument/2006/relationships/control" Target="activeX/activeX71.xml"/><Relationship Id="rId10" Type="http://schemas.openxmlformats.org/officeDocument/2006/relationships/hyperlink" Target="https://www.indiabix.com/" TargetMode="External"/><Relationship Id="rId31" Type="http://schemas.openxmlformats.org/officeDocument/2006/relationships/control" Target="activeX/activeX7.xml"/><Relationship Id="rId44" Type="http://schemas.openxmlformats.org/officeDocument/2006/relationships/control" Target="activeX/activeX16.xml"/><Relationship Id="rId52" Type="http://schemas.openxmlformats.org/officeDocument/2006/relationships/hyperlink" Target="https://www.indiabix.com/general-knowledge/physics/" TargetMode="External"/><Relationship Id="rId60" Type="http://schemas.openxmlformats.org/officeDocument/2006/relationships/control" Target="activeX/activeX26.xml"/><Relationship Id="rId65" Type="http://schemas.openxmlformats.org/officeDocument/2006/relationships/hyperlink" Target="https://www.indiabix.com/general-knowledge/sports/discussion-1047" TargetMode="External"/><Relationship Id="rId73" Type="http://schemas.openxmlformats.org/officeDocument/2006/relationships/control" Target="activeX/activeX35.xml"/><Relationship Id="rId78" Type="http://schemas.openxmlformats.org/officeDocument/2006/relationships/control" Target="activeX/activeX38.xml"/><Relationship Id="rId81" Type="http://schemas.openxmlformats.org/officeDocument/2006/relationships/control" Target="activeX/activeX41.xml"/><Relationship Id="rId86" Type="http://schemas.openxmlformats.org/officeDocument/2006/relationships/control" Target="activeX/activeX44.xml"/><Relationship Id="rId94" Type="http://schemas.openxmlformats.org/officeDocument/2006/relationships/hyperlink" Target="https://www.indiabix.com/general-knowledge/biology/" TargetMode="External"/><Relationship Id="rId99" Type="http://schemas.openxmlformats.org/officeDocument/2006/relationships/control" Target="activeX/activeX53.xml"/><Relationship Id="rId101" Type="http://schemas.openxmlformats.org/officeDocument/2006/relationships/hyperlink" Target="https://www.indiabix.com/general-knowledge/biology/discussion-1353" TargetMode="External"/><Relationship Id="rId122" Type="http://schemas.openxmlformats.org/officeDocument/2006/relationships/control" Target="activeX/activeX68.xml"/><Relationship Id="rId130" Type="http://schemas.openxmlformats.org/officeDocument/2006/relationships/hyperlink" Target="https://www.indiabix.com/general-knowledge/world-organisations/" TargetMode="External"/><Relationship Id="rId135" Type="http://schemas.openxmlformats.org/officeDocument/2006/relationships/control" Target="activeX/activeX77.xml"/><Relationship Id="rId143" Type="http://schemas.openxmlformats.org/officeDocument/2006/relationships/fontTable" Target="fontTable.xml"/><Relationship Id="rId4" Type="http://schemas.openxmlformats.org/officeDocument/2006/relationships/hyperlink" Target="https://www.indiabix.com/" TargetMode="External"/><Relationship Id="rId9" Type="http://schemas.openxmlformats.org/officeDocument/2006/relationships/image" Target="media/image3.png"/><Relationship Id="rId13" Type="http://schemas.openxmlformats.org/officeDocument/2006/relationships/hyperlink" Target="https://www.indiabix.com/verbal-ability/questions-and-answers/" TargetMode="External"/><Relationship Id="rId18" Type="http://schemas.openxmlformats.org/officeDocument/2006/relationships/hyperlink" Target="https://www.indiabix.com/online-test/categories/" TargetMode="External"/><Relationship Id="rId39" Type="http://schemas.openxmlformats.org/officeDocument/2006/relationships/control" Target="activeX/activeX13.xml"/><Relationship Id="rId109" Type="http://schemas.openxmlformats.org/officeDocument/2006/relationships/control" Target="activeX/activeX59.xml"/><Relationship Id="rId34" Type="http://schemas.openxmlformats.org/officeDocument/2006/relationships/hyperlink" Target="https://www.indiabix.com/general-knowledge/world-geography/" TargetMode="External"/><Relationship Id="rId50" Type="http://schemas.openxmlformats.org/officeDocument/2006/relationships/control" Target="activeX/activeX20.xml"/><Relationship Id="rId55" Type="http://schemas.openxmlformats.org/officeDocument/2006/relationships/control" Target="activeX/activeX23.xml"/><Relationship Id="rId76" Type="http://schemas.openxmlformats.org/officeDocument/2006/relationships/hyperlink" Target="https://www.indiabix.com/general-knowledge/technology/" TargetMode="External"/><Relationship Id="rId97" Type="http://schemas.openxmlformats.org/officeDocument/2006/relationships/control" Target="activeX/activeX51.xml"/><Relationship Id="rId104" Type="http://schemas.openxmlformats.org/officeDocument/2006/relationships/control" Target="activeX/activeX56.xml"/><Relationship Id="rId120" Type="http://schemas.openxmlformats.org/officeDocument/2006/relationships/control" Target="activeX/activeX66.xml"/><Relationship Id="rId125" Type="http://schemas.openxmlformats.org/officeDocument/2006/relationships/hyperlink" Target="https://www.indiabix.com/general-knowledge/books-and-authors/discussion-2395" TargetMode="External"/><Relationship Id="rId141" Type="http://schemas.openxmlformats.org/officeDocument/2006/relationships/control" Target="activeX/activeX81.xml"/><Relationship Id="rId7" Type="http://schemas.openxmlformats.org/officeDocument/2006/relationships/control" Target="activeX/activeX1.xml"/><Relationship Id="rId71" Type="http://schemas.openxmlformats.org/officeDocument/2006/relationships/hyperlink" Target="https://www.indiabix.com/general-knowledge/technology/discussion-1090" TargetMode="External"/><Relationship Id="rId92" Type="http://schemas.openxmlformats.org/officeDocument/2006/relationships/control" Target="activeX/activeX48.xml"/><Relationship Id="rId2" Type="http://schemas.openxmlformats.org/officeDocument/2006/relationships/settings" Target="settings.xml"/><Relationship Id="rId29" Type="http://schemas.openxmlformats.org/officeDocument/2006/relationships/hyperlink" Target="https://www.indiabix.com/general-knowledge/indian-politics/discussion-90" TargetMode="External"/><Relationship Id="rId24" Type="http://schemas.openxmlformats.org/officeDocument/2006/relationships/control" Target="activeX/activeX2.xml"/><Relationship Id="rId40" Type="http://schemas.openxmlformats.org/officeDocument/2006/relationships/hyperlink" Target="https://www.indiabix.com/general-knowledge/basic-general-knowledge/" TargetMode="External"/><Relationship Id="rId45" Type="http://schemas.openxmlformats.org/officeDocument/2006/relationships/control" Target="activeX/activeX17.xml"/><Relationship Id="rId66" Type="http://schemas.openxmlformats.org/officeDocument/2006/relationships/control" Target="activeX/activeX30.xml"/><Relationship Id="rId87" Type="http://schemas.openxmlformats.org/officeDocument/2006/relationships/control" Target="activeX/activeX45.xml"/><Relationship Id="rId110" Type="http://schemas.openxmlformats.org/officeDocument/2006/relationships/control" Target="activeX/activeX60.xml"/><Relationship Id="rId115" Type="http://schemas.openxmlformats.org/officeDocument/2006/relationships/control" Target="activeX/activeX63.xml"/><Relationship Id="rId131" Type="http://schemas.openxmlformats.org/officeDocument/2006/relationships/hyperlink" Target="https://www.indiabix.com/general-knowledge/world-organisations/discussion-2567" TargetMode="External"/><Relationship Id="rId136" Type="http://schemas.openxmlformats.org/officeDocument/2006/relationships/hyperlink" Target="https://www.indiabix.com/general-knowledge/general-science/" TargetMode="External"/><Relationship Id="rId61" Type="http://schemas.openxmlformats.org/officeDocument/2006/relationships/control" Target="activeX/activeX27.xml"/><Relationship Id="rId82" Type="http://schemas.openxmlformats.org/officeDocument/2006/relationships/hyperlink" Target="https://www.indiabix.com/general-knowledge/technology/" TargetMode="External"/><Relationship Id="rId19" Type="http://schemas.openxmlformats.org/officeDocument/2006/relationships/hyperlink" Target="https://www.indiabix.com/puzzles/number-puzzles/" TargetMode="External"/><Relationship Id="rId14" Type="http://schemas.openxmlformats.org/officeDocument/2006/relationships/hyperlink" Target="https://www.indiabix.com/current-affairs/questions-and-answers/" TargetMode="External"/><Relationship Id="rId30" Type="http://schemas.openxmlformats.org/officeDocument/2006/relationships/control" Target="activeX/activeX6.xml"/><Relationship Id="rId35" Type="http://schemas.openxmlformats.org/officeDocument/2006/relationships/hyperlink" Target="https://www.indiabix.com/general-knowledge/world-geography/discussion-288" TargetMode="External"/><Relationship Id="rId56" Type="http://schemas.openxmlformats.org/officeDocument/2006/relationships/control" Target="activeX/activeX24.xml"/><Relationship Id="rId77" Type="http://schemas.openxmlformats.org/officeDocument/2006/relationships/hyperlink" Target="https://www.indiabix.com/general-knowledge/technology/discussion-1176" TargetMode="External"/><Relationship Id="rId100" Type="http://schemas.openxmlformats.org/officeDocument/2006/relationships/hyperlink" Target="https://www.indiabix.com/general-knowledge/biology/" TargetMode="External"/><Relationship Id="rId105" Type="http://schemas.openxmlformats.org/officeDocument/2006/relationships/control" Target="activeX/activeX57.xml"/><Relationship Id="rId126" Type="http://schemas.openxmlformats.org/officeDocument/2006/relationships/control" Target="activeX/activeX7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2252</Words>
  <Characters>12842</Characters>
  <Application>Microsoft Office Word</Application>
  <DocSecurity>0</DocSecurity>
  <Lines>107</Lines>
  <Paragraphs>30</Paragraphs>
  <ScaleCrop>false</ScaleCrop>
  <Company>Deftones</Company>
  <LinksUpToDate>false</LinksUpToDate>
  <CharactersWithSpaces>15064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dc:creator>
  <cp:lastModifiedBy>Niranjan</cp:lastModifiedBy>
  <cp:revision>1</cp:revision>
  <dcterms:created xsi:type="dcterms:W3CDTF">2019-01-21T16:57:00Z</dcterms:created>
  <dcterms:modified xsi:type="dcterms:W3CDTF">2019-01-21T16:58:00Z</dcterms:modified>
</cp:coreProperties>
</file>