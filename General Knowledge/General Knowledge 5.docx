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9F" w:rsidRPr="004C569F" w:rsidRDefault="004C569F" w:rsidP="004C569F">
      <w:pPr>
        <w:spacing w:after="0" w:line="240" w:lineRule="auto"/>
        <w:rPr>
          <w:rFonts w:ascii="Arial" w:eastAsia="Times New Roman" w:hAnsi="Arial" w:cs="Arial"/>
          <w:color w:val="000000"/>
          <w:sz w:val="19"/>
          <w:szCs w:val="19"/>
        </w:rPr>
      </w:pPr>
      <w:r>
        <w:rPr>
          <w:rFonts w:ascii="Arial" w:eastAsia="Times New Roman" w:hAnsi="Arial" w:cs="Arial"/>
          <w:noProof/>
          <w:color w:val="0077CC"/>
          <w:sz w:val="19"/>
          <w:szCs w:val="19"/>
        </w:rPr>
        <w:drawing>
          <wp:inline distT="0" distB="0" distL="0" distR="0">
            <wp:extent cx="1989455" cy="592455"/>
            <wp:effectExtent l="19050" t="0" r="0" b="0"/>
            <wp:docPr id="1" name="Picture 1" descr="IndiaBIX.C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BIX.Com">
                      <a:hlinkClick r:id="rId4"/>
                    </pic:cNvPr>
                    <pic:cNvPicPr>
                      <a:picLocks noChangeAspect="1" noChangeArrowheads="1"/>
                    </pic:cNvPicPr>
                  </pic:nvPicPr>
                  <pic:blipFill>
                    <a:blip r:embed="rId5"/>
                    <a:srcRect/>
                    <a:stretch>
                      <a:fillRect/>
                    </a:stretch>
                  </pic:blipFill>
                  <pic:spPr bwMode="auto">
                    <a:xfrm>
                      <a:off x="0" y="0"/>
                      <a:ext cx="1989455" cy="592455"/>
                    </a:xfrm>
                    <a:prstGeom prst="rect">
                      <a:avLst/>
                    </a:prstGeom>
                    <a:noFill/>
                    <a:ln w="9525">
                      <a:noFill/>
                      <a:miter lim="800000"/>
                      <a:headEnd/>
                      <a:tailEnd/>
                    </a:ln>
                  </pic:spPr>
                </pic:pic>
              </a:graphicData>
            </a:graphic>
          </wp:inline>
        </w:drawing>
      </w:r>
    </w:p>
    <w:p w:rsidR="004C569F" w:rsidRPr="004C569F" w:rsidRDefault="004C569F" w:rsidP="004C569F">
      <w:pPr>
        <w:pBdr>
          <w:bottom w:val="single" w:sz="6" w:space="1" w:color="auto"/>
        </w:pBdr>
        <w:spacing w:after="0" w:line="240" w:lineRule="auto"/>
        <w:jc w:val="center"/>
        <w:rPr>
          <w:rFonts w:ascii="Arial" w:eastAsia="Times New Roman" w:hAnsi="Arial" w:cs="Arial"/>
          <w:vanish/>
          <w:sz w:val="16"/>
          <w:szCs w:val="16"/>
        </w:rPr>
      </w:pPr>
      <w:r w:rsidRPr="004C569F">
        <w:rPr>
          <w:rFonts w:ascii="Arial" w:eastAsia="Times New Roman" w:hAnsi="Arial" w:cs="Arial"/>
          <w:vanish/>
          <w:sz w:val="16"/>
          <w:szCs w:val="16"/>
        </w:rPr>
        <w:t>Top of Form</w:t>
      </w:r>
    </w:p>
    <w:p w:rsidR="004C569F" w:rsidRPr="004C569F" w:rsidRDefault="004C569F" w:rsidP="004C569F">
      <w:pPr>
        <w:spacing w:after="0" w:line="240" w:lineRule="auto"/>
        <w:jc w:val="right"/>
        <w:rPr>
          <w:rFonts w:ascii="Arial" w:eastAsia="Times New Roman" w:hAnsi="Arial" w:cs="Arial"/>
          <w:color w:val="000000"/>
          <w:sz w:val="19"/>
          <w:szCs w:val="19"/>
        </w:rPr>
      </w:pPr>
      <w:r w:rsidRPr="004C569F">
        <w:rPr>
          <w:rFonts w:ascii="Arial" w:eastAsia="Times New Roman" w:hAnsi="Arial" w:cs="Arial"/>
          <w:color w:val="000000"/>
          <w:sz w:val="19"/>
          <w:szCs w:val="19"/>
        </w:rPr>
        <w:t> </w:t>
      </w:r>
    </w:p>
    <w:p w:rsidR="004C569F" w:rsidRPr="004C569F" w:rsidRDefault="004C569F" w:rsidP="004C569F">
      <w:pPr>
        <w:spacing w:after="0" w:line="240" w:lineRule="auto"/>
        <w:jc w:val="right"/>
        <w:rPr>
          <w:rFonts w:ascii="Arial" w:eastAsia="Times New Roman" w:hAnsi="Arial" w:cs="Arial"/>
          <w:color w:val="000000"/>
          <w:sz w:val="19"/>
          <w:szCs w:val="19"/>
        </w:rPr>
      </w:pPr>
      <w:r w:rsidRPr="004C569F">
        <w:rPr>
          <w:rFonts w:ascii="Arial" w:eastAsia="Times New Roman" w:hAnsi="Arial" w:cs="Arial"/>
          <w:color w:val="00000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62.65pt;height:18pt" o:ole="">
            <v:imagedata r:id="rId6" o:title=""/>
          </v:shape>
          <w:control r:id="rId7" w:name="DefaultOcxName" w:shapeid="_x0000_i1275"/>
        </w:object>
      </w:r>
    </w:p>
    <w:p w:rsidR="004C569F" w:rsidRPr="004C569F" w:rsidRDefault="004C569F" w:rsidP="004C569F">
      <w:pPr>
        <w:pBdr>
          <w:top w:val="single" w:sz="6" w:space="1" w:color="auto"/>
        </w:pBdr>
        <w:spacing w:after="0" w:line="240" w:lineRule="auto"/>
        <w:jc w:val="center"/>
        <w:rPr>
          <w:rFonts w:ascii="Arial" w:eastAsia="Times New Roman" w:hAnsi="Arial" w:cs="Arial"/>
          <w:vanish/>
          <w:sz w:val="16"/>
          <w:szCs w:val="16"/>
        </w:rPr>
      </w:pPr>
      <w:r w:rsidRPr="004C569F">
        <w:rPr>
          <w:rFonts w:ascii="Arial" w:eastAsia="Times New Roman" w:hAnsi="Arial" w:cs="Arial"/>
          <w:vanish/>
          <w:sz w:val="16"/>
          <w:szCs w:val="16"/>
        </w:rPr>
        <w:t>Bottom of Form</w:t>
      </w:r>
    </w:p>
    <w:p w:rsidR="004C569F" w:rsidRPr="004C569F" w:rsidRDefault="004C569F" w:rsidP="004C569F">
      <w:pPr>
        <w:spacing w:after="0" w:line="240" w:lineRule="auto"/>
        <w:rPr>
          <w:rFonts w:ascii="Arial" w:eastAsia="Times New Roman" w:hAnsi="Arial" w:cs="Arial"/>
          <w:color w:val="000000"/>
          <w:sz w:val="19"/>
          <w:szCs w:val="19"/>
        </w:rPr>
      </w:pPr>
      <w:r>
        <w:rPr>
          <w:rFonts w:ascii="Arial" w:eastAsia="Times New Roman" w:hAnsi="Arial" w:cs="Arial"/>
          <w:b/>
          <w:bCs/>
          <w:noProof/>
          <w:color w:val="FFFFFF"/>
          <w:sz w:val="17"/>
          <w:szCs w:val="17"/>
        </w:rPr>
        <w:drawing>
          <wp:inline distT="0" distB="0" distL="0" distR="0">
            <wp:extent cx="321945" cy="262255"/>
            <wp:effectExtent l="0" t="0" r="0" b="0"/>
            <wp:docPr id="2" name="Picture 2" descr="Men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a:hlinkClick r:id="rId8"/>
                    </pic:cNvPr>
                    <pic:cNvPicPr>
                      <a:picLocks noChangeAspect="1" noChangeArrowheads="1"/>
                    </pic:cNvPicPr>
                  </pic:nvPicPr>
                  <pic:blipFill>
                    <a:blip r:embed="rId9"/>
                    <a:srcRect/>
                    <a:stretch>
                      <a:fillRect/>
                    </a:stretch>
                  </pic:blipFill>
                  <pic:spPr bwMode="auto">
                    <a:xfrm>
                      <a:off x="0" y="0"/>
                      <a:ext cx="321945" cy="262255"/>
                    </a:xfrm>
                    <a:prstGeom prst="rect">
                      <a:avLst/>
                    </a:prstGeom>
                    <a:noFill/>
                    <a:ln w="9525">
                      <a:noFill/>
                      <a:miter lim="800000"/>
                      <a:headEnd/>
                      <a:tailEnd/>
                    </a:ln>
                  </pic:spPr>
                </pic:pic>
              </a:graphicData>
            </a:graphic>
          </wp:inline>
        </w:drawing>
      </w:r>
      <w:hyperlink r:id="rId10" w:history="1">
        <w:r w:rsidRPr="004C569F">
          <w:rPr>
            <w:rFonts w:ascii="Arial" w:eastAsia="Times New Roman" w:hAnsi="Arial" w:cs="Arial"/>
            <w:b/>
            <w:bCs/>
            <w:color w:val="FFFFFF"/>
            <w:sz w:val="17"/>
            <w:u w:val="single"/>
          </w:rPr>
          <w:t>Home</w:t>
        </w:r>
      </w:hyperlink>
      <w:hyperlink r:id="rId11" w:history="1">
        <w:r w:rsidRPr="004C569F">
          <w:rPr>
            <w:rFonts w:ascii="Arial" w:eastAsia="Times New Roman" w:hAnsi="Arial" w:cs="Arial"/>
            <w:b/>
            <w:bCs/>
            <w:color w:val="FFFFFF"/>
            <w:sz w:val="17"/>
            <w:u w:val="single"/>
          </w:rPr>
          <w:t>Aptitude</w:t>
        </w:r>
      </w:hyperlink>
      <w:hyperlink r:id="rId12" w:tooltip="Logical Reasoning" w:history="1">
        <w:r w:rsidRPr="004C569F">
          <w:rPr>
            <w:rFonts w:ascii="Arial" w:eastAsia="Times New Roman" w:hAnsi="Arial" w:cs="Arial"/>
            <w:b/>
            <w:bCs/>
            <w:color w:val="FFFFFF"/>
            <w:sz w:val="17"/>
            <w:u w:val="single"/>
          </w:rPr>
          <w:t>Logical</w:t>
        </w:r>
      </w:hyperlink>
      <w:hyperlink r:id="rId13" w:tooltip="Verbal Ability" w:history="1">
        <w:r w:rsidRPr="004C569F">
          <w:rPr>
            <w:rFonts w:ascii="Arial" w:eastAsia="Times New Roman" w:hAnsi="Arial" w:cs="Arial"/>
            <w:b/>
            <w:bCs/>
            <w:color w:val="FFFFFF"/>
            <w:sz w:val="17"/>
            <w:u w:val="single"/>
          </w:rPr>
          <w:t>Verbal</w:t>
        </w:r>
      </w:hyperlink>
      <w:hyperlink r:id="rId14" w:history="1">
        <w:r w:rsidRPr="004C569F">
          <w:rPr>
            <w:rFonts w:ascii="Arial" w:eastAsia="Times New Roman" w:hAnsi="Arial" w:cs="Arial"/>
            <w:b/>
            <w:bCs/>
            <w:color w:val="FFFFFF"/>
            <w:sz w:val="17"/>
            <w:u w:val="single"/>
          </w:rPr>
          <w:t>Current Affairs</w:t>
        </w:r>
      </w:hyperlink>
      <w:hyperlink r:id="rId15" w:tooltip="General Knowldege Questions and Answers" w:history="1">
        <w:r w:rsidRPr="004C569F">
          <w:rPr>
            <w:rFonts w:ascii="Arial" w:eastAsia="Times New Roman" w:hAnsi="Arial" w:cs="Arial"/>
            <w:b/>
            <w:bCs/>
            <w:color w:val="FFFFFF"/>
            <w:sz w:val="17"/>
            <w:u w:val="single"/>
          </w:rPr>
          <w:t>GK</w:t>
        </w:r>
      </w:hyperlink>
      <w:hyperlink r:id="rId16" w:history="1">
        <w:r w:rsidRPr="004C569F">
          <w:rPr>
            <w:rFonts w:ascii="Arial" w:eastAsia="Times New Roman" w:hAnsi="Arial" w:cs="Arial"/>
            <w:b/>
            <w:bCs/>
            <w:color w:val="FFFFFF"/>
            <w:sz w:val="17"/>
            <w:u w:val="single"/>
          </w:rPr>
          <w:t>Engineering</w:t>
        </w:r>
      </w:hyperlink>
      <w:hyperlink r:id="rId17" w:history="1">
        <w:r w:rsidRPr="004C569F">
          <w:rPr>
            <w:rFonts w:ascii="Arial" w:eastAsia="Times New Roman" w:hAnsi="Arial" w:cs="Arial"/>
            <w:b/>
            <w:bCs/>
            <w:color w:val="FFFFFF"/>
            <w:sz w:val="17"/>
            <w:u w:val="single"/>
          </w:rPr>
          <w:t>Interview</w:t>
        </w:r>
      </w:hyperlink>
      <w:hyperlink r:id="rId18" w:tooltip="Online Tests" w:history="1">
        <w:r w:rsidRPr="004C569F">
          <w:rPr>
            <w:rFonts w:ascii="Arial" w:eastAsia="Times New Roman" w:hAnsi="Arial" w:cs="Arial"/>
            <w:b/>
            <w:bCs/>
            <w:color w:val="FFFFFF"/>
            <w:sz w:val="17"/>
          </w:rPr>
          <w:t>Online </w:t>
        </w:r>
        <w:r w:rsidRPr="004C569F">
          <w:rPr>
            <w:rFonts w:ascii="Arial" w:eastAsia="Times New Roman" w:hAnsi="Arial" w:cs="Arial"/>
            <w:b/>
            <w:bCs/>
            <w:color w:val="FFFFFF"/>
            <w:sz w:val="17"/>
            <w:u w:val="single"/>
          </w:rPr>
          <w:t>Tests</w:t>
        </w:r>
      </w:hyperlink>
      <w:hyperlink r:id="rId19" w:history="1">
        <w:r w:rsidRPr="004C569F">
          <w:rPr>
            <w:rFonts w:ascii="Arial" w:eastAsia="Times New Roman" w:hAnsi="Arial" w:cs="Arial"/>
            <w:b/>
            <w:bCs/>
            <w:color w:val="FFFFFF"/>
            <w:sz w:val="17"/>
            <w:u w:val="single"/>
          </w:rPr>
          <w:t>Puzzles</w:t>
        </w:r>
      </w:hyperlink>
    </w:p>
    <w:p w:rsidR="004C569F" w:rsidRPr="004C569F" w:rsidRDefault="004C569F" w:rsidP="004C569F">
      <w:pPr>
        <w:spacing w:after="0" w:line="240" w:lineRule="auto"/>
        <w:outlineLvl w:val="0"/>
        <w:rPr>
          <w:rFonts w:ascii="Arial" w:eastAsia="Times New Roman" w:hAnsi="Arial" w:cs="Arial"/>
          <w:b/>
          <w:bCs/>
          <w:color w:val="666666"/>
          <w:kern w:val="36"/>
          <w:sz w:val="23"/>
          <w:szCs w:val="23"/>
        </w:rPr>
      </w:pPr>
      <w:r w:rsidRPr="004C569F">
        <w:rPr>
          <w:rFonts w:ascii="Arial" w:eastAsia="Times New Roman" w:hAnsi="Arial" w:cs="Arial"/>
          <w:b/>
          <w:bCs/>
          <w:color w:val="666666"/>
          <w:kern w:val="36"/>
          <w:sz w:val="23"/>
          <w:szCs w:val="23"/>
        </w:rPr>
        <w:t>Online General Knowledge Test :: </w:t>
      </w:r>
      <w:r w:rsidRPr="004C569F">
        <w:rPr>
          <w:rFonts w:ascii="Arial" w:eastAsia="Times New Roman" w:hAnsi="Arial" w:cs="Arial"/>
          <w:b/>
          <w:bCs/>
          <w:color w:val="5EAC1A"/>
          <w:kern w:val="36"/>
          <w:sz w:val="23"/>
        </w:rPr>
        <w:t>General Knowledge Test 5</w:t>
      </w:r>
    </w:p>
    <w:p w:rsidR="004C569F" w:rsidRPr="004C569F" w:rsidRDefault="004C569F" w:rsidP="004C569F">
      <w:pPr>
        <w:shd w:val="clear" w:color="auto" w:fill="F9F9F9"/>
        <w:spacing w:after="0" w:line="240" w:lineRule="auto"/>
        <w:rPr>
          <w:rFonts w:ascii="Arial" w:eastAsia="Times New Roman" w:hAnsi="Arial" w:cs="Arial"/>
          <w:color w:val="5EAC1A"/>
          <w:sz w:val="19"/>
          <w:szCs w:val="19"/>
        </w:rPr>
      </w:pPr>
      <w:hyperlink r:id="rId20" w:history="1">
        <w:r w:rsidRPr="004C569F">
          <w:rPr>
            <w:rFonts w:ascii="Arial" w:eastAsia="Times New Roman" w:hAnsi="Arial" w:cs="Arial"/>
            <w:color w:val="0077CC"/>
            <w:sz w:val="19"/>
            <w:u w:val="single"/>
          </w:rPr>
          <w:t>Home</w:t>
        </w:r>
      </w:hyperlink>
      <w:r w:rsidRPr="004C569F">
        <w:rPr>
          <w:rFonts w:ascii="Arial" w:eastAsia="Times New Roman" w:hAnsi="Arial" w:cs="Arial"/>
          <w:color w:val="5EAC1A"/>
          <w:sz w:val="19"/>
          <w:szCs w:val="19"/>
        </w:rPr>
        <w:t> » </w:t>
      </w:r>
      <w:hyperlink r:id="rId21" w:history="1">
        <w:r w:rsidRPr="004C569F">
          <w:rPr>
            <w:rFonts w:ascii="Arial" w:eastAsia="Times New Roman" w:hAnsi="Arial" w:cs="Arial"/>
            <w:color w:val="0077CC"/>
            <w:sz w:val="19"/>
            <w:u w:val="single"/>
          </w:rPr>
          <w:t>Online Test</w:t>
        </w:r>
      </w:hyperlink>
      <w:r w:rsidRPr="004C569F">
        <w:rPr>
          <w:rFonts w:ascii="Arial" w:eastAsia="Times New Roman" w:hAnsi="Arial" w:cs="Arial"/>
          <w:color w:val="5EAC1A"/>
          <w:sz w:val="19"/>
          <w:szCs w:val="19"/>
        </w:rPr>
        <w:t> » </w:t>
      </w:r>
      <w:hyperlink r:id="rId22" w:history="1">
        <w:r w:rsidRPr="004C569F">
          <w:rPr>
            <w:rFonts w:ascii="Arial" w:eastAsia="Times New Roman" w:hAnsi="Arial" w:cs="Arial"/>
            <w:color w:val="0077CC"/>
            <w:sz w:val="19"/>
            <w:u w:val="single"/>
          </w:rPr>
          <w:t>Online General Knowledge Test</w:t>
        </w:r>
      </w:hyperlink>
      <w:r w:rsidRPr="004C569F">
        <w:rPr>
          <w:rFonts w:ascii="Arial" w:eastAsia="Times New Roman" w:hAnsi="Arial" w:cs="Arial"/>
          <w:color w:val="5EAC1A"/>
          <w:sz w:val="19"/>
          <w:szCs w:val="19"/>
        </w:rPr>
        <w:t> » General Knowledge Test 5</w:t>
      </w:r>
    </w:p>
    <w:p w:rsidR="004C569F" w:rsidRPr="004C569F" w:rsidRDefault="004C569F" w:rsidP="004C569F">
      <w:pPr>
        <w:spacing w:before="133" w:after="133" w:line="240" w:lineRule="auto"/>
        <w:rPr>
          <w:ins w:id="0" w:author="Unknown"/>
          <w:rFonts w:ascii="Arial" w:eastAsia="Times New Roman" w:hAnsi="Arial" w:cs="Arial"/>
          <w:color w:val="000000"/>
          <w:sz w:val="19"/>
          <w:szCs w:val="19"/>
        </w:rPr>
      </w:pPr>
      <w:ins w:id="1" w:author="Unknown">
        <w:r w:rsidRPr="004C569F">
          <w:rPr>
            <w:rFonts w:ascii="Arial" w:eastAsia="Times New Roman" w:hAnsi="Arial" w:cs="Arial"/>
            <w:color w:val="000000"/>
            <w:sz w:val="19"/>
            <w:szCs w:val="19"/>
          </w:rPr>
          <w:pict>
            <v:rect id="_x0000_i1027" style="width:0;height:1.35pt" o:hralign="center" o:hrstd="t" o:hrnoshade="t" o:hr="t" fillcolor="#ddd" stroked="f"/>
          </w:pict>
        </w:r>
      </w:ins>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48" w:type="dxa"/>
          <w:left w:w="48" w:type="dxa"/>
          <w:bottom w:w="48" w:type="dxa"/>
          <w:right w:w="48" w:type="dxa"/>
        </w:tblCellMar>
        <w:tblLook w:val="04A0"/>
      </w:tblPr>
      <w:tblGrid>
        <w:gridCol w:w="8442"/>
        <w:gridCol w:w="149"/>
        <w:gridCol w:w="925"/>
      </w:tblGrid>
      <w:tr w:rsidR="004C569F" w:rsidRPr="004C569F" w:rsidTr="004C569F">
        <w:trPr>
          <w:tblCellSpacing w:w="0" w:type="dxa"/>
        </w:trPr>
        <w:tc>
          <w:tcPr>
            <w:tcW w:w="0" w:type="auto"/>
            <w:gridSpan w:val="3"/>
            <w:shd w:val="clear" w:color="auto" w:fill="DDF8C2"/>
            <w:vAlign w:val="center"/>
            <w:hideMark/>
          </w:tcPr>
          <w:p w:rsidR="004C569F" w:rsidRPr="004C569F" w:rsidRDefault="004C569F" w:rsidP="004C569F">
            <w:pPr>
              <w:spacing w:after="0" w:line="240" w:lineRule="auto"/>
              <w:jc w:val="center"/>
              <w:rPr>
                <w:rFonts w:ascii="Arial" w:eastAsia="Times New Roman" w:hAnsi="Arial" w:cs="Arial"/>
                <w:sz w:val="19"/>
                <w:szCs w:val="19"/>
              </w:rPr>
            </w:pPr>
            <w:r w:rsidRPr="004C569F">
              <w:rPr>
                <w:rFonts w:ascii="Arial" w:eastAsia="Times New Roman" w:hAnsi="Arial" w:cs="Arial"/>
                <w:b/>
                <w:bCs/>
                <w:sz w:val="19"/>
                <w:szCs w:val="19"/>
              </w:rPr>
              <w:t>Marks : 0/20</w:t>
            </w:r>
          </w:p>
        </w:tc>
      </w:tr>
      <w:tr w:rsidR="004C569F" w:rsidRPr="004C569F" w:rsidTr="004C569F">
        <w:trPr>
          <w:tblCellSpacing w:w="0" w:type="dxa"/>
        </w:trPr>
        <w:tc>
          <w:tcPr>
            <w:tcW w:w="0" w:type="auto"/>
            <w:shd w:val="clear" w:color="auto" w:fill="FAFAFA"/>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Total number of questions</w:t>
            </w:r>
          </w:p>
        </w:tc>
        <w:tc>
          <w:tcPr>
            <w:tcW w:w="50" w:type="pct"/>
            <w:shd w:val="clear" w:color="auto" w:fill="FAFAFA"/>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t>
            </w:r>
          </w:p>
        </w:tc>
        <w:tc>
          <w:tcPr>
            <w:tcW w:w="500" w:type="pct"/>
            <w:shd w:val="clear" w:color="auto" w:fill="FAFAFA"/>
            <w:noWrap/>
            <w:tcMar>
              <w:top w:w="48" w:type="dxa"/>
              <w:left w:w="48" w:type="dxa"/>
              <w:bottom w:w="48" w:type="dxa"/>
              <w:right w:w="533" w:type="dxa"/>
            </w:tcMar>
            <w:vAlign w:val="center"/>
            <w:hideMark/>
          </w:tcPr>
          <w:p w:rsidR="004C569F" w:rsidRPr="004C569F" w:rsidRDefault="004C569F" w:rsidP="004C569F">
            <w:pPr>
              <w:spacing w:after="0" w:line="240" w:lineRule="auto"/>
              <w:jc w:val="right"/>
              <w:rPr>
                <w:rFonts w:ascii="Arial" w:eastAsia="Times New Roman" w:hAnsi="Arial" w:cs="Arial"/>
                <w:sz w:val="19"/>
                <w:szCs w:val="19"/>
              </w:rPr>
            </w:pPr>
            <w:r w:rsidRPr="004C569F">
              <w:rPr>
                <w:rFonts w:ascii="Arial" w:eastAsia="Times New Roman" w:hAnsi="Arial" w:cs="Arial"/>
                <w:b/>
                <w:bCs/>
                <w:sz w:val="19"/>
                <w:szCs w:val="19"/>
              </w:rPr>
              <w:t>20</w:t>
            </w:r>
          </w:p>
        </w:tc>
      </w:tr>
      <w:tr w:rsidR="004C569F" w:rsidRPr="004C569F" w:rsidTr="004C569F">
        <w:trPr>
          <w:tblCellSpacing w:w="0" w:type="dxa"/>
        </w:trPr>
        <w:tc>
          <w:tcPr>
            <w:tcW w:w="0" w:type="auto"/>
            <w:shd w:val="clear" w:color="auto" w:fill="FAFAFA"/>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Number of answered questions</w:t>
            </w:r>
          </w:p>
        </w:tc>
        <w:tc>
          <w:tcPr>
            <w:tcW w:w="50" w:type="pct"/>
            <w:shd w:val="clear" w:color="auto" w:fill="FAFAFA"/>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4C569F" w:rsidRPr="004C569F" w:rsidRDefault="004C569F" w:rsidP="004C569F">
            <w:pPr>
              <w:spacing w:after="0" w:line="240" w:lineRule="auto"/>
              <w:jc w:val="right"/>
              <w:rPr>
                <w:rFonts w:ascii="Arial" w:eastAsia="Times New Roman" w:hAnsi="Arial" w:cs="Arial"/>
                <w:sz w:val="19"/>
                <w:szCs w:val="19"/>
              </w:rPr>
            </w:pPr>
            <w:r w:rsidRPr="004C569F">
              <w:rPr>
                <w:rFonts w:ascii="Arial" w:eastAsia="Times New Roman" w:hAnsi="Arial" w:cs="Arial"/>
                <w:b/>
                <w:bCs/>
                <w:sz w:val="19"/>
                <w:szCs w:val="19"/>
              </w:rPr>
              <w:t>0</w:t>
            </w:r>
          </w:p>
        </w:tc>
      </w:tr>
      <w:tr w:rsidR="004C569F" w:rsidRPr="004C569F" w:rsidTr="004C569F">
        <w:trPr>
          <w:tblCellSpacing w:w="0" w:type="dxa"/>
        </w:trPr>
        <w:tc>
          <w:tcPr>
            <w:tcW w:w="0" w:type="auto"/>
            <w:shd w:val="clear" w:color="auto" w:fill="FAFAFA"/>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Number of unanswered questions</w:t>
            </w:r>
          </w:p>
        </w:tc>
        <w:tc>
          <w:tcPr>
            <w:tcW w:w="50" w:type="pct"/>
            <w:shd w:val="clear" w:color="auto" w:fill="FAFAFA"/>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4C569F" w:rsidRPr="004C569F" w:rsidRDefault="004C569F" w:rsidP="004C569F">
            <w:pPr>
              <w:spacing w:after="0" w:line="240" w:lineRule="auto"/>
              <w:jc w:val="right"/>
              <w:rPr>
                <w:rFonts w:ascii="Arial" w:eastAsia="Times New Roman" w:hAnsi="Arial" w:cs="Arial"/>
                <w:sz w:val="19"/>
                <w:szCs w:val="19"/>
              </w:rPr>
            </w:pPr>
            <w:r w:rsidRPr="004C569F">
              <w:rPr>
                <w:rFonts w:ascii="Arial" w:eastAsia="Times New Roman" w:hAnsi="Arial" w:cs="Arial"/>
                <w:b/>
                <w:bCs/>
                <w:sz w:val="19"/>
                <w:szCs w:val="19"/>
              </w:rPr>
              <w:t>20</w:t>
            </w:r>
          </w:p>
        </w:tc>
      </w:tr>
    </w:tbl>
    <w:p w:rsidR="004C569F" w:rsidRPr="004C569F" w:rsidRDefault="004C569F" w:rsidP="004C569F">
      <w:pPr>
        <w:spacing w:after="0" w:line="240" w:lineRule="auto"/>
        <w:rPr>
          <w:ins w:id="2" w:author="Unknown"/>
          <w:rFonts w:ascii="Arial" w:eastAsia="Times New Roman" w:hAnsi="Arial" w:cs="Arial"/>
          <w:color w:val="000000"/>
          <w:sz w:val="19"/>
          <w:szCs w:val="19"/>
        </w:rPr>
      </w:pPr>
      <w:ins w:id="3" w:author="Unknown">
        <w:r w:rsidRPr="004C569F">
          <w:rPr>
            <w:rFonts w:ascii="Arial" w:eastAsia="Times New Roman" w:hAnsi="Arial" w:cs="Arial"/>
            <w:color w:val="000000"/>
            <w:sz w:val="19"/>
            <w:szCs w:val="19"/>
          </w:rPr>
          <w:br/>
        </w:r>
      </w:ins>
    </w:p>
    <w:p w:rsidR="004C569F" w:rsidRPr="004C569F" w:rsidRDefault="004C569F" w:rsidP="004C569F">
      <w:pPr>
        <w:spacing w:after="0" w:line="240" w:lineRule="auto"/>
        <w:outlineLvl w:val="2"/>
        <w:rPr>
          <w:ins w:id="4" w:author="Unknown"/>
          <w:rFonts w:ascii="Arial" w:eastAsia="Times New Roman" w:hAnsi="Arial" w:cs="Arial"/>
          <w:b/>
          <w:bCs/>
          <w:color w:val="5EAC1A"/>
          <w:sz w:val="20"/>
          <w:szCs w:val="20"/>
        </w:rPr>
      </w:pPr>
      <w:ins w:id="5" w:author="Unknown">
        <w:r w:rsidRPr="004C569F">
          <w:rPr>
            <w:rFonts w:ascii="Arial" w:eastAsia="Times New Roman" w:hAnsi="Arial" w:cs="Arial"/>
            <w:b/>
            <w:bCs/>
            <w:color w:val="5EAC1A"/>
            <w:sz w:val="20"/>
            <w:szCs w:val="20"/>
          </w:rPr>
          <w:t>Test Review : View answers and explanation for this test.</w:t>
        </w:r>
      </w:ins>
    </w:p>
    <w:p w:rsidR="004C569F" w:rsidRPr="004C569F" w:rsidRDefault="004C569F" w:rsidP="004C569F">
      <w:pPr>
        <w:spacing w:before="133" w:after="133" w:line="240" w:lineRule="auto"/>
        <w:rPr>
          <w:ins w:id="6" w:author="Unknown"/>
          <w:rFonts w:ascii="Arial" w:eastAsia="Times New Roman" w:hAnsi="Arial" w:cs="Arial"/>
          <w:color w:val="000000"/>
          <w:sz w:val="19"/>
          <w:szCs w:val="19"/>
        </w:rPr>
      </w:pPr>
      <w:ins w:id="7" w:author="Unknown">
        <w:r w:rsidRPr="004C569F">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Which of the following is the first Indian private company to sign an accord with Government of Myanmar for oil exploration in two offshore blocks in that country?</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74" type="#_x0000_t75" style="width:18pt;height:15.35pt" o:ole="">
                        <v:imagedata r:id="rId23" o:title=""/>
                      </v:shape>
                      <w:control r:id="rId24" w:name="DefaultOcxName1" w:shapeid="_x0000_i127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9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Reliance Energy</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73" type="#_x0000_t75" style="width:18pt;height:15.35pt" o:ole="">
                        <v:imagedata r:id="rId23" o:title=""/>
                      </v:shape>
                      <w:control r:id="rId25" w:name="DefaultOcxName2" w:shapeid="_x0000_i127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7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Essar Oil</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72" type="#_x0000_t75" style="width:18pt;height:15.35pt" o:ole="">
                        <v:imagedata r:id="rId23" o:title=""/>
                      </v:shape>
                      <w:control r:id="rId26" w:name="DefaultOcxName3" w:shapeid="_x0000_i127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GAIL</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71" type="#_x0000_t75" style="width:18pt;height:15.35pt" o:ole="">
                        <v:imagedata r:id="rId23" o:title=""/>
                      </v:shape>
                      <w:control r:id="rId27" w:name="DefaultOcxName4" w:shapeid="_x0000_i127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70"/>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ONGC</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B</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28" w:tgtFrame="_blank" w:history="1">
              <w:r w:rsidRPr="004C569F">
                <w:rPr>
                  <w:rFonts w:ascii="Arial" w:eastAsia="Times New Roman" w:hAnsi="Arial" w:cs="Arial"/>
                  <w:color w:val="0077CC"/>
                  <w:sz w:val="19"/>
                  <w:u w:val="single"/>
                </w:rPr>
                <w:t>Indian Economy</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29"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2.</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John F. Kennedy was</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70" type="#_x0000_t75" style="width:18pt;height:15.35pt" o:ole="">
                        <v:imagedata r:id="rId23" o:title=""/>
                      </v:shape>
                      <w:control r:id="rId30" w:name="DefaultOcxName5" w:shapeid="_x0000_i127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9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one the most popular Presidents of USA</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9" type="#_x0000_t75" style="width:18pt;height:15.35pt" o:ole="">
                        <v:imagedata r:id="rId23" o:title=""/>
                      </v:shape>
                      <w:control r:id="rId31" w:name="DefaultOcxName6" w:shapeid="_x0000_i126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88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first Roman Catholic President</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8" type="#_x0000_t75" style="width:18pt;height:15.35pt" o:ole="">
                        <v:imagedata r:id="rId23" o:title=""/>
                      </v:shape>
                      <w:control r:id="rId32" w:name="DefaultOcxName7" w:shapeid="_x0000_i126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5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writer of </w:t>
                        </w:r>
                        <w:r w:rsidRPr="004C569F">
                          <w:rPr>
                            <w:rFonts w:ascii="Arial" w:eastAsia="Times New Roman" w:hAnsi="Arial" w:cs="Arial"/>
                            <w:i/>
                            <w:iCs/>
                            <w:sz w:val="19"/>
                            <w:szCs w:val="19"/>
                          </w:rPr>
                          <w:t>Why England slept</w:t>
                        </w:r>
                        <w:r w:rsidRPr="004C569F">
                          <w:rPr>
                            <w:rFonts w:ascii="Arial" w:eastAsia="Times New Roman" w:hAnsi="Arial" w:cs="Arial"/>
                            <w:sz w:val="19"/>
                            <w:szCs w:val="19"/>
                          </w:rPr>
                          <w:t> and </w:t>
                        </w:r>
                        <w:r w:rsidRPr="004C569F">
                          <w:rPr>
                            <w:rFonts w:ascii="Arial" w:eastAsia="Times New Roman" w:hAnsi="Arial" w:cs="Arial"/>
                            <w:i/>
                            <w:iCs/>
                            <w:sz w:val="19"/>
                            <w:szCs w:val="19"/>
                          </w:rPr>
                          <w:t>Profile in Courage</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7" type="#_x0000_t75" style="width:18pt;height:15.35pt" o:ole="">
                        <v:imagedata r:id="rId23" o:title=""/>
                      </v:shape>
                      <w:control r:id="rId33" w:name="DefaultOcxName8" w:shapeid="_x0000_i126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9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All the above</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34"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35"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3.</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Salal Project is on the river</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6" type="#_x0000_t75" style="width:18pt;height:15.35pt" o:ole="">
                        <v:imagedata r:id="rId23" o:title=""/>
                      </v:shape>
                      <w:control r:id="rId36" w:name="DefaultOcxName9" w:shapeid="_x0000_i126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Chenab</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5" type="#_x0000_t75" style="width:18pt;height:15.35pt" o:ole="">
                        <v:imagedata r:id="rId23" o:title=""/>
                      </v:shape>
                      <w:control r:id="rId37" w:name="DefaultOcxName10" w:shapeid="_x0000_i126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1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Jhelum</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4" type="#_x0000_t75" style="width:18pt;height:15.35pt" o:ole="">
                        <v:imagedata r:id="rId23" o:title=""/>
                      </v:shape>
                      <w:control r:id="rId38" w:name="DefaultOcxName11" w:shapeid="_x0000_i126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Ravi</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3" type="#_x0000_t75" style="width:18pt;height:15.35pt" o:ole="">
                        <v:imagedata r:id="rId23" o:title=""/>
                      </v:shape>
                      <w:control r:id="rId39" w:name="DefaultOcxName12" w:shapeid="_x0000_i126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Sutlej</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A</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40" w:tgtFrame="_blank" w:history="1">
              <w:r w:rsidRPr="004C569F">
                <w:rPr>
                  <w:rFonts w:ascii="Arial" w:eastAsia="Times New Roman" w:hAnsi="Arial" w:cs="Arial"/>
                  <w:color w:val="0077CC"/>
                  <w:sz w:val="19"/>
                  <w:u w:val="single"/>
                </w:rPr>
                <w:t>Indian Geography</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41"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4.</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Light from the star, Alpha Centauri, which is nearest to the earth after the sun, reaches the earth in</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2" type="#_x0000_t75" style="width:18pt;height:15.35pt" o:ole="">
                        <v:imagedata r:id="rId23" o:title=""/>
                      </v:shape>
                      <w:control r:id="rId42" w:name="DefaultOcxName13" w:shapeid="_x0000_i126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2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4.2 seconds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1" type="#_x0000_t75" style="width:18pt;height:15.35pt" o:ole="">
                        <v:imagedata r:id="rId23" o:title=""/>
                      </v:shape>
                      <w:control r:id="rId43" w:name="DefaultOcxName14" w:shapeid="_x0000_i126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42 seconds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60" type="#_x0000_t75" style="width:18pt;height:15.35pt" o:ole="">
                        <v:imagedata r:id="rId23" o:title=""/>
                      </v:shape>
                      <w:control r:id="rId44" w:name="DefaultOcxName15" w:shapeid="_x0000_i126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8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4.2 years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9" type="#_x0000_t75" style="width:18pt;height:15.35pt" o:ole="">
                        <v:imagedata r:id="rId23" o:title=""/>
                      </v:shape>
                      <w:control r:id="rId45" w:name="DefaultOcxName16" w:shapeid="_x0000_i125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42 years</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C</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46" w:tgtFrame="_blank" w:history="1">
              <w:r w:rsidRPr="004C569F">
                <w:rPr>
                  <w:rFonts w:ascii="Arial" w:eastAsia="Times New Roman" w:hAnsi="Arial" w:cs="Arial"/>
                  <w:color w:val="0077CC"/>
                  <w:sz w:val="19"/>
                  <w:u w:val="single"/>
                </w:rPr>
                <w:t>Physics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47"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5.</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CORN FLAKES - Who made them first?</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8" type="#_x0000_t75" style="width:18pt;height:15.35pt" o:ole="">
                        <v:imagedata r:id="rId23" o:title=""/>
                      </v:shape>
                      <w:control r:id="rId48" w:name="DefaultOcxName17" w:shapeid="_x0000_i125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8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Nabisco</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7" type="#_x0000_t75" style="width:18pt;height:15.35pt" o:ole="">
                        <v:imagedata r:id="rId23" o:title=""/>
                      </v:shape>
                      <w:control r:id="rId49" w:name="DefaultOcxName18" w:shapeid="_x0000_i125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4"/>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Kellogg</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6" type="#_x0000_t75" style="width:18pt;height:15.35pt" o:ole="">
                        <v:imagedata r:id="rId23" o:title=""/>
                      </v:shape>
                      <w:control r:id="rId50" w:name="DefaultOcxName19" w:shapeid="_x0000_i125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Quaker</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5" type="#_x0000_t75" style="width:18pt;height:15.35pt" o:ole="">
                        <v:imagedata r:id="rId23" o:title=""/>
                      </v:shape>
                      <w:control r:id="rId51" w:name="DefaultOcxName20" w:shapeid="_x0000_i125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Archers</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B</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u w:val="single"/>
              </w:rPr>
              <w:t>Explanation:</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Will Keith Kellogg discovered the corn flake, by mistake, in 1906. They were the result of an experiment which went wrong.</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52" w:tgtFrame="_blank" w:history="1">
              <w:r w:rsidRPr="004C569F">
                <w:rPr>
                  <w:rFonts w:ascii="Arial" w:eastAsia="Times New Roman" w:hAnsi="Arial" w:cs="Arial"/>
                  <w:color w:val="0077CC"/>
                  <w:sz w:val="19"/>
                  <w:u w:val="single"/>
                </w:rPr>
                <w:t>Inventions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53"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6.</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How many wickets did Yograj Singh take in his 1st ODI match?</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4" type="#_x0000_t75" style="width:18pt;height:15.35pt" o:ole="">
                        <v:imagedata r:id="rId23" o:title=""/>
                      </v:shape>
                      <w:control r:id="rId54" w:name="DefaultOcxName21" w:shapeid="_x0000_i125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3" type="#_x0000_t75" style="width:18pt;height:15.35pt" o:ole="">
                        <v:imagedata r:id="rId23" o:title=""/>
                      </v:shape>
                      <w:control r:id="rId55" w:name="DefaultOcxName22" w:shapeid="_x0000_i125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2</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2" type="#_x0000_t75" style="width:18pt;height:15.35pt" o:ole="">
                        <v:imagedata r:id="rId23" o:title=""/>
                      </v:shape>
                      <w:control r:id="rId56" w:name="DefaultOcxName23" w:shapeid="_x0000_i125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4</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1" type="#_x0000_t75" style="width:18pt;height:15.35pt" o:ole="">
                        <v:imagedata r:id="rId23" o:title=""/>
                      </v:shape>
                      <w:control r:id="rId57" w:name="DefaultOcxName24" w:shapeid="_x0000_i125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3</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lastRenderedPageBreak/>
              <w:t>Correct Answer:</w:t>
            </w:r>
            <w:r w:rsidRPr="004C569F">
              <w:rPr>
                <w:rFonts w:ascii="Arial" w:eastAsia="Times New Roman" w:hAnsi="Arial" w:cs="Arial"/>
                <w:sz w:val="19"/>
                <w:szCs w:val="19"/>
              </w:rPr>
              <w:t> Option </w:t>
            </w:r>
            <w:r w:rsidRPr="004C569F">
              <w:rPr>
                <w:rFonts w:ascii="Arial" w:eastAsia="Times New Roman" w:hAnsi="Arial" w:cs="Arial"/>
                <w:b/>
                <w:bCs/>
                <w:sz w:val="19"/>
              </w:rPr>
              <w:t>B</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u w:val="single"/>
              </w:rPr>
              <w:t>Explanation:</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Yograj Singh was a bowler, but his son Yuvraj Singh, also nicknamed as Yuvi, turned out to be a smashing batsman.</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58" w:tgtFrame="_blank" w:history="1">
              <w:r w:rsidRPr="004C569F">
                <w:rPr>
                  <w:rFonts w:ascii="Arial" w:eastAsia="Times New Roman" w:hAnsi="Arial" w:cs="Arial"/>
                  <w:color w:val="0077CC"/>
                  <w:sz w:val="19"/>
                  <w:u w:val="single"/>
                </w:rPr>
                <w:t>Sports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59"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7.</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"FET" is a type of transistor, Its full name is ________ Effect Transistor...?</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50" type="#_x0000_t75" style="width:18pt;height:15.35pt" o:ole="">
                        <v:imagedata r:id="rId23" o:title=""/>
                      </v:shape>
                      <w:control r:id="rId60" w:name="DefaultOcxName25" w:shapeid="_x0000_i125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1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Field</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9" type="#_x0000_t75" style="width:18pt;height:15.35pt" o:ole="">
                        <v:imagedata r:id="rId23" o:title=""/>
                      </v:shape>
                      <w:control r:id="rId61" w:name="DefaultOcxName26" w:shapeid="_x0000_i124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3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Factor</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8" type="#_x0000_t75" style="width:18pt;height:15.35pt" o:ole="">
                        <v:imagedata r:id="rId23" o:title=""/>
                      </v:shape>
                      <w:control r:id="rId62" w:name="DefaultOcxName27" w:shapeid="_x0000_i124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Flash</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7" type="#_x0000_t75" style="width:18pt;height:15.35pt" o:ole="">
                        <v:imagedata r:id="rId23" o:title=""/>
                      </v:shape>
                      <w:control r:id="rId63" w:name="DefaultOcxName28" w:shapeid="_x0000_i124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Force</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A</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u w:val="single"/>
              </w:rPr>
              <w:t>Explanation:</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terminals of FETs are called gate, drain and source. You might be more familiar with bipolar junction transistors (BJTs), which have terminals called base, collector and emitter. FETs were conceptualized first, but BJTs were easier to produce and so developed sooner.</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64" w:tgtFrame="_blank" w:history="1">
              <w:r w:rsidRPr="004C569F">
                <w:rPr>
                  <w:rFonts w:ascii="Arial" w:eastAsia="Times New Roman" w:hAnsi="Arial" w:cs="Arial"/>
                  <w:color w:val="0077CC"/>
                  <w:sz w:val="19"/>
                  <w:u w:val="single"/>
                </w:rPr>
                <w:t>Technology</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65"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8.</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 program that neither replicates or copies itself, but does damage or compromises the security of the computer. Which 'Computer Virus' it is?</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6" type="#_x0000_t75" style="width:18pt;height:15.35pt" o:ole="">
                        <v:imagedata r:id="rId23" o:title=""/>
                      </v:shape>
                      <w:control r:id="rId66" w:name="DefaultOcxName29" w:shapeid="_x0000_i124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Joke Program</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5" type="#_x0000_t75" style="width:18pt;height:15.35pt" o:ole="">
                        <v:imagedata r:id="rId23" o:title=""/>
                      </v:shape>
                      <w:control r:id="rId67" w:name="DefaultOcxName30" w:shapeid="_x0000_i124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0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Worm</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4" type="#_x0000_t75" style="width:18pt;height:15.35pt" o:ole="">
                        <v:imagedata r:id="rId23" o:title=""/>
                      </v:shape>
                      <w:control r:id="rId68" w:name="DefaultOcxName31" w:shapeid="_x0000_i124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3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Trojan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3" type="#_x0000_t75" style="width:18pt;height:15.35pt" o:ole="">
                        <v:imagedata r:id="rId23" o:title=""/>
                      </v:shape>
                      <w:control r:id="rId69" w:name="DefaultOcxName32" w:shapeid="_x0000_i124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44"/>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Hoax</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C</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u w:val="single"/>
              </w:rPr>
              <w:t>Explanation:</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Typically it relies on someone emailing it to you, it does not email itself, it may arrive in the form of a joke program or software of some sort.</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70" w:tgtFrame="_blank" w:history="1">
              <w:r w:rsidRPr="004C569F">
                <w:rPr>
                  <w:rFonts w:ascii="Arial" w:eastAsia="Times New Roman" w:hAnsi="Arial" w:cs="Arial"/>
                  <w:color w:val="0077CC"/>
                  <w:sz w:val="19"/>
                  <w:u w:val="single"/>
                </w:rPr>
                <w:t>Technology</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71"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9.</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mass number of an atom is equal to</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2" type="#_x0000_t75" style="width:18pt;height:15.35pt" o:ole="">
                        <v:imagedata r:id="rId23" o:title=""/>
                      </v:shape>
                      <w:control r:id="rId72" w:name="DefaultOcxName33" w:shapeid="_x0000_i124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5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number of protons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1" type="#_x0000_t75" style="width:18pt;height:15.35pt" o:ole="">
                        <v:imagedata r:id="rId23" o:title=""/>
                      </v:shape>
                      <w:control r:id="rId73" w:name="DefaultOcxName34" w:shapeid="_x0000_i124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05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number of protons and electrons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40" type="#_x0000_t75" style="width:18pt;height:15.35pt" o:ole="">
                        <v:imagedata r:id="rId23" o:title=""/>
                      </v:shape>
                      <w:control r:id="rId74" w:name="DefaultOcxName35" w:shapeid="_x0000_i124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8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number of nucleons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9" type="#_x0000_t75" style="width:18pt;height:15.35pt" o:ole="">
                        <v:imagedata r:id="rId23" o:title=""/>
                      </v:shape>
                      <w:control r:id="rId75" w:name="DefaultOcxName36" w:shapeid="_x0000_i123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6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number of neutrons</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C</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76" w:tgtFrame="_blank" w:history="1">
              <w:r w:rsidRPr="004C569F">
                <w:rPr>
                  <w:rFonts w:ascii="Arial" w:eastAsia="Times New Roman" w:hAnsi="Arial" w:cs="Arial"/>
                  <w:color w:val="0077CC"/>
                  <w:sz w:val="19"/>
                  <w:u w:val="single"/>
                </w:rPr>
                <w:t>Chemistry</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lastRenderedPageBreak/>
              <w:t>Discuss about this problem : </w:t>
            </w:r>
            <w:hyperlink r:id="rId77"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10.</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language spoken in Sikkim are</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8" type="#_x0000_t75" style="width:18pt;height:15.35pt" o:ole="">
                        <v:imagedata r:id="rId23" o:title=""/>
                      </v:shape>
                      <w:control r:id="rId78" w:name="DefaultOcxName37" w:shapeid="_x0000_i123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55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Nepali, Hindi, Lepcha, Bhutani</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7" type="#_x0000_t75" style="width:18pt;height:15.35pt" o:ole="">
                        <v:imagedata r:id="rId23" o:title=""/>
                      </v:shape>
                      <w:control r:id="rId79" w:name="DefaultOcxName38" w:shapeid="_x0000_i123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4"/>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Marathi</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6" type="#_x0000_t75" style="width:18pt;height:15.35pt" o:ole="">
                        <v:imagedata r:id="rId23" o:title=""/>
                      </v:shape>
                      <w:control r:id="rId80" w:name="DefaultOcxName39" w:shapeid="_x0000_i123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78"/>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Bengali, Tripuri</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5" type="#_x0000_t75" style="width:18pt;height:15.35pt" o:ole="">
                        <v:imagedata r:id="rId23" o:title=""/>
                      </v:shape>
                      <w:control r:id="rId81" w:name="DefaultOcxName40" w:shapeid="_x0000_i123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Manipuri</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A</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82"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83"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11.</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largest airport in the world is</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4" type="#_x0000_t75" style="width:18pt;height:15.35pt" o:ole="">
                        <v:imagedata r:id="rId23" o:title=""/>
                      </v:shape>
                      <w:control r:id="rId84" w:name="DefaultOcxName41" w:shapeid="_x0000_i123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5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Palam Airport</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3" type="#_x0000_t75" style="width:18pt;height:15.35pt" o:ole="">
                        <v:imagedata r:id="rId23" o:title=""/>
                      </v:shape>
                      <w:control r:id="rId85" w:name="DefaultOcxName42" w:shapeid="_x0000_i123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85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Indira Gandhi International Airport</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2" type="#_x0000_t75" style="width:18pt;height:15.35pt" o:ole="">
                        <v:imagedata r:id="rId23" o:title=""/>
                      </v:shape>
                      <w:control r:id="rId86" w:name="DefaultOcxName43" w:shapeid="_x0000_i123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30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Cochin International Airport</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1" type="#_x0000_t75" style="width:18pt;height:15.35pt" o:ole="">
                        <v:imagedata r:id="rId23" o:title=""/>
                      </v:shape>
                      <w:control r:id="rId87" w:name="DefaultOcxName44" w:shapeid="_x0000_i123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67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King Khalid International Airport</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88"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89"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12.</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velocity of light was first measured by</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30" type="#_x0000_t75" style="width:18pt;height:15.35pt" o:ole="">
                        <v:imagedata r:id="rId23" o:title=""/>
                      </v:shape>
                      <w:control r:id="rId90" w:name="DefaultOcxName45" w:shapeid="_x0000_i123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7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Einstein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9" type="#_x0000_t75" style="width:18pt;height:15.35pt" o:ole="">
                        <v:imagedata r:id="rId23" o:title=""/>
                      </v:shape>
                      <w:control r:id="rId91" w:name="DefaultOcxName46" w:shapeid="_x0000_i122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Newton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8" type="#_x0000_t75" style="width:18pt;height:15.35pt" o:ole="">
                        <v:imagedata r:id="rId23" o:title=""/>
                      </v:shape>
                      <w:control r:id="rId92" w:name="DefaultOcxName47" w:shapeid="_x0000_i122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7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Romer</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7" type="#_x0000_t75" style="width:18pt;height:15.35pt" o:ole="">
                        <v:imagedata r:id="rId23" o:title=""/>
                      </v:shape>
                      <w:control r:id="rId93" w:name="DefaultOcxName48" w:shapeid="_x0000_i122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9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Galileo</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C</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94"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95"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13.</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world's largest international organisation and a successor to the League of Nations is</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6" type="#_x0000_t75" style="width:18pt;height:15.35pt" o:ole="">
                        <v:imagedata r:id="rId23" o:title=""/>
                      </v:shape>
                      <w:control r:id="rId96" w:name="DefaultOcxName49" w:shapeid="_x0000_i122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1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UNESCO</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5" type="#_x0000_t75" style="width:18pt;height:15.35pt" o:ole="">
                        <v:imagedata r:id="rId23" o:title=""/>
                      </v:shape>
                      <w:control r:id="rId97" w:name="DefaultOcxName50" w:shapeid="_x0000_i122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UNO</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4" type="#_x0000_t75" style="width:18pt;height:15.35pt" o:ole="">
                        <v:imagedata r:id="rId23" o:title=""/>
                      </v:shape>
                      <w:control r:id="rId98" w:name="DefaultOcxName51" w:shapeid="_x0000_i122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08"/>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UNICEF</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3" type="#_x0000_t75" style="width:18pt;height:15.35pt" o:ole="">
                        <v:imagedata r:id="rId23" o:title=""/>
                      </v:shape>
                      <w:control r:id="rId99" w:name="DefaultOcxName52" w:shapeid="_x0000_i122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5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None of the above</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lastRenderedPageBreak/>
              <w:t>Correct Answer:</w:t>
            </w:r>
            <w:r w:rsidRPr="004C569F">
              <w:rPr>
                <w:rFonts w:ascii="Arial" w:eastAsia="Times New Roman" w:hAnsi="Arial" w:cs="Arial"/>
                <w:sz w:val="19"/>
                <w:szCs w:val="19"/>
              </w:rPr>
              <w:t> Option </w:t>
            </w:r>
            <w:r w:rsidRPr="004C569F">
              <w:rPr>
                <w:rFonts w:ascii="Arial" w:eastAsia="Times New Roman" w:hAnsi="Arial" w:cs="Arial"/>
                <w:b/>
                <w:bCs/>
                <w:sz w:val="19"/>
              </w:rPr>
              <w:t>B</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00"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01"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14.</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term cover point in cricket means</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2" type="#_x0000_t75" style="width:18pt;height:15.35pt" o:ole="">
                        <v:imagedata r:id="rId23" o:title=""/>
                      </v:shape>
                      <w:control r:id="rId102" w:name="DefaultOcxName53" w:shapeid="_x0000_i122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9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position given by the bowler to the fielder on the offside, in front of a wicket</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1" type="#_x0000_t75" style="width:18pt;height:15.35pt" o:ole="">
                        <v:imagedata r:id="rId23" o:title=""/>
                      </v:shape>
                      <w:control r:id="rId103" w:name="DefaultOcxName54" w:shapeid="_x0000_i122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02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if the ball goes off the batsman's leg</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20" type="#_x0000_t75" style="width:18pt;height:15.35pt" o:ole="">
                        <v:imagedata r:id="rId23" o:title=""/>
                      </v:shape>
                      <w:control r:id="rId104" w:name="DefaultOcxName55" w:shapeid="_x0000_i122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1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an off-break ball bowled by a left-handed bowler to a right-handed batsman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9" type="#_x0000_t75" style="width:18pt;height:15.35pt" o:ole="">
                        <v:imagedata r:id="rId23" o:title=""/>
                      </v:shape>
                      <w:control r:id="rId105" w:name="DefaultOcxName56" w:shapeid="_x0000_i121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5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None of the above</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A</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06"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07"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15.</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What is the capital of Dadra and Nagar Haveli?</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8" type="#_x0000_t75" style="width:18pt;height:15.35pt" o:ole="">
                        <v:imagedata r:id="rId23" o:title=""/>
                      </v:shape>
                      <w:control r:id="rId108" w:name="DefaultOcxName57" w:shapeid="_x0000_i121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1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Daman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7" type="#_x0000_t75" style="width:18pt;height:15.35pt" o:ole="">
                        <v:imagedata r:id="rId23" o:title=""/>
                      </v:shape>
                      <w:control r:id="rId109" w:name="DefaultOcxName58" w:shapeid="_x0000_i121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08"/>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Silvassa</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6" type="#_x0000_t75" style="width:18pt;height:15.35pt" o:ole="">
                        <v:imagedata r:id="rId23" o:title=""/>
                      </v:shape>
                      <w:control r:id="rId110" w:name="DefaultOcxName59" w:shapeid="_x0000_i121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Dispur</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5" type="#_x0000_t75" style="width:18pt;height:15.35pt" o:ole="">
                        <v:imagedata r:id="rId23" o:title=""/>
                      </v:shape>
                      <w:control r:id="rId111" w:name="DefaultOcxName60" w:shapeid="_x0000_i121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1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Shilling</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B</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12" w:tgtFrame="_blank" w:history="1">
              <w:r w:rsidRPr="004C569F">
                <w:rPr>
                  <w:rFonts w:ascii="Arial" w:eastAsia="Times New Roman" w:hAnsi="Arial" w:cs="Arial"/>
                  <w:color w:val="0077CC"/>
                  <w:sz w:val="19"/>
                  <w:u w:val="single"/>
                </w:rPr>
                <w:t>Basic General Knowledge</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13"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16.</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India first won the Olympic Hockey gold at</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4" type="#_x0000_t75" style="width:18pt;height:15.35pt" o:ole="">
                        <v:imagedata r:id="rId23" o:title=""/>
                      </v:shape>
                      <w:control r:id="rId114" w:name="DefaultOcxName61" w:shapeid="_x0000_i121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London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3" type="#_x0000_t75" style="width:18pt;height:15.35pt" o:ole="">
                        <v:imagedata r:id="rId23" o:title=""/>
                      </v:shape>
                      <w:control r:id="rId115" w:name="DefaultOcxName62" w:shapeid="_x0000_i121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0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Rome</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2" type="#_x0000_t75" style="width:18pt;height:15.35pt" o:ole="">
                        <v:imagedata r:id="rId23" o:title=""/>
                      </v:shape>
                      <w:control r:id="rId116" w:name="DefaultOcxName63" w:shapeid="_x0000_i121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Berlin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1" type="#_x0000_t75" style="width:18pt;height:15.35pt" o:ole="">
                        <v:imagedata r:id="rId23" o:title=""/>
                      </v:shape>
                      <w:control r:id="rId117" w:name="DefaultOcxName64" w:shapeid="_x0000_i121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Amsterdam</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18" w:tgtFrame="_blank" w:history="1">
              <w:r w:rsidRPr="004C569F">
                <w:rPr>
                  <w:rFonts w:ascii="Arial" w:eastAsia="Times New Roman" w:hAnsi="Arial" w:cs="Arial"/>
                  <w:color w:val="0077CC"/>
                  <w:sz w:val="19"/>
                  <w:u w:val="single"/>
                </w:rPr>
                <w:t>Sports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19"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17.</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Bahadur Singh is famous in which of the following?</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10" type="#_x0000_t75" style="width:18pt;height:15.35pt" o:ole="">
                        <v:imagedata r:id="rId23" o:title=""/>
                      </v:shape>
                      <w:control r:id="rId120" w:name="DefaultOcxName65" w:shapeid="_x0000_i121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1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Athletics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9" type="#_x0000_t75" style="width:18pt;height:15.35pt" o:ole="">
                        <v:imagedata r:id="rId23" o:title=""/>
                      </v:shape>
                      <w:control r:id="rId121" w:name="DefaultOcxName66" w:shapeid="_x0000_i120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77"/>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Swimming</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8" type="#_x0000_t75" style="width:18pt;height:15.35pt" o:ole="">
                        <v:imagedata r:id="rId23" o:title=""/>
                      </v:shape>
                      <w:control r:id="rId122" w:name="DefaultOcxName67" w:shapeid="_x0000_i120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Boxing</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lastRenderedPageBreak/>
                    <w:object w:dxaOrig="1440" w:dyaOrig="1440">
                      <v:shape id="_x0000_i1207" type="#_x0000_t75" style="width:18pt;height:15.35pt" o:ole="">
                        <v:imagedata r:id="rId23" o:title=""/>
                      </v:shape>
                      <w:control r:id="rId123" w:name="DefaultOcxName68" w:shapeid="_x0000_i120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5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Weight Lifting</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A</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24" w:tgtFrame="_blank" w:history="1">
              <w:r w:rsidRPr="004C569F">
                <w:rPr>
                  <w:rFonts w:ascii="Arial" w:eastAsia="Times New Roman" w:hAnsi="Arial" w:cs="Arial"/>
                  <w:color w:val="0077CC"/>
                  <w:sz w:val="19"/>
                  <w:u w:val="single"/>
                </w:rPr>
                <w:t>Sports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25"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18.</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Which of the following fields A. Nageshwara Rao is associated with?</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6" type="#_x0000_t75" style="width:18pt;height:15.35pt" o:ole="">
                        <v:imagedata r:id="rId23" o:title=""/>
                      </v:shape>
                      <w:control r:id="rId126" w:name="DefaultOcxName69" w:shapeid="_x0000_i120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Sports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5" type="#_x0000_t75" style="width:18pt;height:15.35pt" o:ole="">
                        <v:imagedata r:id="rId23" o:title=""/>
                      </v:shape>
                      <w:control r:id="rId127" w:name="DefaultOcxName70" w:shapeid="_x0000_i120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03"/>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Literature</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4" type="#_x0000_t75" style="width:18pt;height:15.35pt" o:ole="">
                        <v:imagedata r:id="rId23" o:title=""/>
                      </v:shape>
                      <w:control r:id="rId128" w:name="DefaultOcxName71" w:shapeid="_x0000_i1204"/>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10"/>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Motion Pictures</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3" type="#_x0000_t75" style="width:18pt;height:15.35pt" o:ole="">
                        <v:imagedata r:id="rId23" o:title=""/>
                      </v:shape>
                      <w:control r:id="rId129" w:name="DefaultOcxName72" w:shapeid="_x0000_i1203"/>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0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Politics</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C</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30" w:tgtFrame="_blank" w:history="1">
              <w:r w:rsidRPr="004C569F">
                <w:rPr>
                  <w:rFonts w:ascii="Arial" w:eastAsia="Times New Roman" w:hAnsi="Arial" w:cs="Arial"/>
                  <w:color w:val="0077CC"/>
                  <w:sz w:val="19"/>
                  <w:u w:val="single"/>
                </w:rPr>
                <w:t>Famous Personalities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31"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19.</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Who is the author of the book 'The Future of Freedom'?</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2" type="#_x0000_t75" style="width:18pt;height:15.35pt" o:ole="">
                        <v:imagedata r:id="rId23" o:title=""/>
                      </v:shape>
                      <w:control r:id="rId132" w:name="DefaultOcxName73" w:shapeid="_x0000_i1202"/>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9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Richard Wolfee</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1" type="#_x0000_t75" style="width:18pt;height:15.35pt" o:ole="">
                        <v:imagedata r:id="rId23" o:title=""/>
                      </v:shape>
                      <w:control r:id="rId133" w:name="DefaultOcxName74" w:shapeid="_x0000_i1201"/>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62"/>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Peter Hudson</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200" type="#_x0000_t75" style="width:18pt;height:15.35pt" o:ole="">
                        <v:imagedata r:id="rId23" o:title=""/>
                      </v:shape>
                      <w:control r:id="rId134" w:name="DefaultOcxName75" w:shapeid="_x0000_i1200"/>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36"/>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Tamara Lipper</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199" type="#_x0000_t75" style="width:18pt;height:15.35pt" o:ole="">
                        <v:imagedata r:id="rId23" o:title=""/>
                      </v:shape>
                      <w:control r:id="rId135" w:name="DefaultOcxName76" w:shapeid="_x0000_i1199"/>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89"/>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Fareed Zakaria</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36" w:tgtFrame="_blank" w:history="1">
              <w:r w:rsidRPr="004C569F">
                <w:rPr>
                  <w:rFonts w:ascii="Arial" w:eastAsia="Times New Roman" w:hAnsi="Arial" w:cs="Arial"/>
                  <w:color w:val="0077CC"/>
                  <w:sz w:val="19"/>
                  <w:u w:val="single"/>
                </w:rPr>
                <w:t>Books and Authors</w:t>
              </w:r>
            </w:hyperlink>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Discuss about this problem : </w:t>
            </w:r>
            <w:hyperlink r:id="rId137" w:tgtFrame="_blank" w:history="1">
              <w:r w:rsidRPr="004C569F">
                <w:rPr>
                  <w:rFonts w:ascii="Arial" w:eastAsia="Times New Roman" w:hAnsi="Arial" w:cs="Arial"/>
                  <w:color w:val="0077CC"/>
                  <w:sz w:val="19"/>
                  <w:u w:val="single"/>
                </w:rPr>
                <w:t>Discuss in Forum</w:t>
              </w:r>
            </w:hyperlink>
          </w:p>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ins w:id="2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C569F" w:rsidRPr="004C569F" w:rsidTr="004C569F">
        <w:trPr>
          <w:tblCellSpacing w:w="0" w:type="dxa"/>
        </w:trPr>
        <w:tc>
          <w:tcPr>
            <w:tcW w:w="333" w:type="dxa"/>
            <w:vMerge w:val="restart"/>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20.</w:t>
            </w:r>
          </w:p>
        </w:tc>
        <w:tc>
          <w:tcPr>
            <w:tcW w:w="0" w:type="auto"/>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The average salinity of sea water is</w:t>
            </w:r>
          </w:p>
        </w:tc>
      </w:tr>
      <w:tr w:rsidR="004C569F" w:rsidRPr="004C569F" w:rsidTr="004C569F">
        <w:trPr>
          <w:tblCellSpacing w:w="0" w:type="dxa"/>
        </w:trPr>
        <w:tc>
          <w:tcPr>
            <w:tcW w:w="0" w:type="auto"/>
            <w:vMerge/>
            <w:vAlign w:val="center"/>
            <w:hideMark/>
          </w:tcPr>
          <w:p w:rsidR="004C569F" w:rsidRPr="004C569F" w:rsidRDefault="004C569F" w:rsidP="004C569F">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198" type="#_x0000_t75" style="width:18pt;height:15.35pt" o:ole="">
                        <v:imagedata r:id="rId23" o:title=""/>
                      </v:shape>
                      <w:control r:id="rId138" w:name="DefaultOcxName77" w:shapeid="_x0000_i1198"/>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3%</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197" type="#_x0000_t75" style="width:18pt;height:15.35pt" o:ole="">
                        <v:imagedata r:id="rId23" o:title=""/>
                      </v:shape>
                      <w:control r:id="rId139" w:name="DefaultOcxName78" w:shapeid="_x0000_i1197"/>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3.5%</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196" type="#_x0000_t75" style="width:18pt;height:15.35pt" o:ole="">
                        <v:imagedata r:id="rId23" o:title=""/>
                      </v:shape>
                      <w:control r:id="rId140" w:name="DefaultOcxName79" w:shapeid="_x0000_i1196"/>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2.5%</w:t>
                        </w:r>
                      </w:p>
                    </w:tc>
                  </w:tr>
                </w:tbl>
                <w:p w:rsidR="004C569F" w:rsidRPr="004C569F" w:rsidRDefault="004C569F" w:rsidP="004C569F">
                  <w:pPr>
                    <w:spacing w:after="0" w:line="240" w:lineRule="auto"/>
                    <w:rPr>
                      <w:rFonts w:ascii="Arial" w:eastAsia="Times New Roman" w:hAnsi="Arial" w:cs="Arial"/>
                      <w:sz w:val="19"/>
                      <w:szCs w:val="19"/>
                    </w:rPr>
                  </w:pPr>
                </w:p>
              </w:tc>
            </w:tr>
            <w:tr w:rsidR="004C569F" w:rsidRPr="004C569F">
              <w:trPr>
                <w:tblCellSpacing w:w="0" w:type="dxa"/>
              </w:trPr>
              <w:tc>
                <w:tcPr>
                  <w:tcW w:w="50" w:type="pct"/>
                  <w:noWrap/>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object w:dxaOrig="1440" w:dyaOrig="1440">
                      <v:shape id="_x0000_i1195" type="#_x0000_t75" style="width:18pt;height:15.35pt" o:ole="">
                        <v:imagedata r:id="rId23" o:title=""/>
                      </v:shape>
                      <w:control r:id="rId141" w:name="DefaultOcxName80" w:shapeid="_x0000_i1195"/>
                    </w:object>
                  </w:r>
                </w:p>
              </w:tc>
              <w:tc>
                <w:tcPr>
                  <w:tcW w:w="50" w:type="pct"/>
                  <w:tcMar>
                    <w:top w:w="93" w:type="dxa"/>
                    <w:left w:w="93" w:type="dxa"/>
                    <w:bottom w:w="93" w:type="dxa"/>
                    <w:right w:w="93" w:type="dxa"/>
                  </w:tcMar>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4C569F" w:rsidRPr="004C569F">
                    <w:trPr>
                      <w:tblCellSpacing w:w="0" w:type="dxa"/>
                    </w:trPr>
                    <w:tc>
                      <w:tcPr>
                        <w:tcW w:w="0" w:type="auto"/>
                        <w:vAlign w:val="center"/>
                        <w:hideMark/>
                      </w:tcPr>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sz w:val="19"/>
                            <w:szCs w:val="19"/>
                          </w:rPr>
                          <w:t>2%</w:t>
                        </w:r>
                      </w:p>
                    </w:tc>
                  </w:tr>
                </w:tbl>
                <w:p w:rsidR="004C569F" w:rsidRPr="004C569F" w:rsidRDefault="004C569F" w:rsidP="004C569F">
                  <w:pPr>
                    <w:spacing w:after="0" w:line="240" w:lineRule="auto"/>
                    <w:rPr>
                      <w:rFonts w:ascii="Arial" w:eastAsia="Times New Roman" w:hAnsi="Arial" w:cs="Arial"/>
                      <w:sz w:val="19"/>
                      <w:szCs w:val="19"/>
                    </w:rPr>
                  </w:pPr>
                </w:p>
              </w:tc>
            </w:tr>
          </w:tbl>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Your Answer:</w:t>
            </w:r>
            <w:r w:rsidRPr="004C569F">
              <w:rPr>
                <w:rFonts w:ascii="Arial" w:eastAsia="Times New Roman" w:hAnsi="Arial" w:cs="Arial"/>
                <w:sz w:val="19"/>
                <w:szCs w:val="19"/>
              </w:rPr>
              <w:t> Option </w:t>
            </w:r>
            <w:r w:rsidRPr="004C569F">
              <w:rPr>
                <w:rFonts w:ascii="Arial" w:eastAsia="Times New Roman" w:hAnsi="Arial" w:cs="Arial"/>
                <w:b/>
                <w:bCs/>
                <w:sz w:val="19"/>
              </w:rPr>
              <w:t>(Not Answered)</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Correct Answer:</w:t>
            </w:r>
            <w:r w:rsidRPr="004C569F">
              <w:rPr>
                <w:rFonts w:ascii="Arial" w:eastAsia="Times New Roman" w:hAnsi="Arial" w:cs="Arial"/>
                <w:sz w:val="19"/>
                <w:szCs w:val="19"/>
              </w:rPr>
              <w:t> Option </w:t>
            </w:r>
            <w:r w:rsidRPr="004C569F">
              <w:rPr>
                <w:rFonts w:ascii="Arial" w:eastAsia="Times New Roman" w:hAnsi="Arial" w:cs="Arial"/>
                <w:b/>
                <w:bCs/>
                <w:sz w:val="19"/>
              </w:rPr>
              <w:t>B</w:t>
            </w:r>
          </w:p>
          <w:p w:rsidR="004C569F" w:rsidRPr="004C569F" w:rsidRDefault="004C569F" w:rsidP="004C569F">
            <w:pPr>
              <w:spacing w:after="0" w:line="240" w:lineRule="auto"/>
              <w:rPr>
                <w:rFonts w:ascii="Arial" w:eastAsia="Times New Roman" w:hAnsi="Arial" w:cs="Arial"/>
                <w:sz w:val="19"/>
                <w:szCs w:val="19"/>
              </w:rPr>
            </w:pPr>
            <w:r w:rsidRPr="004C569F">
              <w:rPr>
                <w:rFonts w:ascii="Arial" w:eastAsia="Times New Roman" w:hAnsi="Arial" w:cs="Arial"/>
                <w:color w:val="5EAC1A"/>
                <w:sz w:val="19"/>
              </w:rPr>
              <w:t>Learn more problems on : </w:t>
            </w:r>
            <w:hyperlink r:id="rId142" w:tgtFrame="_blank" w:history="1">
              <w:r w:rsidRPr="004C569F">
                <w:rPr>
                  <w:rFonts w:ascii="Arial" w:eastAsia="Times New Roman" w:hAnsi="Arial" w:cs="Arial"/>
                  <w:color w:val="0077CC"/>
                  <w:sz w:val="19"/>
                  <w:u w:val="single"/>
                </w:rPr>
                <w:t>General Science</w:t>
              </w:r>
            </w:hyperlink>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C569F"/>
    <w:rsid w:val="001702C9"/>
    <w:rsid w:val="004C569F"/>
    <w:rsid w:val="00564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4C569F"/>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4C56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F"/>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4C569F"/>
    <w:rPr>
      <w:rFonts w:eastAsia="Times New Roman" w:cs="Times New Roman"/>
      <w:b/>
      <w:bCs/>
      <w:sz w:val="27"/>
      <w:szCs w:val="27"/>
    </w:rPr>
  </w:style>
  <w:style w:type="character" w:styleId="Hyperlink">
    <w:name w:val="Hyperlink"/>
    <w:basedOn w:val="DefaultParagraphFont"/>
    <w:uiPriority w:val="99"/>
    <w:semiHidden/>
    <w:unhideWhenUsed/>
    <w:rsid w:val="004C569F"/>
    <w:rPr>
      <w:color w:val="0000FF"/>
      <w:u w:val="single"/>
    </w:rPr>
  </w:style>
  <w:style w:type="character" w:styleId="FollowedHyperlink">
    <w:name w:val="FollowedHyperlink"/>
    <w:basedOn w:val="DefaultParagraphFont"/>
    <w:uiPriority w:val="99"/>
    <w:semiHidden/>
    <w:unhideWhenUsed/>
    <w:rsid w:val="004C569F"/>
    <w:rPr>
      <w:color w:val="800080"/>
      <w:u w:val="single"/>
    </w:rPr>
  </w:style>
  <w:style w:type="paragraph" w:styleId="z-TopofForm">
    <w:name w:val="HTML Top of Form"/>
    <w:basedOn w:val="Normal"/>
    <w:next w:val="Normal"/>
    <w:link w:val="z-TopofFormChar"/>
    <w:hidden/>
    <w:uiPriority w:val="99"/>
    <w:semiHidden/>
    <w:unhideWhenUsed/>
    <w:rsid w:val="004C56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6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56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69F"/>
    <w:rPr>
      <w:rFonts w:ascii="Arial" w:eastAsia="Times New Roman" w:hAnsi="Arial" w:cs="Arial"/>
      <w:vanish/>
      <w:sz w:val="16"/>
      <w:szCs w:val="16"/>
    </w:rPr>
  </w:style>
  <w:style w:type="character" w:customStyle="1" w:styleId="hide-1">
    <w:name w:val="hide-1"/>
    <w:basedOn w:val="DefaultParagraphFont"/>
    <w:rsid w:val="004C569F"/>
  </w:style>
  <w:style w:type="character" w:customStyle="1" w:styleId="ib-green">
    <w:name w:val="ib-green"/>
    <w:basedOn w:val="DefaultParagraphFont"/>
    <w:rsid w:val="004C569F"/>
  </w:style>
  <w:style w:type="paragraph" w:styleId="NormalWeb">
    <w:name w:val="Normal (Web)"/>
    <w:basedOn w:val="Normal"/>
    <w:uiPriority w:val="99"/>
    <w:unhideWhenUsed/>
    <w:rsid w:val="004C569F"/>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4C569F"/>
  </w:style>
  <w:style w:type="character" w:customStyle="1" w:styleId="ib-dgray">
    <w:name w:val="ib-dgray"/>
    <w:basedOn w:val="DefaultParagraphFont"/>
    <w:rsid w:val="004C569F"/>
  </w:style>
  <w:style w:type="paragraph" w:styleId="BalloonText">
    <w:name w:val="Balloon Text"/>
    <w:basedOn w:val="Normal"/>
    <w:link w:val="BalloonTextChar"/>
    <w:uiPriority w:val="99"/>
    <w:semiHidden/>
    <w:unhideWhenUsed/>
    <w:rsid w:val="004C5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2335685">
      <w:bodyDiv w:val="1"/>
      <w:marLeft w:val="0"/>
      <w:marRight w:val="0"/>
      <w:marTop w:val="0"/>
      <w:marBottom w:val="0"/>
      <w:divBdr>
        <w:top w:val="none" w:sz="0" w:space="0" w:color="auto"/>
        <w:left w:val="none" w:sz="0" w:space="0" w:color="auto"/>
        <w:bottom w:val="none" w:sz="0" w:space="0" w:color="auto"/>
        <w:right w:val="none" w:sz="0" w:space="0" w:color="auto"/>
      </w:divBdr>
      <w:divsChild>
        <w:div w:id="1016347928">
          <w:marLeft w:val="0"/>
          <w:marRight w:val="0"/>
          <w:marTop w:val="0"/>
          <w:marBottom w:val="0"/>
          <w:divBdr>
            <w:top w:val="none" w:sz="0" w:space="0" w:color="auto"/>
            <w:left w:val="none" w:sz="0" w:space="0" w:color="auto"/>
            <w:bottom w:val="none" w:sz="0" w:space="0" w:color="auto"/>
            <w:right w:val="none" w:sz="0" w:space="0" w:color="auto"/>
          </w:divBdr>
        </w:div>
        <w:div w:id="601380643">
          <w:marLeft w:val="0"/>
          <w:marRight w:val="0"/>
          <w:marTop w:val="0"/>
          <w:marBottom w:val="0"/>
          <w:divBdr>
            <w:top w:val="none" w:sz="0" w:space="0" w:color="auto"/>
            <w:left w:val="none" w:sz="0" w:space="0" w:color="auto"/>
            <w:bottom w:val="none" w:sz="0" w:space="0" w:color="auto"/>
            <w:right w:val="none" w:sz="0" w:space="0" w:color="auto"/>
          </w:divBdr>
          <w:divsChild>
            <w:div w:id="1306885867">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2001040016">
          <w:marLeft w:val="0"/>
          <w:marRight w:val="0"/>
          <w:marTop w:val="0"/>
          <w:marBottom w:val="0"/>
          <w:divBdr>
            <w:top w:val="none" w:sz="0" w:space="0" w:color="auto"/>
            <w:left w:val="none" w:sz="0" w:space="0" w:color="auto"/>
            <w:bottom w:val="none" w:sz="0" w:space="0" w:color="auto"/>
            <w:right w:val="none" w:sz="0" w:space="0" w:color="auto"/>
          </w:divBdr>
        </w:div>
        <w:div w:id="586692984">
          <w:marLeft w:val="0"/>
          <w:marRight w:val="0"/>
          <w:marTop w:val="27"/>
          <w:marBottom w:val="0"/>
          <w:divBdr>
            <w:top w:val="none" w:sz="0" w:space="0" w:color="auto"/>
            <w:left w:val="none" w:sz="0" w:space="0" w:color="auto"/>
            <w:bottom w:val="none" w:sz="0" w:space="0" w:color="auto"/>
            <w:right w:val="none" w:sz="0" w:space="0" w:color="auto"/>
          </w:divBdr>
        </w:div>
        <w:div w:id="1240947617">
          <w:marLeft w:val="0"/>
          <w:marRight w:val="0"/>
          <w:marTop w:val="0"/>
          <w:marBottom w:val="0"/>
          <w:divBdr>
            <w:top w:val="single" w:sz="4" w:space="2" w:color="F0F0F0"/>
            <w:left w:val="single" w:sz="4" w:space="6" w:color="F0F0F0"/>
            <w:bottom w:val="single" w:sz="4" w:space="2" w:color="F0F0F0"/>
            <w:right w:val="single" w:sz="4" w:space="6" w:color="F0F0F0"/>
          </w:divBdr>
        </w:div>
        <w:div w:id="1349135359">
          <w:marLeft w:val="0"/>
          <w:marRight w:val="0"/>
          <w:marTop w:val="0"/>
          <w:marBottom w:val="0"/>
          <w:divBdr>
            <w:top w:val="none" w:sz="0" w:space="0" w:color="auto"/>
            <w:left w:val="none" w:sz="0" w:space="0" w:color="auto"/>
            <w:bottom w:val="none" w:sz="0" w:space="0" w:color="auto"/>
            <w:right w:val="none" w:sz="0" w:space="0" w:color="auto"/>
          </w:divBdr>
        </w:div>
        <w:div w:id="1179075510">
          <w:marLeft w:val="0"/>
          <w:marRight w:val="0"/>
          <w:marTop w:val="0"/>
          <w:marBottom w:val="0"/>
          <w:divBdr>
            <w:top w:val="none" w:sz="0" w:space="0" w:color="auto"/>
            <w:left w:val="none" w:sz="0" w:space="0" w:color="auto"/>
            <w:bottom w:val="none" w:sz="0" w:space="0" w:color="auto"/>
            <w:right w:val="none" w:sz="0" w:space="0" w:color="auto"/>
          </w:divBdr>
          <w:divsChild>
            <w:div w:id="19015755">
              <w:marLeft w:val="0"/>
              <w:marRight w:val="0"/>
              <w:marTop w:val="0"/>
              <w:marBottom w:val="0"/>
              <w:divBdr>
                <w:top w:val="none" w:sz="0" w:space="0" w:color="auto"/>
                <w:left w:val="none" w:sz="0" w:space="0" w:color="auto"/>
                <w:bottom w:val="none" w:sz="0" w:space="0" w:color="auto"/>
                <w:right w:val="none" w:sz="0" w:space="0" w:color="auto"/>
              </w:divBdr>
              <w:divsChild>
                <w:div w:id="336659499">
                  <w:marLeft w:val="0"/>
                  <w:marRight w:val="0"/>
                  <w:marTop w:val="0"/>
                  <w:marBottom w:val="0"/>
                  <w:divBdr>
                    <w:top w:val="none" w:sz="0" w:space="0" w:color="auto"/>
                    <w:left w:val="none" w:sz="0" w:space="0" w:color="auto"/>
                    <w:bottom w:val="none" w:sz="0" w:space="0" w:color="auto"/>
                    <w:right w:val="none" w:sz="0" w:space="0" w:color="auto"/>
                  </w:divBdr>
                  <w:divsChild>
                    <w:div w:id="1872185032">
                      <w:marLeft w:val="0"/>
                      <w:marRight w:val="0"/>
                      <w:marTop w:val="0"/>
                      <w:marBottom w:val="0"/>
                      <w:divBdr>
                        <w:top w:val="none" w:sz="0" w:space="0" w:color="auto"/>
                        <w:left w:val="single" w:sz="18" w:space="10" w:color="CCCCCC"/>
                        <w:bottom w:val="none" w:sz="0" w:space="0" w:color="auto"/>
                        <w:right w:val="none" w:sz="0" w:space="0" w:color="auto"/>
                      </w:divBdr>
                    </w:div>
                  </w:divsChild>
                </w:div>
                <w:div w:id="1962302304">
                  <w:marLeft w:val="0"/>
                  <w:marRight w:val="0"/>
                  <w:marTop w:val="0"/>
                  <w:marBottom w:val="0"/>
                  <w:divBdr>
                    <w:top w:val="none" w:sz="0" w:space="0" w:color="auto"/>
                    <w:left w:val="none" w:sz="0" w:space="0" w:color="auto"/>
                    <w:bottom w:val="none" w:sz="0" w:space="0" w:color="auto"/>
                    <w:right w:val="none" w:sz="0" w:space="0" w:color="auto"/>
                  </w:divBdr>
                  <w:divsChild>
                    <w:div w:id="1716462581">
                      <w:marLeft w:val="0"/>
                      <w:marRight w:val="0"/>
                      <w:marTop w:val="0"/>
                      <w:marBottom w:val="0"/>
                      <w:divBdr>
                        <w:top w:val="none" w:sz="0" w:space="0" w:color="auto"/>
                        <w:left w:val="single" w:sz="18" w:space="10" w:color="CCCCCC"/>
                        <w:bottom w:val="none" w:sz="0" w:space="0" w:color="auto"/>
                        <w:right w:val="none" w:sz="0" w:space="0" w:color="auto"/>
                      </w:divBdr>
                    </w:div>
                  </w:divsChild>
                </w:div>
                <w:div w:id="1856112024">
                  <w:marLeft w:val="0"/>
                  <w:marRight w:val="0"/>
                  <w:marTop w:val="0"/>
                  <w:marBottom w:val="0"/>
                  <w:divBdr>
                    <w:top w:val="none" w:sz="0" w:space="0" w:color="auto"/>
                    <w:left w:val="none" w:sz="0" w:space="0" w:color="auto"/>
                    <w:bottom w:val="none" w:sz="0" w:space="0" w:color="auto"/>
                    <w:right w:val="none" w:sz="0" w:space="0" w:color="auto"/>
                  </w:divBdr>
                  <w:divsChild>
                    <w:div w:id="88352016">
                      <w:marLeft w:val="0"/>
                      <w:marRight w:val="0"/>
                      <w:marTop w:val="0"/>
                      <w:marBottom w:val="0"/>
                      <w:divBdr>
                        <w:top w:val="none" w:sz="0" w:space="0" w:color="auto"/>
                        <w:left w:val="single" w:sz="18" w:space="10" w:color="CCCCCC"/>
                        <w:bottom w:val="none" w:sz="0" w:space="0" w:color="auto"/>
                        <w:right w:val="none" w:sz="0" w:space="0" w:color="auto"/>
                      </w:divBdr>
                    </w:div>
                  </w:divsChild>
                </w:div>
                <w:div w:id="1870604729">
                  <w:marLeft w:val="0"/>
                  <w:marRight w:val="0"/>
                  <w:marTop w:val="0"/>
                  <w:marBottom w:val="0"/>
                  <w:divBdr>
                    <w:top w:val="none" w:sz="0" w:space="0" w:color="auto"/>
                    <w:left w:val="none" w:sz="0" w:space="0" w:color="auto"/>
                    <w:bottom w:val="none" w:sz="0" w:space="0" w:color="auto"/>
                    <w:right w:val="none" w:sz="0" w:space="0" w:color="auto"/>
                  </w:divBdr>
                  <w:divsChild>
                    <w:div w:id="670522901">
                      <w:marLeft w:val="0"/>
                      <w:marRight w:val="0"/>
                      <w:marTop w:val="0"/>
                      <w:marBottom w:val="0"/>
                      <w:divBdr>
                        <w:top w:val="none" w:sz="0" w:space="0" w:color="auto"/>
                        <w:left w:val="single" w:sz="18" w:space="10" w:color="CCCCCC"/>
                        <w:bottom w:val="none" w:sz="0" w:space="0" w:color="auto"/>
                        <w:right w:val="none" w:sz="0" w:space="0" w:color="auto"/>
                      </w:divBdr>
                    </w:div>
                  </w:divsChild>
                </w:div>
                <w:div w:id="1750076448">
                  <w:marLeft w:val="0"/>
                  <w:marRight w:val="0"/>
                  <w:marTop w:val="0"/>
                  <w:marBottom w:val="0"/>
                  <w:divBdr>
                    <w:top w:val="none" w:sz="0" w:space="0" w:color="auto"/>
                    <w:left w:val="none" w:sz="0" w:space="0" w:color="auto"/>
                    <w:bottom w:val="none" w:sz="0" w:space="0" w:color="auto"/>
                    <w:right w:val="none" w:sz="0" w:space="0" w:color="auto"/>
                  </w:divBdr>
                  <w:divsChild>
                    <w:div w:id="1612132024">
                      <w:marLeft w:val="0"/>
                      <w:marRight w:val="0"/>
                      <w:marTop w:val="0"/>
                      <w:marBottom w:val="0"/>
                      <w:divBdr>
                        <w:top w:val="none" w:sz="0" w:space="0" w:color="auto"/>
                        <w:left w:val="single" w:sz="18" w:space="10" w:color="CCCCCC"/>
                        <w:bottom w:val="none" w:sz="0" w:space="0" w:color="auto"/>
                        <w:right w:val="none" w:sz="0" w:space="0" w:color="auto"/>
                      </w:divBdr>
                      <w:divsChild>
                        <w:div w:id="943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313">
                  <w:marLeft w:val="0"/>
                  <w:marRight w:val="0"/>
                  <w:marTop w:val="0"/>
                  <w:marBottom w:val="0"/>
                  <w:divBdr>
                    <w:top w:val="none" w:sz="0" w:space="0" w:color="auto"/>
                    <w:left w:val="none" w:sz="0" w:space="0" w:color="auto"/>
                    <w:bottom w:val="none" w:sz="0" w:space="0" w:color="auto"/>
                    <w:right w:val="none" w:sz="0" w:space="0" w:color="auto"/>
                  </w:divBdr>
                  <w:divsChild>
                    <w:div w:id="1995796925">
                      <w:marLeft w:val="0"/>
                      <w:marRight w:val="0"/>
                      <w:marTop w:val="0"/>
                      <w:marBottom w:val="0"/>
                      <w:divBdr>
                        <w:top w:val="none" w:sz="0" w:space="0" w:color="auto"/>
                        <w:left w:val="single" w:sz="18" w:space="10" w:color="CCCCCC"/>
                        <w:bottom w:val="none" w:sz="0" w:space="0" w:color="auto"/>
                        <w:right w:val="none" w:sz="0" w:space="0" w:color="auto"/>
                      </w:divBdr>
                      <w:divsChild>
                        <w:div w:id="11392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9596">
                  <w:marLeft w:val="0"/>
                  <w:marRight w:val="0"/>
                  <w:marTop w:val="0"/>
                  <w:marBottom w:val="0"/>
                  <w:divBdr>
                    <w:top w:val="none" w:sz="0" w:space="0" w:color="auto"/>
                    <w:left w:val="none" w:sz="0" w:space="0" w:color="auto"/>
                    <w:bottom w:val="none" w:sz="0" w:space="0" w:color="auto"/>
                    <w:right w:val="none" w:sz="0" w:space="0" w:color="auto"/>
                  </w:divBdr>
                  <w:divsChild>
                    <w:div w:id="1577284348">
                      <w:marLeft w:val="0"/>
                      <w:marRight w:val="0"/>
                      <w:marTop w:val="0"/>
                      <w:marBottom w:val="0"/>
                      <w:divBdr>
                        <w:top w:val="none" w:sz="0" w:space="0" w:color="auto"/>
                        <w:left w:val="single" w:sz="18" w:space="10" w:color="CCCCCC"/>
                        <w:bottom w:val="none" w:sz="0" w:space="0" w:color="auto"/>
                        <w:right w:val="none" w:sz="0" w:space="0" w:color="auto"/>
                      </w:divBdr>
                      <w:divsChild>
                        <w:div w:id="15879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3571">
                  <w:marLeft w:val="0"/>
                  <w:marRight w:val="0"/>
                  <w:marTop w:val="0"/>
                  <w:marBottom w:val="0"/>
                  <w:divBdr>
                    <w:top w:val="none" w:sz="0" w:space="0" w:color="auto"/>
                    <w:left w:val="none" w:sz="0" w:space="0" w:color="auto"/>
                    <w:bottom w:val="none" w:sz="0" w:space="0" w:color="auto"/>
                    <w:right w:val="none" w:sz="0" w:space="0" w:color="auto"/>
                  </w:divBdr>
                  <w:divsChild>
                    <w:div w:id="5137937">
                      <w:marLeft w:val="0"/>
                      <w:marRight w:val="0"/>
                      <w:marTop w:val="0"/>
                      <w:marBottom w:val="0"/>
                      <w:divBdr>
                        <w:top w:val="none" w:sz="0" w:space="0" w:color="auto"/>
                        <w:left w:val="single" w:sz="18" w:space="10" w:color="CCCCCC"/>
                        <w:bottom w:val="none" w:sz="0" w:space="0" w:color="auto"/>
                        <w:right w:val="none" w:sz="0" w:space="0" w:color="auto"/>
                      </w:divBdr>
                      <w:divsChild>
                        <w:div w:id="906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6634">
                  <w:marLeft w:val="0"/>
                  <w:marRight w:val="0"/>
                  <w:marTop w:val="0"/>
                  <w:marBottom w:val="0"/>
                  <w:divBdr>
                    <w:top w:val="none" w:sz="0" w:space="0" w:color="auto"/>
                    <w:left w:val="none" w:sz="0" w:space="0" w:color="auto"/>
                    <w:bottom w:val="none" w:sz="0" w:space="0" w:color="auto"/>
                    <w:right w:val="none" w:sz="0" w:space="0" w:color="auto"/>
                  </w:divBdr>
                  <w:divsChild>
                    <w:div w:id="923294095">
                      <w:marLeft w:val="0"/>
                      <w:marRight w:val="0"/>
                      <w:marTop w:val="0"/>
                      <w:marBottom w:val="0"/>
                      <w:divBdr>
                        <w:top w:val="none" w:sz="0" w:space="0" w:color="auto"/>
                        <w:left w:val="single" w:sz="18" w:space="10" w:color="CCCCCC"/>
                        <w:bottom w:val="none" w:sz="0" w:space="0" w:color="auto"/>
                        <w:right w:val="none" w:sz="0" w:space="0" w:color="auto"/>
                      </w:divBdr>
                    </w:div>
                  </w:divsChild>
                </w:div>
                <w:div w:id="699473686">
                  <w:marLeft w:val="0"/>
                  <w:marRight w:val="0"/>
                  <w:marTop w:val="0"/>
                  <w:marBottom w:val="0"/>
                  <w:divBdr>
                    <w:top w:val="none" w:sz="0" w:space="0" w:color="auto"/>
                    <w:left w:val="none" w:sz="0" w:space="0" w:color="auto"/>
                    <w:bottom w:val="none" w:sz="0" w:space="0" w:color="auto"/>
                    <w:right w:val="none" w:sz="0" w:space="0" w:color="auto"/>
                  </w:divBdr>
                  <w:divsChild>
                    <w:div w:id="1602755750">
                      <w:marLeft w:val="0"/>
                      <w:marRight w:val="0"/>
                      <w:marTop w:val="0"/>
                      <w:marBottom w:val="0"/>
                      <w:divBdr>
                        <w:top w:val="none" w:sz="0" w:space="0" w:color="auto"/>
                        <w:left w:val="single" w:sz="18" w:space="10" w:color="CCCCCC"/>
                        <w:bottom w:val="none" w:sz="0" w:space="0" w:color="auto"/>
                        <w:right w:val="none" w:sz="0" w:space="0" w:color="auto"/>
                      </w:divBdr>
                    </w:div>
                  </w:divsChild>
                </w:div>
                <w:div w:id="1947348780">
                  <w:marLeft w:val="0"/>
                  <w:marRight w:val="0"/>
                  <w:marTop w:val="0"/>
                  <w:marBottom w:val="0"/>
                  <w:divBdr>
                    <w:top w:val="none" w:sz="0" w:space="0" w:color="auto"/>
                    <w:left w:val="none" w:sz="0" w:space="0" w:color="auto"/>
                    <w:bottom w:val="none" w:sz="0" w:space="0" w:color="auto"/>
                    <w:right w:val="none" w:sz="0" w:space="0" w:color="auto"/>
                  </w:divBdr>
                  <w:divsChild>
                    <w:div w:id="370616446">
                      <w:marLeft w:val="0"/>
                      <w:marRight w:val="0"/>
                      <w:marTop w:val="0"/>
                      <w:marBottom w:val="0"/>
                      <w:divBdr>
                        <w:top w:val="none" w:sz="0" w:space="0" w:color="auto"/>
                        <w:left w:val="single" w:sz="18" w:space="10" w:color="CCCCCC"/>
                        <w:bottom w:val="none" w:sz="0" w:space="0" w:color="auto"/>
                        <w:right w:val="none" w:sz="0" w:space="0" w:color="auto"/>
                      </w:divBdr>
                    </w:div>
                  </w:divsChild>
                </w:div>
                <w:div w:id="1845393933">
                  <w:marLeft w:val="0"/>
                  <w:marRight w:val="0"/>
                  <w:marTop w:val="0"/>
                  <w:marBottom w:val="0"/>
                  <w:divBdr>
                    <w:top w:val="none" w:sz="0" w:space="0" w:color="auto"/>
                    <w:left w:val="none" w:sz="0" w:space="0" w:color="auto"/>
                    <w:bottom w:val="none" w:sz="0" w:space="0" w:color="auto"/>
                    <w:right w:val="none" w:sz="0" w:space="0" w:color="auto"/>
                  </w:divBdr>
                  <w:divsChild>
                    <w:div w:id="1342977190">
                      <w:marLeft w:val="0"/>
                      <w:marRight w:val="0"/>
                      <w:marTop w:val="0"/>
                      <w:marBottom w:val="0"/>
                      <w:divBdr>
                        <w:top w:val="none" w:sz="0" w:space="0" w:color="auto"/>
                        <w:left w:val="single" w:sz="18" w:space="10" w:color="CCCCCC"/>
                        <w:bottom w:val="none" w:sz="0" w:space="0" w:color="auto"/>
                        <w:right w:val="none" w:sz="0" w:space="0" w:color="auto"/>
                      </w:divBdr>
                    </w:div>
                  </w:divsChild>
                </w:div>
                <w:div w:id="1783645839">
                  <w:marLeft w:val="0"/>
                  <w:marRight w:val="0"/>
                  <w:marTop w:val="0"/>
                  <w:marBottom w:val="0"/>
                  <w:divBdr>
                    <w:top w:val="none" w:sz="0" w:space="0" w:color="auto"/>
                    <w:left w:val="none" w:sz="0" w:space="0" w:color="auto"/>
                    <w:bottom w:val="none" w:sz="0" w:space="0" w:color="auto"/>
                    <w:right w:val="none" w:sz="0" w:space="0" w:color="auto"/>
                  </w:divBdr>
                  <w:divsChild>
                    <w:div w:id="32849126">
                      <w:marLeft w:val="0"/>
                      <w:marRight w:val="0"/>
                      <w:marTop w:val="0"/>
                      <w:marBottom w:val="0"/>
                      <w:divBdr>
                        <w:top w:val="none" w:sz="0" w:space="0" w:color="auto"/>
                        <w:left w:val="single" w:sz="18" w:space="10" w:color="CCCCCC"/>
                        <w:bottom w:val="none" w:sz="0" w:space="0" w:color="auto"/>
                        <w:right w:val="none" w:sz="0" w:space="0" w:color="auto"/>
                      </w:divBdr>
                    </w:div>
                  </w:divsChild>
                </w:div>
                <w:div w:id="1875195972">
                  <w:marLeft w:val="0"/>
                  <w:marRight w:val="0"/>
                  <w:marTop w:val="0"/>
                  <w:marBottom w:val="0"/>
                  <w:divBdr>
                    <w:top w:val="none" w:sz="0" w:space="0" w:color="auto"/>
                    <w:left w:val="none" w:sz="0" w:space="0" w:color="auto"/>
                    <w:bottom w:val="none" w:sz="0" w:space="0" w:color="auto"/>
                    <w:right w:val="none" w:sz="0" w:space="0" w:color="auto"/>
                  </w:divBdr>
                  <w:divsChild>
                    <w:div w:id="183714503">
                      <w:marLeft w:val="0"/>
                      <w:marRight w:val="0"/>
                      <w:marTop w:val="0"/>
                      <w:marBottom w:val="0"/>
                      <w:divBdr>
                        <w:top w:val="none" w:sz="0" w:space="0" w:color="auto"/>
                        <w:left w:val="single" w:sz="18" w:space="10" w:color="CCCCCC"/>
                        <w:bottom w:val="none" w:sz="0" w:space="0" w:color="auto"/>
                        <w:right w:val="none" w:sz="0" w:space="0" w:color="auto"/>
                      </w:divBdr>
                    </w:div>
                  </w:divsChild>
                </w:div>
                <w:div w:id="437986795">
                  <w:marLeft w:val="0"/>
                  <w:marRight w:val="0"/>
                  <w:marTop w:val="0"/>
                  <w:marBottom w:val="0"/>
                  <w:divBdr>
                    <w:top w:val="none" w:sz="0" w:space="0" w:color="auto"/>
                    <w:left w:val="none" w:sz="0" w:space="0" w:color="auto"/>
                    <w:bottom w:val="none" w:sz="0" w:space="0" w:color="auto"/>
                    <w:right w:val="none" w:sz="0" w:space="0" w:color="auto"/>
                  </w:divBdr>
                  <w:divsChild>
                    <w:div w:id="472648852">
                      <w:marLeft w:val="0"/>
                      <w:marRight w:val="0"/>
                      <w:marTop w:val="0"/>
                      <w:marBottom w:val="0"/>
                      <w:divBdr>
                        <w:top w:val="none" w:sz="0" w:space="0" w:color="auto"/>
                        <w:left w:val="single" w:sz="18" w:space="10" w:color="CCCCCC"/>
                        <w:bottom w:val="none" w:sz="0" w:space="0" w:color="auto"/>
                        <w:right w:val="none" w:sz="0" w:space="0" w:color="auto"/>
                      </w:divBdr>
                    </w:div>
                  </w:divsChild>
                </w:div>
                <w:div w:id="969357386">
                  <w:marLeft w:val="0"/>
                  <w:marRight w:val="0"/>
                  <w:marTop w:val="0"/>
                  <w:marBottom w:val="0"/>
                  <w:divBdr>
                    <w:top w:val="none" w:sz="0" w:space="0" w:color="auto"/>
                    <w:left w:val="none" w:sz="0" w:space="0" w:color="auto"/>
                    <w:bottom w:val="none" w:sz="0" w:space="0" w:color="auto"/>
                    <w:right w:val="none" w:sz="0" w:space="0" w:color="auto"/>
                  </w:divBdr>
                  <w:divsChild>
                    <w:div w:id="780106942">
                      <w:marLeft w:val="0"/>
                      <w:marRight w:val="0"/>
                      <w:marTop w:val="0"/>
                      <w:marBottom w:val="0"/>
                      <w:divBdr>
                        <w:top w:val="none" w:sz="0" w:space="0" w:color="auto"/>
                        <w:left w:val="single" w:sz="18" w:space="10" w:color="CCCCCC"/>
                        <w:bottom w:val="none" w:sz="0" w:space="0" w:color="auto"/>
                        <w:right w:val="none" w:sz="0" w:space="0" w:color="auto"/>
                      </w:divBdr>
                    </w:div>
                  </w:divsChild>
                </w:div>
                <w:div w:id="1061632316">
                  <w:marLeft w:val="0"/>
                  <w:marRight w:val="0"/>
                  <w:marTop w:val="0"/>
                  <w:marBottom w:val="0"/>
                  <w:divBdr>
                    <w:top w:val="none" w:sz="0" w:space="0" w:color="auto"/>
                    <w:left w:val="none" w:sz="0" w:space="0" w:color="auto"/>
                    <w:bottom w:val="none" w:sz="0" w:space="0" w:color="auto"/>
                    <w:right w:val="none" w:sz="0" w:space="0" w:color="auto"/>
                  </w:divBdr>
                  <w:divsChild>
                    <w:div w:id="55059290">
                      <w:marLeft w:val="0"/>
                      <w:marRight w:val="0"/>
                      <w:marTop w:val="0"/>
                      <w:marBottom w:val="0"/>
                      <w:divBdr>
                        <w:top w:val="none" w:sz="0" w:space="0" w:color="auto"/>
                        <w:left w:val="single" w:sz="18" w:space="10" w:color="CCCCCC"/>
                        <w:bottom w:val="none" w:sz="0" w:space="0" w:color="auto"/>
                        <w:right w:val="none" w:sz="0" w:space="0" w:color="auto"/>
                      </w:divBdr>
                    </w:div>
                  </w:divsChild>
                </w:div>
                <w:div w:id="422801968">
                  <w:marLeft w:val="0"/>
                  <w:marRight w:val="0"/>
                  <w:marTop w:val="0"/>
                  <w:marBottom w:val="0"/>
                  <w:divBdr>
                    <w:top w:val="none" w:sz="0" w:space="0" w:color="auto"/>
                    <w:left w:val="none" w:sz="0" w:space="0" w:color="auto"/>
                    <w:bottom w:val="none" w:sz="0" w:space="0" w:color="auto"/>
                    <w:right w:val="none" w:sz="0" w:space="0" w:color="auto"/>
                  </w:divBdr>
                  <w:divsChild>
                    <w:div w:id="1123841046">
                      <w:marLeft w:val="0"/>
                      <w:marRight w:val="0"/>
                      <w:marTop w:val="0"/>
                      <w:marBottom w:val="0"/>
                      <w:divBdr>
                        <w:top w:val="none" w:sz="0" w:space="0" w:color="auto"/>
                        <w:left w:val="single" w:sz="18" w:space="10" w:color="CCCCCC"/>
                        <w:bottom w:val="none" w:sz="0" w:space="0" w:color="auto"/>
                        <w:right w:val="none" w:sz="0" w:space="0" w:color="auto"/>
                      </w:divBdr>
                    </w:div>
                  </w:divsChild>
                </w:div>
                <w:div w:id="568804100">
                  <w:marLeft w:val="0"/>
                  <w:marRight w:val="0"/>
                  <w:marTop w:val="0"/>
                  <w:marBottom w:val="0"/>
                  <w:divBdr>
                    <w:top w:val="none" w:sz="0" w:space="0" w:color="auto"/>
                    <w:left w:val="none" w:sz="0" w:space="0" w:color="auto"/>
                    <w:bottom w:val="none" w:sz="0" w:space="0" w:color="auto"/>
                    <w:right w:val="none" w:sz="0" w:space="0" w:color="auto"/>
                  </w:divBdr>
                  <w:divsChild>
                    <w:div w:id="929581475">
                      <w:marLeft w:val="0"/>
                      <w:marRight w:val="0"/>
                      <w:marTop w:val="0"/>
                      <w:marBottom w:val="0"/>
                      <w:divBdr>
                        <w:top w:val="none" w:sz="0" w:space="0" w:color="auto"/>
                        <w:left w:val="single" w:sz="18" w:space="10" w:color="CCCCCC"/>
                        <w:bottom w:val="none" w:sz="0" w:space="0" w:color="auto"/>
                        <w:right w:val="none" w:sz="0" w:space="0" w:color="auto"/>
                      </w:divBdr>
                    </w:div>
                  </w:divsChild>
                </w:div>
                <w:div w:id="871652392">
                  <w:marLeft w:val="0"/>
                  <w:marRight w:val="0"/>
                  <w:marTop w:val="0"/>
                  <w:marBottom w:val="0"/>
                  <w:divBdr>
                    <w:top w:val="none" w:sz="0" w:space="0" w:color="auto"/>
                    <w:left w:val="none" w:sz="0" w:space="0" w:color="auto"/>
                    <w:bottom w:val="none" w:sz="0" w:space="0" w:color="auto"/>
                    <w:right w:val="none" w:sz="0" w:space="0" w:color="auto"/>
                  </w:divBdr>
                  <w:divsChild>
                    <w:div w:id="333067135">
                      <w:marLeft w:val="0"/>
                      <w:marRight w:val="0"/>
                      <w:marTop w:val="0"/>
                      <w:marBottom w:val="0"/>
                      <w:divBdr>
                        <w:top w:val="none" w:sz="0" w:space="0" w:color="auto"/>
                        <w:left w:val="single" w:sz="18" w:space="10" w:color="CCCCCC"/>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117" Type="http://schemas.openxmlformats.org/officeDocument/2006/relationships/control" Target="activeX/activeX65.xml"/><Relationship Id="rId21" Type="http://schemas.openxmlformats.org/officeDocument/2006/relationships/hyperlink" Target="https://www.indiabix.com/online-test/categories/" TargetMode="External"/><Relationship Id="rId42" Type="http://schemas.openxmlformats.org/officeDocument/2006/relationships/control" Target="activeX/activeX14.xml"/><Relationship Id="rId47" Type="http://schemas.openxmlformats.org/officeDocument/2006/relationships/hyperlink" Target="https://www.indiabix.com/general-knowledge/physics/discussion-736" TargetMode="External"/><Relationship Id="rId63" Type="http://schemas.openxmlformats.org/officeDocument/2006/relationships/control" Target="activeX/activeX29.xml"/><Relationship Id="rId68" Type="http://schemas.openxmlformats.org/officeDocument/2006/relationships/control" Target="activeX/activeX32.xml"/><Relationship Id="rId84" Type="http://schemas.openxmlformats.org/officeDocument/2006/relationships/control" Target="activeX/activeX42.xml"/><Relationship Id="rId89" Type="http://schemas.openxmlformats.org/officeDocument/2006/relationships/hyperlink" Target="https://www.indiabix.com/general-knowledge/basic-general-knowledge/discussion-1535" TargetMode="External"/><Relationship Id="rId112" Type="http://schemas.openxmlformats.org/officeDocument/2006/relationships/hyperlink" Target="https://www.indiabix.com/general-knowledge/basic-general-knowledge/" TargetMode="External"/><Relationship Id="rId133" Type="http://schemas.openxmlformats.org/officeDocument/2006/relationships/control" Target="activeX/activeX75.xml"/><Relationship Id="rId138" Type="http://schemas.openxmlformats.org/officeDocument/2006/relationships/control" Target="activeX/activeX78.xml"/><Relationship Id="rId16" Type="http://schemas.openxmlformats.org/officeDocument/2006/relationships/hyperlink" Target="https://www.indiabix.com/engineering/" TargetMode="External"/><Relationship Id="rId107" Type="http://schemas.openxmlformats.org/officeDocument/2006/relationships/hyperlink" Target="https://www.indiabix.com/general-knowledge/basic-general-knowledge/discussion-1654" TargetMode="External"/><Relationship Id="rId11" Type="http://schemas.openxmlformats.org/officeDocument/2006/relationships/hyperlink" Target="https://www.indiabix.com/aptitude/questions-and-answers/" TargetMode="External"/><Relationship Id="rId32" Type="http://schemas.openxmlformats.org/officeDocument/2006/relationships/control" Target="activeX/activeX8.xml"/><Relationship Id="rId37" Type="http://schemas.openxmlformats.org/officeDocument/2006/relationships/control" Target="activeX/activeX11.xml"/><Relationship Id="rId53" Type="http://schemas.openxmlformats.org/officeDocument/2006/relationships/hyperlink" Target="https://www.indiabix.com/general-knowledge/inventions/discussion-842" TargetMode="External"/><Relationship Id="rId58" Type="http://schemas.openxmlformats.org/officeDocument/2006/relationships/hyperlink" Target="https://www.indiabix.com/general-knowledge/sports/" TargetMode="External"/><Relationship Id="rId74" Type="http://schemas.openxmlformats.org/officeDocument/2006/relationships/control" Target="activeX/activeX36.xml"/><Relationship Id="rId79" Type="http://schemas.openxmlformats.org/officeDocument/2006/relationships/control" Target="activeX/activeX39.xml"/><Relationship Id="rId102" Type="http://schemas.openxmlformats.org/officeDocument/2006/relationships/control" Target="activeX/activeX54.xml"/><Relationship Id="rId123" Type="http://schemas.openxmlformats.org/officeDocument/2006/relationships/control" Target="activeX/activeX69.xml"/><Relationship Id="rId128" Type="http://schemas.openxmlformats.org/officeDocument/2006/relationships/control" Target="activeX/activeX72.xml"/><Relationship Id="rId144"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control" Target="activeX/activeX46.xml"/><Relationship Id="rId95" Type="http://schemas.openxmlformats.org/officeDocument/2006/relationships/hyperlink" Target="https://www.indiabix.com/general-knowledge/basic-general-knowledge/discussion-1689" TargetMode="External"/><Relationship Id="rId22" Type="http://schemas.openxmlformats.org/officeDocument/2006/relationships/hyperlink" Target="https://www.indiabix.com/online-test/general-knowledge-test/" TargetMode="External"/><Relationship Id="rId27" Type="http://schemas.openxmlformats.org/officeDocument/2006/relationships/control" Target="activeX/activeX5.xml"/><Relationship Id="rId43" Type="http://schemas.openxmlformats.org/officeDocument/2006/relationships/control" Target="activeX/activeX15.xml"/><Relationship Id="rId48" Type="http://schemas.openxmlformats.org/officeDocument/2006/relationships/control" Target="activeX/activeX18.xml"/><Relationship Id="rId64" Type="http://schemas.openxmlformats.org/officeDocument/2006/relationships/hyperlink" Target="https://www.indiabix.com/general-knowledge/technology/" TargetMode="External"/><Relationship Id="rId69" Type="http://schemas.openxmlformats.org/officeDocument/2006/relationships/control" Target="activeX/activeX33.xml"/><Relationship Id="rId113" Type="http://schemas.openxmlformats.org/officeDocument/2006/relationships/hyperlink" Target="https://www.indiabix.com/general-knowledge/basic-general-knowledge/discussion-1734" TargetMode="External"/><Relationship Id="rId118" Type="http://schemas.openxmlformats.org/officeDocument/2006/relationships/hyperlink" Target="https://www.indiabix.com/general-knowledge/sports/" TargetMode="External"/><Relationship Id="rId134" Type="http://schemas.openxmlformats.org/officeDocument/2006/relationships/control" Target="activeX/activeX76.xml"/><Relationship Id="rId139" Type="http://schemas.openxmlformats.org/officeDocument/2006/relationships/control" Target="activeX/activeX79.xml"/><Relationship Id="rId8" Type="http://schemas.openxmlformats.org/officeDocument/2006/relationships/hyperlink" Target="https://www.indiabix.com/online-test/general-knowledge-test/85" TargetMode="External"/><Relationship Id="rId51" Type="http://schemas.openxmlformats.org/officeDocument/2006/relationships/control" Target="activeX/activeX21.xml"/><Relationship Id="rId72" Type="http://schemas.openxmlformats.org/officeDocument/2006/relationships/control" Target="activeX/activeX34.xml"/><Relationship Id="rId80" Type="http://schemas.openxmlformats.org/officeDocument/2006/relationships/control" Target="activeX/activeX40.xml"/><Relationship Id="rId85" Type="http://schemas.openxmlformats.org/officeDocument/2006/relationships/control" Target="activeX/activeX43.xml"/><Relationship Id="rId93" Type="http://schemas.openxmlformats.org/officeDocument/2006/relationships/control" Target="activeX/activeX49.xml"/><Relationship Id="rId98" Type="http://schemas.openxmlformats.org/officeDocument/2006/relationships/control" Target="activeX/activeX52.xml"/><Relationship Id="rId121" Type="http://schemas.openxmlformats.org/officeDocument/2006/relationships/control" Target="activeX/activeX67.xml"/><Relationship Id="rId142" Type="http://schemas.openxmlformats.org/officeDocument/2006/relationships/hyperlink" Target="https://www.indiabix.com/general-knowledge/general-science/" TargetMode="External"/><Relationship Id="rId3" Type="http://schemas.openxmlformats.org/officeDocument/2006/relationships/webSettings" Target="webSettings.xml"/><Relationship Id="rId12" Type="http://schemas.openxmlformats.org/officeDocument/2006/relationships/hyperlink" Target="https://www.indiabix.com/logical-reasoning/questions-and-answers/" TargetMode="External"/><Relationship Id="rId17" Type="http://schemas.openxmlformats.org/officeDocument/2006/relationships/hyperlink" Target="https://www.indiabix.com/interview/" TargetMode="External"/><Relationship Id="rId25" Type="http://schemas.openxmlformats.org/officeDocument/2006/relationships/control" Target="activeX/activeX3.xml"/><Relationship Id="rId33" Type="http://schemas.openxmlformats.org/officeDocument/2006/relationships/control" Target="activeX/activeX9.xml"/><Relationship Id="rId38" Type="http://schemas.openxmlformats.org/officeDocument/2006/relationships/control" Target="activeX/activeX12.xml"/><Relationship Id="rId46" Type="http://schemas.openxmlformats.org/officeDocument/2006/relationships/hyperlink" Target="https://www.indiabix.com/general-knowledge/physics/" TargetMode="External"/><Relationship Id="rId59" Type="http://schemas.openxmlformats.org/officeDocument/2006/relationships/hyperlink" Target="https://www.indiabix.com/general-knowledge/sports/discussion-1036" TargetMode="External"/><Relationship Id="rId67" Type="http://schemas.openxmlformats.org/officeDocument/2006/relationships/control" Target="activeX/activeX31.xml"/><Relationship Id="rId103" Type="http://schemas.openxmlformats.org/officeDocument/2006/relationships/control" Target="activeX/activeX55.xml"/><Relationship Id="rId108" Type="http://schemas.openxmlformats.org/officeDocument/2006/relationships/control" Target="activeX/activeX58.xml"/><Relationship Id="rId116" Type="http://schemas.openxmlformats.org/officeDocument/2006/relationships/control" Target="activeX/activeX64.xml"/><Relationship Id="rId124" Type="http://schemas.openxmlformats.org/officeDocument/2006/relationships/hyperlink" Target="https://www.indiabix.com/general-knowledge/sports/" TargetMode="External"/><Relationship Id="rId129" Type="http://schemas.openxmlformats.org/officeDocument/2006/relationships/control" Target="activeX/activeX73.xml"/><Relationship Id="rId137" Type="http://schemas.openxmlformats.org/officeDocument/2006/relationships/hyperlink" Target="https://www.indiabix.com/general-knowledge/books-and-authors/discussion-2420" TargetMode="External"/><Relationship Id="rId20" Type="http://schemas.openxmlformats.org/officeDocument/2006/relationships/hyperlink" Target="https://www.indiabix.com/" TargetMode="External"/><Relationship Id="rId41" Type="http://schemas.openxmlformats.org/officeDocument/2006/relationships/hyperlink" Target="https://www.indiabix.com/general-knowledge/indian-geography/discussion-674" TargetMode="External"/><Relationship Id="rId54" Type="http://schemas.openxmlformats.org/officeDocument/2006/relationships/control" Target="activeX/activeX22.xml"/><Relationship Id="rId62" Type="http://schemas.openxmlformats.org/officeDocument/2006/relationships/control" Target="activeX/activeX28.xml"/><Relationship Id="rId70" Type="http://schemas.openxmlformats.org/officeDocument/2006/relationships/hyperlink" Target="https://www.indiabix.com/general-knowledge/technology/" TargetMode="External"/><Relationship Id="rId75" Type="http://schemas.openxmlformats.org/officeDocument/2006/relationships/control" Target="activeX/activeX37.xml"/><Relationship Id="rId83" Type="http://schemas.openxmlformats.org/officeDocument/2006/relationships/hyperlink" Target="https://www.indiabix.com/general-knowledge/basic-general-knowledge/discussion-1534" TargetMode="External"/><Relationship Id="rId88" Type="http://schemas.openxmlformats.org/officeDocument/2006/relationships/hyperlink" Target="https://www.indiabix.com/general-knowledge/basic-general-knowledge/" TargetMode="External"/><Relationship Id="rId91" Type="http://schemas.openxmlformats.org/officeDocument/2006/relationships/control" Target="activeX/activeX47.xml"/><Relationship Id="rId96" Type="http://schemas.openxmlformats.org/officeDocument/2006/relationships/control" Target="activeX/activeX50.xml"/><Relationship Id="rId111" Type="http://schemas.openxmlformats.org/officeDocument/2006/relationships/control" Target="activeX/activeX61.xml"/><Relationship Id="rId132" Type="http://schemas.openxmlformats.org/officeDocument/2006/relationships/control" Target="activeX/activeX74.xml"/><Relationship Id="rId140" Type="http://schemas.openxmlformats.org/officeDocument/2006/relationships/control" Target="activeX/activeX80.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hyperlink" Target="https://www.indiabix.com/general-knowledge/questions-and-answers/" TargetMode="External"/><Relationship Id="rId23" Type="http://schemas.openxmlformats.org/officeDocument/2006/relationships/image" Target="media/image4.wmf"/><Relationship Id="rId28" Type="http://schemas.openxmlformats.org/officeDocument/2006/relationships/hyperlink" Target="https://www.indiabix.com/general-knowledge/indian-economy/" TargetMode="External"/><Relationship Id="rId36" Type="http://schemas.openxmlformats.org/officeDocument/2006/relationships/control" Target="activeX/activeX10.xml"/><Relationship Id="rId49" Type="http://schemas.openxmlformats.org/officeDocument/2006/relationships/control" Target="activeX/activeX19.xml"/><Relationship Id="rId57" Type="http://schemas.openxmlformats.org/officeDocument/2006/relationships/control" Target="activeX/activeX25.xml"/><Relationship Id="rId106" Type="http://schemas.openxmlformats.org/officeDocument/2006/relationships/hyperlink" Target="https://www.indiabix.com/general-knowledge/basic-general-knowledge/" TargetMode="External"/><Relationship Id="rId114" Type="http://schemas.openxmlformats.org/officeDocument/2006/relationships/control" Target="activeX/activeX62.xml"/><Relationship Id="rId119" Type="http://schemas.openxmlformats.org/officeDocument/2006/relationships/hyperlink" Target="https://www.indiabix.com/general-knowledge/sports/discussion-2151" TargetMode="External"/><Relationship Id="rId127" Type="http://schemas.openxmlformats.org/officeDocument/2006/relationships/control" Target="activeX/activeX71.xml"/><Relationship Id="rId10" Type="http://schemas.openxmlformats.org/officeDocument/2006/relationships/hyperlink" Target="https://www.indiabix.com/" TargetMode="External"/><Relationship Id="rId31" Type="http://schemas.openxmlformats.org/officeDocument/2006/relationships/control" Target="activeX/activeX7.xml"/><Relationship Id="rId44" Type="http://schemas.openxmlformats.org/officeDocument/2006/relationships/control" Target="activeX/activeX16.xml"/><Relationship Id="rId52" Type="http://schemas.openxmlformats.org/officeDocument/2006/relationships/hyperlink" Target="https://www.indiabix.com/general-knowledge/inventions/" TargetMode="External"/><Relationship Id="rId60" Type="http://schemas.openxmlformats.org/officeDocument/2006/relationships/control" Target="activeX/activeX26.xml"/><Relationship Id="rId65" Type="http://schemas.openxmlformats.org/officeDocument/2006/relationships/hyperlink" Target="https://www.indiabix.com/general-knowledge/technology/discussion-1083" TargetMode="External"/><Relationship Id="rId73" Type="http://schemas.openxmlformats.org/officeDocument/2006/relationships/control" Target="activeX/activeX35.xml"/><Relationship Id="rId78" Type="http://schemas.openxmlformats.org/officeDocument/2006/relationships/control" Target="activeX/activeX38.xml"/><Relationship Id="rId81" Type="http://schemas.openxmlformats.org/officeDocument/2006/relationships/control" Target="activeX/activeX41.xml"/><Relationship Id="rId86" Type="http://schemas.openxmlformats.org/officeDocument/2006/relationships/control" Target="activeX/activeX44.xml"/><Relationship Id="rId94" Type="http://schemas.openxmlformats.org/officeDocument/2006/relationships/hyperlink" Target="https://www.indiabix.com/general-knowledge/basic-general-knowledge/" TargetMode="External"/><Relationship Id="rId99" Type="http://schemas.openxmlformats.org/officeDocument/2006/relationships/control" Target="activeX/activeX53.xml"/><Relationship Id="rId101" Type="http://schemas.openxmlformats.org/officeDocument/2006/relationships/hyperlink" Target="https://www.indiabix.com/general-knowledge/basic-general-knowledge/discussion-1691" TargetMode="External"/><Relationship Id="rId122" Type="http://schemas.openxmlformats.org/officeDocument/2006/relationships/control" Target="activeX/activeX68.xml"/><Relationship Id="rId130" Type="http://schemas.openxmlformats.org/officeDocument/2006/relationships/hyperlink" Target="https://www.indiabix.com/general-knowledge/famous-personalities/" TargetMode="External"/><Relationship Id="rId135" Type="http://schemas.openxmlformats.org/officeDocument/2006/relationships/control" Target="activeX/activeX77.xml"/><Relationship Id="rId143" Type="http://schemas.openxmlformats.org/officeDocument/2006/relationships/fontTable" Target="fontTable.xml"/><Relationship Id="rId4" Type="http://schemas.openxmlformats.org/officeDocument/2006/relationships/hyperlink" Target="https://www.indiabix.com/" TargetMode="External"/><Relationship Id="rId9" Type="http://schemas.openxmlformats.org/officeDocument/2006/relationships/image" Target="media/image3.png"/><Relationship Id="rId13" Type="http://schemas.openxmlformats.org/officeDocument/2006/relationships/hyperlink" Target="https://www.indiabix.com/verbal-ability/questions-and-answers/" TargetMode="External"/><Relationship Id="rId18" Type="http://schemas.openxmlformats.org/officeDocument/2006/relationships/hyperlink" Target="https://www.indiabix.com/online-test/categories/" TargetMode="External"/><Relationship Id="rId39" Type="http://schemas.openxmlformats.org/officeDocument/2006/relationships/control" Target="activeX/activeX13.xml"/><Relationship Id="rId109" Type="http://schemas.openxmlformats.org/officeDocument/2006/relationships/control" Target="activeX/activeX59.xml"/><Relationship Id="rId34" Type="http://schemas.openxmlformats.org/officeDocument/2006/relationships/hyperlink" Target="https://www.indiabix.com/general-knowledge/basic-general-knowledge/" TargetMode="External"/><Relationship Id="rId50" Type="http://schemas.openxmlformats.org/officeDocument/2006/relationships/control" Target="activeX/activeX20.xml"/><Relationship Id="rId55" Type="http://schemas.openxmlformats.org/officeDocument/2006/relationships/control" Target="activeX/activeX23.xml"/><Relationship Id="rId76" Type="http://schemas.openxmlformats.org/officeDocument/2006/relationships/hyperlink" Target="https://www.indiabix.com/general-knowledge/chemistry/" TargetMode="External"/><Relationship Id="rId97" Type="http://schemas.openxmlformats.org/officeDocument/2006/relationships/control" Target="activeX/activeX51.xml"/><Relationship Id="rId104" Type="http://schemas.openxmlformats.org/officeDocument/2006/relationships/control" Target="activeX/activeX56.xml"/><Relationship Id="rId120" Type="http://schemas.openxmlformats.org/officeDocument/2006/relationships/control" Target="activeX/activeX66.xml"/><Relationship Id="rId125" Type="http://schemas.openxmlformats.org/officeDocument/2006/relationships/hyperlink" Target="https://www.indiabix.com/general-knowledge/sports/discussion-2144" TargetMode="External"/><Relationship Id="rId141" Type="http://schemas.openxmlformats.org/officeDocument/2006/relationships/control" Target="activeX/activeX81.xml"/><Relationship Id="rId7" Type="http://schemas.openxmlformats.org/officeDocument/2006/relationships/control" Target="activeX/activeX1.xml"/><Relationship Id="rId71" Type="http://schemas.openxmlformats.org/officeDocument/2006/relationships/hyperlink" Target="https://www.indiabix.com/general-knowledge/technology/discussion-1234" TargetMode="External"/><Relationship Id="rId92" Type="http://schemas.openxmlformats.org/officeDocument/2006/relationships/control" Target="activeX/activeX48.xml"/><Relationship Id="rId2" Type="http://schemas.openxmlformats.org/officeDocument/2006/relationships/settings" Target="settings.xml"/><Relationship Id="rId29" Type="http://schemas.openxmlformats.org/officeDocument/2006/relationships/hyperlink" Target="https://www.indiabix.com/general-knowledge/indian-economy/discussion-189" TargetMode="External"/><Relationship Id="rId24" Type="http://schemas.openxmlformats.org/officeDocument/2006/relationships/control" Target="activeX/activeX2.xml"/><Relationship Id="rId40" Type="http://schemas.openxmlformats.org/officeDocument/2006/relationships/hyperlink" Target="https://www.indiabix.com/general-knowledge/indian-geography/" TargetMode="External"/><Relationship Id="rId45" Type="http://schemas.openxmlformats.org/officeDocument/2006/relationships/control" Target="activeX/activeX17.xml"/><Relationship Id="rId66" Type="http://schemas.openxmlformats.org/officeDocument/2006/relationships/control" Target="activeX/activeX30.xml"/><Relationship Id="rId87" Type="http://schemas.openxmlformats.org/officeDocument/2006/relationships/control" Target="activeX/activeX45.xml"/><Relationship Id="rId110" Type="http://schemas.openxmlformats.org/officeDocument/2006/relationships/control" Target="activeX/activeX60.xml"/><Relationship Id="rId115" Type="http://schemas.openxmlformats.org/officeDocument/2006/relationships/control" Target="activeX/activeX63.xml"/><Relationship Id="rId131" Type="http://schemas.openxmlformats.org/officeDocument/2006/relationships/hyperlink" Target="https://www.indiabix.com/general-knowledge/famous-personalities/discussion-2254" TargetMode="External"/><Relationship Id="rId136" Type="http://schemas.openxmlformats.org/officeDocument/2006/relationships/hyperlink" Target="https://www.indiabix.com/general-knowledge/books-and-authors/" TargetMode="External"/><Relationship Id="rId61" Type="http://schemas.openxmlformats.org/officeDocument/2006/relationships/control" Target="activeX/activeX27.xml"/><Relationship Id="rId82" Type="http://schemas.openxmlformats.org/officeDocument/2006/relationships/hyperlink" Target="https://www.indiabix.com/general-knowledge/basic-general-knowledge/" TargetMode="External"/><Relationship Id="rId19" Type="http://schemas.openxmlformats.org/officeDocument/2006/relationships/hyperlink" Target="https://www.indiabix.com/puzzles/number-puzzles/" TargetMode="External"/><Relationship Id="rId14" Type="http://schemas.openxmlformats.org/officeDocument/2006/relationships/hyperlink" Target="https://www.indiabix.com/current-affairs/questions-and-answers/" TargetMode="External"/><Relationship Id="rId30" Type="http://schemas.openxmlformats.org/officeDocument/2006/relationships/control" Target="activeX/activeX6.xml"/><Relationship Id="rId35" Type="http://schemas.openxmlformats.org/officeDocument/2006/relationships/hyperlink" Target="https://www.indiabix.com/general-knowledge/basic-general-knowledge/discussion-486" TargetMode="External"/><Relationship Id="rId56" Type="http://schemas.openxmlformats.org/officeDocument/2006/relationships/control" Target="activeX/activeX24.xml"/><Relationship Id="rId77" Type="http://schemas.openxmlformats.org/officeDocument/2006/relationships/hyperlink" Target="https://www.indiabix.com/general-knowledge/chemistry/discussion-1284" TargetMode="External"/><Relationship Id="rId100" Type="http://schemas.openxmlformats.org/officeDocument/2006/relationships/hyperlink" Target="https://www.indiabix.com/general-knowledge/basic-general-knowledge/" TargetMode="External"/><Relationship Id="rId105" Type="http://schemas.openxmlformats.org/officeDocument/2006/relationships/control" Target="activeX/activeX57.xml"/><Relationship Id="rId126"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2232</Words>
  <Characters>12725</Characters>
  <Application>Microsoft Office Word</Application>
  <DocSecurity>0</DocSecurity>
  <Lines>106</Lines>
  <Paragraphs>29</Paragraphs>
  <ScaleCrop>false</ScaleCrop>
  <Company>Deftones</Company>
  <LinksUpToDate>false</LinksUpToDate>
  <CharactersWithSpaces>14928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1</cp:revision>
  <dcterms:created xsi:type="dcterms:W3CDTF">2019-01-21T16:59:00Z</dcterms:created>
  <dcterms:modified xsi:type="dcterms:W3CDTF">2019-01-21T17:00:00Z</dcterms:modified>
</cp:coreProperties>
</file>