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B2" w:rsidRPr="00BD04B2" w:rsidRDefault="00BD04B2" w:rsidP="00BD04B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1989455" cy="592455"/>
            <wp:effectExtent l="19050" t="0" r="0" b="0"/>
            <wp:docPr id="1" name="Picture 1" descr="IndiaBIX.Co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BIX.Co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B2" w:rsidRPr="00BD04B2" w:rsidRDefault="00BD04B2" w:rsidP="00BD04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D04B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D04B2" w:rsidRPr="00BD04B2" w:rsidRDefault="00BD04B2" w:rsidP="00BD04B2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BD04B2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BD04B2" w:rsidRPr="00BD04B2" w:rsidRDefault="00BD04B2" w:rsidP="00BD04B2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BD04B2">
        <w:rPr>
          <w:rFonts w:ascii="Arial" w:eastAsia="Times New Roman" w:hAnsi="Arial" w:cs="Arial"/>
          <w:color w:val="00000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62.65pt;height:18pt" o:ole="">
            <v:imagedata r:id="rId6" o:title=""/>
          </v:shape>
          <w:control r:id="rId7" w:name="DefaultOcxName" w:shapeid="_x0000_i1275"/>
        </w:object>
      </w:r>
    </w:p>
    <w:p w:rsidR="00BD04B2" w:rsidRPr="00BD04B2" w:rsidRDefault="00BD04B2" w:rsidP="00BD04B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D04B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D04B2" w:rsidRPr="00BD04B2" w:rsidRDefault="00BD04B2" w:rsidP="00BD04B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FFFFFF"/>
          <w:sz w:val="17"/>
          <w:szCs w:val="17"/>
        </w:rPr>
        <w:drawing>
          <wp:inline distT="0" distB="0" distL="0" distR="0">
            <wp:extent cx="321945" cy="262255"/>
            <wp:effectExtent l="0" t="0" r="0" b="0"/>
            <wp:docPr id="2" name="Picture 2" descr="Men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Home</w:t>
        </w:r>
      </w:hyperlink>
      <w:hyperlink r:id="rId11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Aptitude</w:t>
        </w:r>
      </w:hyperlink>
      <w:hyperlink r:id="rId12" w:tooltip="Logical Reasoning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Logical</w:t>
        </w:r>
      </w:hyperlink>
      <w:hyperlink r:id="rId13" w:tooltip="Verbal Ability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Verbal</w:t>
        </w:r>
      </w:hyperlink>
      <w:hyperlink r:id="rId14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Current Affairs</w:t>
        </w:r>
      </w:hyperlink>
      <w:hyperlink r:id="rId15" w:tooltip="General Knowldege Questions and Answers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GK</w:t>
        </w:r>
      </w:hyperlink>
      <w:hyperlink r:id="rId16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Engineering</w:t>
        </w:r>
      </w:hyperlink>
      <w:hyperlink r:id="rId17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Interview</w:t>
        </w:r>
      </w:hyperlink>
      <w:hyperlink r:id="rId18" w:tooltip="Online Tests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</w:rPr>
          <w:t>Online </w:t>
        </w:r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Tests</w:t>
        </w:r>
      </w:hyperlink>
      <w:hyperlink r:id="rId19" w:history="1">
        <w:r w:rsidRPr="00BD04B2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Puzzles</w:t>
        </w:r>
      </w:hyperlink>
    </w:p>
    <w:p w:rsidR="00BD04B2" w:rsidRPr="00BD04B2" w:rsidRDefault="00BD04B2" w:rsidP="00BD04B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</w:pPr>
      <w:r w:rsidRPr="00BD04B2"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  <w:t>Online General Knowledge Test :: </w:t>
      </w:r>
      <w:r w:rsidRPr="00BD04B2">
        <w:rPr>
          <w:rFonts w:ascii="Arial" w:eastAsia="Times New Roman" w:hAnsi="Arial" w:cs="Arial"/>
          <w:b/>
          <w:bCs/>
          <w:color w:val="5EAC1A"/>
          <w:kern w:val="36"/>
          <w:sz w:val="23"/>
        </w:rPr>
        <w:t>General Knowledge Test 6</w:t>
      </w:r>
    </w:p>
    <w:p w:rsidR="00BD04B2" w:rsidRPr="00BD04B2" w:rsidRDefault="00BD04B2" w:rsidP="00BD04B2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EAC1A"/>
          <w:sz w:val="19"/>
          <w:szCs w:val="19"/>
        </w:rPr>
      </w:pPr>
      <w:hyperlink r:id="rId20" w:history="1">
        <w:r w:rsidRPr="00BD04B2">
          <w:rPr>
            <w:rFonts w:ascii="Arial" w:eastAsia="Times New Roman" w:hAnsi="Arial" w:cs="Arial"/>
            <w:color w:val="0077CC"/>
            <w:sz w:val="19"/>
            <w:u w:val="single"/>
          </w:rPr>
          <w:t>Home</w:t>
        </w:r>
      </w:hyperlink>
      <w:r w:rsidRPr="00BD04B2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1" w:history="1">
        <w:r w:rsidRPr="00BD04B2">
          <w:rPr>
            <w:rFonts w:ascii="Arial" w:eastAsia="Times New Roman" w:hAnsi="Arial" w:cs="Arial"/>
            <w:color w:val="0077CC"/>
            <w:sz w:val="19"/>
            <w:u w:val="single"/>
          </w:rPr>
          <w:t>Online Test</w:t>
        </w:r>
      </w:hyperlink>
      <w:r w:rsidRPr="00BD04B2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2" w:history="1">
        <w:r w:rsidRPr="00BD04B2">
          <w:rPr>
            <w:rFonts w:ascii="Arial" w:eastAsia="Times New Roman" w:hAnsi="Arial" w:cs="Arial"/>
            <w:color w:val="0077CC"/>
            <w:sz w:val="19"/>
            <w:u w:val="single"/>
          </w:rPr>
          <w:t>Online General Knowledge Test</w:t>
        </w:r>
      </w:hyperlink>
      <w:r w:rsidRPr="00BD04B2">
        <w:rPr>
          <w:rFonts w:ascii="Arial" w:eastAsia="Times New Roman" w:hAnsi="Arial" w:cs="Arial"/>
          <w:color w:val="5EAC1A"/>
          <w:sz w:val="19"/>
          <w:szCs w:val="19"/>
        </w:rPr>
        <w:t> » General Knowledge Test 6</w:t>
      </w:r>
    </w:p>
    <w:p w:rsidR="00BD04B2" w:rsidRPr="00BD04B2" w:rsidRDefault="00BD04B2" w:rsidP="00BD04B2">
      <w:pPr>
        <w:spacing w:before="133" w:after="133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BD04B2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7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Borders>
          <w:top w:val="single" w:sz="12" w:space="0" w:color="DDF8C2"/>
          <w:left w:val="single" w:sz="12" w:space="0" w:color="DDF8C2"/>
          <w:bottom w:val="single" w:sz="12" w:space="0" w:color="DDF8C2"/>
          <w:right w:val="single" w:sz="12" w:space="0" w:color="DDF8C2"/>
        </w:tblBorders>
        <w:shd w:val="clear" w:color="auto" w:fill="FAFA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8442"/>
        <w:gridCol w:w="149"/>
        <w:gridCol w:w="925"/>
      </w:tblGrid>
      <w:tr w:rsidR="00BD04B2" w:rsidRPr="00BD04B2" w:rsidTr="00BD04B2">
        <w:trPr>
          <w:tblCellSpacing w:w="0" w:type="dxa"/>
        </w:trPr>
        <w:tc>
          <w:tcPr>
            <w:tcW w:w="0" w:type="auto"/>
            <w:gridSpan w:val="3"/>
            <w:shd w:val="clear" w:color="auto" w:fill="DDF8C2"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Marks : 0/20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Total number of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500" w:type="pct"/>
            <w:shd w:val="clear" w:color="auto" w:fill="FAFAFA"/>
            <w:noWrap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Number of 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0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Number of unanswered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</w:tbl>
    <w:p w:rsidR="00BD04B2" w:rsidRPr="00BD04B2" w:rsidRDefault="00BD04B2" w:rsidP="00BD04B2">
      <w:pPr>
        <w:spacing w:after="0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BD04B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BD04B2" w:rsidRPr="00BD04B2" w:rsidRDefault="00BD04B2" w:rsidP="00BD04B2">
      <w:pPr>
        <w:spacing w:after="0" w:line="240" w:lineRule="auto"/>
        <w:outlineLvl w:val="2"/>
        <w:rPr>
          <w:ins w:id="4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5" w:author="Unknown">
        <w:r w:rsidRPr="00BD04B2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BD04B2" w:rsidRPr="00BD04B2" w:rsidRDefault="00BD04B2" w:rsidP="00BD04B2">
      <w:pPr>
        <w:spacing w:before="133" w:after="133" w:line="240" w:lineRule="auto"/>
        <w:rPr>
          <w:ins w:id="6" w:author="Unknown"/>
          <w:rFonts w:ascii="Arial" w:eastAsia="Times New Roman" w:hAnsi="Arial" w:cs="Arial"/>
          <w:color w:val="000000"/>
          <w:sz w:val="19"/>
          <w:szCs w:val="19"/>
        </w:rPr>
      </w:pPr>
      <w:ins w:id="7" w:author="Unknown">
        <w:r w:rsidRPr="00BD04B2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Fastest shorthand writer was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4" type="#_x0000_t75" style="width:18pt;height:15.35pt" o:ole="">
                        <v:imagedata r:id="rId23" o:title=""/>
                      </v:shape>
                      <w:control r:id="rId24" w:name="DefaultOcxName1" w:shapeid="_x0000_i12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19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Dr. G. D. Bist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3" type="#_x0000_t75" style="width:18pt;height:15.35pt" o:ole="">
                        <v:imagedata r:id="rId23" o:title=""/>
                      </v:shape>
                      <w:control r:id="rId25" w:name="DefaultOcxName2" w:shapeid="_x0000_i12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1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J.R.D. Tata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2" type="#_x0000_t75" style="width:18pt;height:15.35pt" o:ole="">
                        <v:imagedata r:id="rId23" o:title=""/>
                      </v:shape>
                      <w:control r:id="rId26" w:name="DefaultOcxName3" w:shapeid="_x0000_i12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14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J.M. Tagore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1" type="#_x0000_t75" style="width:18pt;height:15.35pt" o:ole="">
                        <v:imagedata r:id="rId23" o:title=""/>
                      </v:shape>
                      <w:control r:id="rId27" w:name="DefaultOcxName4" w:shapeid="_x0000_i12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58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Khudada Khan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8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9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Film and TV institute of India is located at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0" type="#_x0000_t75" style="width:18pt;height:15.35pt" o:ole="">
                        <v:imagedata r:id="rId23" o:title=""/>
                      </v:shape>
                      <w:control r:id="rId30" w:name="DefaultOcxName5" w:shapeid="_x0000_i12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9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Pune (Maharashtra)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9" type="#_x0000_t75" style="width:18pt;height:15.35pt" o:ole="">
                        <v:imagedata r:id="rId23" o:title=""/>
                      </v:shape>
                      <w:control r:id="rId31" w:name="DefaultOcxName6" w:shapeid="_x0000_i12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41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Rajkot (Gujarat)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8" type="#_x0000_t75" style="width:18pt;height:15.35pt" o:ole="">
                        <v:imagedata r:id="rId23" o:title=""/>
                      </v:shape>
                      <w:control r:id="rId32" w:name="DefaultOcxName7" w:shapeid="_x0000_i12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85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Pimpri (Maharashtra)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7" type="#_x0000_t75" style="width:18pt;height:15.35pt" o:ole="">
                        <v:imagedata r:id="rId23" o:title=""/>
                      </v:shape>
                      <w:control r:id="rId33" w:name="DefaultOcxName8" w:shapeid="_x0000_i12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01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Perambur (Tamilnadu)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4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5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FRS stands for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6" type="#_x0000_t75" style="width:18pt;height:15.35pt" o:ole="">
                        <v:imagedata r:id="rId23" o:title=""/>
                      </v:shape>
                      <w:control r:id="rId36" w:name="DefaultOcxName9" w:shapeid="_x0000_i12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02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Fellow Research System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65" type="#_x0000_t75" style="width:18pt;height:15.35pt" o:ole="">
                        <v:imagedata r:id="rId23" o:title=""/>
                      </v:shape>
                      <w:control r:id="rId37" w:name="DefaultOcxName10" w:shapeid="_x0000_i12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5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Federation of Regulation Society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4" type="#_x0000_t75" style="width:18pt;height:15.35pt" o:ole="">
                        <v:imagedata r:id="rId23" o:title=""/>
                      </v:shape>
                      <w:control r:id="rId38" w:name="DefaultOcxName11" w:shapeid="_x0000_i12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75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Fellow of Royal Society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3" type="#_x0000_t75" style="width:18pt;height:15.35pt" o:ole="">
                        <v:imagedata r:id="rId23" o:title=""/>
                      </v:shape>
                      <w:control r:id="rId39" w:name="DefaultOcxName12" w:shapeid="_x0000_i12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0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1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Fathometer is used to measure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2" type="#_x0000_t75" style="width:18pt;height:15.35pt" o:ole="">
                        <v:imagedata r:id="rId23" o:title=""/>
                      </v:shape>
                      <w:control r:id="rId42" w:name="DefaultOcxName13" w:shapeid="_x0000_i12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Earthquakes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1" type="#_x0000_t75" style="width:18pt;height:15.35pt" o:ole="">
                        <v:imagedata r:id="rId23" o:title=""/>
                      </v:shape>
                      <w:control r:id="rId43" w:name="DefaultOcxName14" w:shapeid="_x0000_i12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Rainfall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0" type="#_x0000_t75" style="width:18pt;height:15.35pt" o:ole="">
                        <v:imagedata r:id="rId23" o:title=""/>
                      </v:shape>
                      <w:control r:id="rId44" w:name="DefaultOcxName15" w:shapeid="_x0000_i12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9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Ocean depth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9" type="#_x0000_t75" style="width:18pt;height:15.35pt" o:ole="">
                        <v:imagedata r:id="rId23" o:title=""/>
                      </v:shape>
                      <w:control r:id="rId45" w:name="DefaultOcxName16" w:shapeid="_x0000_i12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Sound intensity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6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7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Which of the following food grain crops occupies the largest part of the cropped area in India?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8" type="#_x0000_t75" style="width:18pt;height:15.35pt" o:ole="">
                        <v:imagedata r:id="rId23" o:title=""/>
                      </v:shape>
                      <w:control r:id="rId48" w:name="DefaultOcxName17" w:shapeid="_x0000_i12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68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Barley and maize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7" type="#_x0000_t75" style="width:18pt;height:15.35pt" o:ole="">
                        <v:imagedata r:id="rId23" o:title=""/>
                      </v:shape>
                      <w:control r:id="rId49" w:name="DefaultOcxName18" w:shapeid="_x0000_i12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52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Jowar and bajra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6" type="#_x0000_t75" style="width:18pt;height:15.35pt" o:ole="">
                        <v:imagedata r:id="rId23" o:title=""/>
                      </v:shape>
                      <w:control r:id="rId50" w:name="DefaultOcxName19" w:shapeid="_x0000_i12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1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Rice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5" type="#_x0000_t75" style="width:18pt;height:15.35pt" o:ole="">
                        <v:imagedata r:id="rId23" o:title=""/>
                      </v:shape>
                      <w:control r:id="rId51" w:name="DefaultOcxName20" w:shapeid="_x0000_i12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Wheat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2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Geography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3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Radiocarbon is produced in the atmosphere as a result of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4" type="#_x0000_t75" style="width:18pt;height:15.35pt" o:ole="">
                        <v:imagedata r:id="rId23" o:title=""/>
                      </v:shape>
                      <w:control r:id="rId54" w:name="DefaultOcxName21" w:shapeid="_x0000_i12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1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collision between fast neutrons and nitrogen nuclei present in the atmosphere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3" type="#_x0000_t75" style="width:18pt;height:15.35pt" o:ole="">
                        <v:imagedata r:id="rId23" o:title=""/>
                      </v:shape>
                      <w:control r:id="rId55" w:name="DefaultOcxName22" w:shapeid="_x0000_i12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12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action of ultraviolet light from the sun on atmospheric oxygen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2" type="#_x0000_t75" style="width:18pt;height:15.35pt" o:ole="">
                        <v:imagedata r:id="rId23" o:title=""/>
                      </v:shape>
                      <w:control r:id="rId56" w:name="DefaultOcxName23" w:shapeid="_x0000_i12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0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action of solar radiations particularly cosmic rays on carbon dioxide present in the atmosphere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1" type="#_x0000_t75" style="width:18pt;height:15.35pt" o:ole="">
                        <v:imagedata r:id="rId23" o:title=""/>
                      </v:shape>
                      <w:control r:id="rId57" w:name="DefaultOcxName24" w:shapeid="_x0000_i12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42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lightning discharge in atmosphere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8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Physics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9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oil raise up the wick in a lamp. The principle involves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0" type="#_x0000_t75" style="width:18pt;height:15.35pt" o:ole="">
                        <v:imagedata r:id="rId23" o:title=""/>
                      </v:shape>
                      <w:control r:id="rId60" w:name="DefaultOcxName25" w:shapeid="_x0000_i12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16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diffusion of oil through the wick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9" type="#_x0000_t75" style="width:18pt;height:15.35pt" o:ole="">
                        <v:imagedata r:id="rId23" o:title=""/>
                      </v:shape>
                      <w:control r:id="rId61" w:name="DefaultOcxName26" w:shapeid="_x0000_i12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8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liquid state of oil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8" type="#_x0000_t75" style="width:18pt;height:15.35pt" o:ole="">
                        <v:imagedata r:id="rId23" o:title=""/>
                      </v:shape>
                      <w:control r:id="rId62" w:name="DefaultOcxName27" w:shapeid="_x0000_i12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19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capillary action phenomenon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7" type="#_x0000_t75" style="width:18pt;height:15.35pt" o:ole="">
                        <v:imagedata r:id="rId23" o:title=""/>
                      </v:shape>
                      <w:control r:id="rId63" w:name="DefaultOcxName28" w:shapeid="_x0000_i12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3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volatility of oil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4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Physics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5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Superconductors are substances which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6" type="#_x0000_t75" style="width:18pt;height:15.35pt" o:ole="">
                        <v:imagedata r:id="rId23" o:title=""/>
                      </v:shape>
                      <w:control r:id="rId66" w:name="DefaultOcxName29" w:shapeid="_x0000_i12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3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conduct electricity at low temperature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5" type="#_x0000_t75" style="width:18pt;height:15.35pt" o:ole="">
                        <v:imagedata r:id="rId23" o:title=""/>
                      </v:shape>
                      <w:control r:id="rId67" w:name="DefaultOcxName30" w:shapeid="_x0000_i12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86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offer high resistance to the flow of current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4" type="#_x0000_t75" style="width:18pt;height:15.35pt" o:ole="">
                        <v:imagedata r:id="rId23" o:title=""/>
                      </v:shape>
                      <w:control r:id="rId68" w:name="DefaultOcxName31" w:shapeid="_x0000_i12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38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offer no resistance to the flow of electricity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3" type="#_x0000_t75" style="width:18pt;height:15.35pt" o:ole="">
                        <v:imagedata r:id="rId23" o:title=""/>
                      </v:shape>
                      <w:control r:id="rId69" w:name="DefaultOcxName32" w:shapeid="_x0000_i12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06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conduct electricity at high temperatures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0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Physics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1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Which county did Javagal Srinath sign for in 2003?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2" type="#_x0000_t75" style="width:18pt;height:15.35pt" o:ole="">
                        <v:imagedata r:id="rId23" o:title=""/>
                      </v:shape>
                      <w:control r:id="rId72" w:name="DefaultOcxName33" w:shapeid="_x0000_i12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6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Surrey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1" type="#_x0000_t75" style="width:18pt;height:15.35pt" o:ole="">
                        <v:imagedata r:id="rId23" o:title=""/>
                      </v:shape>
                      <w:control r:id="rId73" w:name="DefaultOcxName34" w:shapeid="_x0000_i12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Durham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0" type="#_x0000_t75" style="width:18pt;height:15.35pt" o:ole="">
                        <v:imagedata r:id="rId23" o:title=""/>
                      </v:shape>
                      <w:control r:id="rId74" w:name="DefaultOcxName35" w:shapeid="_x0000_i12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4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Sussex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9" type="#_x0000_t75" style="width:18pt;height:15.35pt" o:ole="">
                        <v:imagedata r:id="rId23" o:title=""/>
                      </v:shape>
                      <w:control r:id="rId75" w:name="DefaultOcxName36" w:shapeid="_x0000_i12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Essex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Srinath was drafted as cover for Australian Martin Love.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6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7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Made from a variety of materials, such as carbon, which inhibits the flow of current...?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8" type="#_x0000_t75" style="width:18pt;height:15.35pt" o:ole="">
                        <v:imagedata r:id="rId23" o:title=""/>
                      </v:shape>
                      <w:control r:id="rId78" w:name="DefaultOcxName37" w:shapeid="_x0000_i12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Choke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7" type="#_x0000_t75" style="width:18pt;height:15.35pt" o:ole="">
                        <v:imagedata r:id="rId23" o:title=""/>
                      </v:shape>
                      <w:control r:id="rId79" w:name="DefaultOcxName38" w:shapeid="_x0000_i12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Inductor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6" type="#_x0000_t75" style="width:18pt;height:15.35pt" o:ole="">
                        <v:imagedata r:id="rId23" o:title=""/>
                      </v:shape>
                      <w:control r:id="rId80" w:name="DefaultOcxName39" w:shapeid="_x0000_i12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Resistor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5" type="#_x0000_t75" style="width:18pt;height:15.35pt" o:ole="">
                        <v:imagedata r:id="rId23" o:title=""/>
                      </v:shape>
                      <w:control r:id="rId81" w:name="DefaultOcxName40" w:shapeid="_x0000_i12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Capacitor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lastRenderedPageBreak/>
              <w:t>Explanation: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So named because it resists (or inhibits) the flow of current.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2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3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Larger buildings may be supplied with a medium voltage electricity supply, and will required a substation or mini-sub. What is the main item of equipment contained in these?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4" type="#_x0000_t75" style="width:18pt;height:15.35pt" o:ole="">
                        <v:imagedata r:id="rId23" o:title=""/>
                      </v:shape>
                      <w:control r:id="rId84" w:name="DefaultOcxName41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35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Transformer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3" type="#_x0000_t75" style="width:18pt;height:15.35pt" o:ole="">
                        <v:imagedata r:id="rId23" o:title=""/>
                      </v:shape>
                      <w:control r:id="rId85" w:name="DefaultOcxName42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78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Transponder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2" type="#_x0000_t75" style="width:18pt;height:15.35pt" o:ole="">
                        <v:imagedata r:id="rId23" o:title=""/>
                      </v:shape>
                      <w:control r:id="rId86" w:name="DefaultOcxName43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61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Transducer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1" type="#_x0000_t75" style="width:18pt;height:15.35pt" o:ole="">
                        <v:imagedata r:id="rId23" o:title=""/>
                      </v:shape>
                      <w:control r:id="rId87" w:name="DefaultOcxName44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5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Converter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The transformer is used to transform a medium voltage supply to a low voltage supply, e.g. from 11 000 V to 400 V. A transformer is rated in kVA, kilo-Volt-Amps, which is a measurement of electrical power.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8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9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The main chemical constituent of the oil of cardamom which is responsible for flavour of this oil is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0" type="#_x0000_t75" style="width:18pt;height:15.35pt" o:ole="">
                        <v:imagedata r:id="rId23" o:title=""/>
                      </v:shape>
                      <w:control r:id="rId90" w:name="DefaultOcxName45" w:shapeid="_x0000_i12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cineole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9" type="#_x0000_t75" style="width:18pt;height:15.35pt" o:ole="">
                        <v:imagedata r:id="rId23" o:title=""/>
                      </v:shape>
                      <w:control r:id="rId91" w:name="DefaultOcxName46" w:shapeid="_x0000_i12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engenol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8" type="#_x0000_t75" style="width:18pt;height:15.35pt" o:ole="">
                        <v:imagedata r:id="rId23" o:title=""/>
                      </v:shape>
                      <w:control r:id="rId92" w:name="DefaultOcxName47" w:shapeid="_x0000_i12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geraniol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7" type="#_x0000_t75" style="width:18pt;height:15.35pt" o:ole="">
                        <v:imagedata r:id="rId23" o:title=""/>
                      </v:shape>
                      <w:control r:id="rId93" w:name="DefaultOcxName48" w:shapeid="_x0000_i12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72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limonene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4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Chemistry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5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Potato is a modified form (outgrowth) of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6" type="#_x0000_t75" style="width:18pt;height:15.35pt" o:ole="">
                        <v:imagedata r:id="rId23" o:title=""/>
                      </v:shape>
                      <w:control r:id="rId96" w:name="DefaultOcxName49" w:shapeid="_x0000_i12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8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root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5" type="#_x0000_t75" style="width:18pt;height:15.35pt" o:ole="">
                        <v:imagedata r:id="rId23" o:title=""/>
                      </v:shape>
                      <w:control r:id="rId97" w:name="DefaultOcxName50" w:shapeid="_x0000_i12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2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stem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4" type="#_x0000_t75" style="width:18pt;height:15.35pt" o:ole="">
                        <v:imagedata r:id="rId23" o:title=""/>
                      </v:shape>
                      <w:control r:id="rId98" w:name="DefaultOcxName51" w:shapeid="_x0000_i12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fruit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3" type="#_x0000_t75" style="width:18pt;height:15.35pt" o:ole="">
                        <v:imagedata r:id="rId23" o:title=""/>
                      </v:shape>
                      <w:control r:id="rId99" w:name="DefaultOcxName52" w:shapeid="_x0000_i12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leaf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0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1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Myopia is connected with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2" type="#_x0000_t75" style="width:18pt;height:15.35pt" o:ole="">
                        <v:imagedata r:id="rId23" o:title=""/>
                      </v:shape>
                      <w:control r:id="rId102" w:name="DefaultOcxName53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ears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21" type="#_x0000_t75" style="width:18pt;height:15.35pt" o:ole="">
                        <v:imagedata r:id="rId23" o:title=""/>
                      </v:shape>
                      <w:control r:id="rId103" w:name="DefaultOcxName54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2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eyes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0" type="#_x0000_t75" style="width:18pt;height:15.35pt" o:ole="">
                        <v:imagedata r:id="rId23" o:title=""/>
                      </v:shape>
                      <w:control r:id="rId104" w:name="DefaultOcxName55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5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lungs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9" type="#_x0000_t75" style="width:18pt;height:15.35pt" o:ole="">
                        <v:imagedata r:id="rId23" o:title=""/>
                      </v:shape>
                      <w:control r:id="rId105" w:name="DefaultOcxName56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6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Biology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7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To which country does the present UN Secretary-General belongs?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8" type="#_x0000_t75" style="width:18pt;height:15.35pt" o:ole="">
                        <v:imagedata r:id="rId23" o:title=""/>
                      </v:shape>
                      <w:control r:id="rId108" w:name="DefaultOcxName57" w:shapeid="_x0000_i12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71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Ghana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7" type="#_x0000_t75" style="width:18pt;height:15.35pt" o:ole="">
                        <v:imagedata r:id="rId23" o:title=""/>
                      </v:shape>
                      <w:control r:id="rId109" w:name="DefaultOcxName58" w:shapeid="_x0000_i12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South Korea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6" type="#_x0000_t75" style="width:18pt;height:15.35pt" o:ole="">
                        <v:imagedata r:id="rId23" o:title=""/>
                      </v:shape>
                      <w:control r:id="rId110" w:name="DefaultOcxName59" w:shapeid="_x0000_i12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Spain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5" type="#_x0000_t75" style="width:18pt;height:15.35pt" o:ole="">
                        <v:imagedata r:id="rId23" o:title=""/>
                      </v:shape>
                      <w:control r:id="rId111" w:name="DefaultOcxName60" w:shapeid="_x0000_i12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8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Sweden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The current Secretary-General is Ban Ki-moon of South Korea, who took office on 1 January 2007. His first term will expire on the 31st of December 2011, and he will be eligible for reappointment.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2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3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The Treaty of Versailles was signed in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4" type="#_x0000_t75" style="width:18pt;height:15.35pt" o:ole="">
                        <v:imagedata r:id="rId23" o:title=""/>
                      </v:shape>
                      <w:control r:id="rId114" w:name="DefaultOcxName61" w:shapeid="_x0000_i12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1917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3" type="#_x0000_t75" style="width:18pt;height:15.35pt" o:ole="">
                        <v:imagedata r:id="rId23" o:title=""/>
                      </v:shape>
                      <w:control r:id="rId115" w:name="DefaultOcxName62" w:shapeid="_x0000_i12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1918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2" type="#_x0000_t75" style="width:18pt;height:15.35pt" o:ole="">
                        <v:imagedata r:id="rId23" o:title=""/>
                      </v:shape>
                      <w:control r:id="rId116" w:name="DefaultOcxName63" w:shapeid="_x0000_i12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1919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1" type="#_x0000_t75" style="width:18pt;height:15.35pt" o:ole="">
                        <v:imagedata r:id="rId23" o:title=""/>
                      </v:shape>
                      <w:control r:id="rId117" w:name="DefaultOcxName64" w:shapeid="_x0000_i12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1920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8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9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When did Christopher Columbus discovered the West Indies?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0" type="#_x0000_t75" style="width:18pt;height:15.35pt" o:ole="">
                        <v:imagedata r:id="rId23" o:title=""/>
                      </v:shape>
                      <w:control r:id="rId120" w:name="DefaultOcxName65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1455 AD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9" type="#_x0000_t75" style="width:18pt;height:15.35pt" o:ole="">
                        <v:imagedata r:id="rId23" o:title=""/>
                      </v:shape>
                      <w:control r:id="rId121" w:name="DefaultOcxName66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1492 AD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8" type="#_x0000_t75" style="width:18pt;height:15.35pt" o:ole="">
                        <v:imagedata r:id="rId23" o:title=""/>
                      </v:shape>
                      <w:control r:id="rId122" w:name="DefaultOcxName67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1139 AD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7" type="#_x0000_t75" style="width:18pt;height:15.35pt" o:ole="">
                        <v:imagedata r:id="rId23" o:title=""/>
                      </v:shape>
                      <w:control r:id="rId123" w:name="DefaultOcxName68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1556 AD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4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5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Where did the three leaders, F.D. Roosevelt, Winston Churchill and Joseph Stalin, meet in 1943 and agreed on the need for maintaining international peace?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6" type="#_x0000_t75" style="width:18pt;height:15.35pt" o:ole="">
                        <v:imagedata r:id="rId23" o:title=""/>
                      </v:shape>
                      <w:control r:id="rId126" w:name="DefaultOcxName69" w:shapeid="_x0000_i12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Moscow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5" type="#_x0000_t75" style="width:18pt;height:15.35pt" o:ole="">
                        <v:imagedata r:id="rId23" o:title=""/>
                      </v:shape>
                      <w:control r:id="rId127" w:name="DefaultOcxName70" w:shapeid="_x0000_i12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15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San Francisco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4" type="#_x0000_t75" style="width:18pt;height:15.35pt" o:ole="">
                        <v:imagedata r:id="rId23" o:title=""/>
                      </v:shape>
                      <w:control r:id="rId128" w:name="DefaultOcxName71" w:shapeid="_x0000_i12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08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Teheran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3" type="#_x0000_t75" style="width:18pt;height:15.35pt" o:ole="">
                        <v:imagedata r:id="rId23" o:title=""/>
                      </v:shape>
                      <w:control r:id="rId129" w:name="DefaultOcxName72" w:shapeid="_x0000_i12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3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Washington D.C.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0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1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2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The region that has a typical dispersed rural settlement pattern is the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2" type="#_x0000_t75" style="width:18pt;height:15.35pt" o:ole="">
                        <v:imagedata r:id="rId23" o:title=""/>
                      </v:shape>
                      <w:control r:id="rId132" w:name="DefaultOcxName73" w:shapeid="_x0000_i12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9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Kerala coastal plain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1" type="#_x0000_t75" style="width:18pt;height:15.35pt" o:ole="">
                        <v:imagedata r:id="rId23" o:title=""/>
                      </v:shape>
                      <w:control r:id="rId133" w:name="DefaultOcxName74" w:shapeid="_x0000_i12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4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western Ganga plain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0" type="#_x0000_t75" style="width:18pt;height:15.35pt" o:ole="">
                        <v:imagedata r:id="rId23" o:title=""/>
                      </v:shape>
                      <w:control r:id="rId134" w:name="DefaultOcxName75" w:shapeid="_x0000_i12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4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eastern Rajasthan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9" type="#_x0000_t75" style="width:18pt;height:15.35pt" o:ole="">
                        <v:imagedata r:id="rId23" o:title=""/>
                      </v:shape>
                      <w:control r:id="rId135" w:name="DefaultOcxName76" w:shapeid="_x0000_i11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75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Telengana plateau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6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7" w:tgtFrame="_blank" w:history="1">
              <w:r w:rsidRPr="00BD04B2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BD04B2" w:rsidRPr="00BD04B2" w:rsidRDefault="00BD04B2" w:rsidP="00BD04B2">
      <w:pPr>
        <w:spacing w:after="0" w:line="240" w:lineRule="auto"/>
        <w:rPr>
          <w:ins w:id="2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BD04B2" w:rsidRPr="00BD04B2" w:rsidTr="00BD04B2">
        <w:trPr>
          <w:tblCellSpacing w:w="0" w:type="dxa"/>
        </w:trPr>
        <w:tc>
          <w:tcPr>
            <w:tcW w:w="333" w:type="dxa"/>
            <w:vMerge w:val="restart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The headquarters of Food and Agriculture Organisation is in</w:t>
            </w:r>
          </w:p>
        </w:tc>
      </w:tr>
      <w:tr w:rsidR="00BD04B2" w:rsidRPr="00BD04B2" w:rsidTr="00BD04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8" type="#_x0000_t75" style="width:18pt;height:15.35pt" o:ole="">
                        <v:imagedata r:id="rId23" o:title=""/>
                      </v:shape>
                      <w:control r:id="rId138" w:name="DefaultOcxName77" w:shapeid="_x0000_i11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4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Washington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7" type="#_x0000_t75" style="width:18pt;height:15.35pt" o:ole="">
                        <v:imagedata r:id="rId23" o:title=""/>
                      </v:shape>
                      <w:control r:id="rId139" w:name="DefaultOcxName78" w:shapeid="_x0000_i11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3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Paris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6" type="#_x0000_t75" style="width:18pt;height:15.35pt" o:ole="">
                        <v:imagedata r:id="rId23" o:title=""/>
                      </v:shape>
                      <w:control r:id="rId140" w:name="DefaultOcxName79" w:shapeid="_x0000_i11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Madrid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BD04B2" w:rsidRPr="00BD04B2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5" type="#_x0000_t75" style="width:18pt;height:15.35pt" o:ole="">
                        <v:imagedata r:id="rId23" o:title=""/>
                      </v:shape>
                      <w:control r:id="rId141" w:name="DefaultOcxName80" w:shapeid="_x0000_i11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BD04B2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BD04B2" w:rsidRPr="00BD04B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4B2" w:rsidRPr="00BD04B2" w:rsidRDefault="00BD04B2" w:rsidP="00BD04B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BD04B2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Rome</w:t>
                        </w:r>
                      </w:p>
                    </w:tc>
                  </w:tr>
                </w:tbl>
                <w:p w:rsidR="00BD04B2" w:rsidRPr="00BD04B2" w:rsidRDefault="00BD04B2" w:rsidP="00BD04B2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BD04B2" w:rsidRPr="00BD04B2" w:rsidRDefault="00BD04B2" w:rsidP="00BD04B2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BD04B2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BD04B2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BD04B2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D04B2"/>
    <w:rsid w:val="001702C9"/>
    <w:rsid w:val="00564792"/>
    <w:rsid w:val="00BD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BD04B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04B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B2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04B2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04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4B2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04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04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04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04B2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BD04B2"/>
  </w:style>
  <w:style w:type="character" w:customStyle="1" w:styleId="ib-green">
    <w:name w:val="ib-green"/>
    <w:basedOn w:val="DefaultParagraphFont"/>
    <w:rsid w:val="00BD04B2"/>
  </w:style>
  <w:style w:type="paragraph" w:styleId="NormalWeb">
    <w:name w:val="Normal (Web)"/>
    <w:basedOn w:val="Normal"/>
    <w:uiPriority w:val="99"/>
    <w:unhideWhenUsed/>
    <w:rsid w:val="00BD04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BD04B2"/>
  </w:style>
  <w:style w:type="character" w:customStyle="1" w:styleId="ib-dgray">
    <w:name w:val="ib-dgray"/>
    <w:basedOn w:val="DefaultParagraphFont"/>
    <w:rsid w:val="00BD04B2"/>
  </w:style>
  <w:style w:type="paragraph" w:styleId="BalloonText">
    <w:name w:val="Balloon Text"/>
    <w:basedOn w:val="Normal"/>
    <w:link w:val="BalloonTextChar"/>
    <w:uiPriority w:val="99"/>
    <w:semiHidden/>
    <w:unhideWhenUsed/>
    <w:rsid w:val="00BD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535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13528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960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3078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1817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0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1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117" Type="http://schemas.openxmlformats.org/officeDocument/2006/relationships/control" Target="activeX/activeX65.xml"/><Relationship Id="rId21" Type="http://schemas.openxmlformats.org/officeDocument/2006/relationships/hyperlink" Target="https://www.indiabix.com/online-test/categories/" TargetMode="External"/><Relationship Id="rId42" Type="http://schemas.openxmlformats.org/officeDocument/2006/relationships/control" Target="activeX/activeX14.xml"/><Relationship Id="rId47" Type="http://schemas.openxmlformats.org/officeDocument/2006/relationships/hyperlink" Target="https://www.indiabix.com/general-knowledge/basic-general-knowledge/discussion-347" TargetMode="External"/><Relationship Id="rId63" Type="http://schemas.openxmlformats.org/officeDocument/2006/relationships/control" Target="activeX/activeX29.xml"/><Relationship Id="rId68" Type="http://schemas.openxmlformats.org/officeDocument/2006/relationships/control" Target="activeX/activeX32.xml"/><Relationship Id="rId84" Type="http://schemas.openxmlformats.org/officeDocument/2006/relationships/control" Target="activeX/activeX42.xml"/><Relationship Id="rId89" Type="http://schemas.openxmlformats.org/officeDocument/2006/relationships/hyperlink" Target="https://www.indiabix.com/general-knowledge/technology/discussion-1098" TargetMode="External"/><Relationship Id="rId112" Type="http://schemas.openxmlformats.org/officeDocument/2006/relationships/hyperlink" Target="https://www.indiabix.com/general-knowledge/basic-general-knowledge/" TargetMode="External"/><Relationship Id="rId133" Type="http://schemas.openxmlformats.org/officeDocument/2006/relationships/control" Target="activeX/activeX75.xml"/><Relationship Id="rId138" Type="http://schemas.openxmlformats.org/officeDocument/2006/relationships/control" Target="activeX/activeX78.xml"/><Relationship Id="rId16" Type="http://schemas.openxmlformats.org/officeDocument/2006/relationships/hyperlink" Target="https://www.indiabix.com/engineering/" TargetMode="External"/><Relationship Id="rId107" Type="http://schemas.openxmlformats.org/officeDocument/2006/relationships/hyperlink" Target="https://www.indiabix.com/general-knowledge/biology/discussion-1343" TargetMode="External"/><Relationship Id="rId11" Type="http://schemas.openxmlformats.org/officeDocument/2006/relationships/hyperlink" Target="https://www.indiabix.com/aptitude/questions-and-answers/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11.xml"/><Relationship Id="rId53" Type="http://schemas.openxmlformats.org/officeDocument/2006/relationships/hyperlink" Target="https://www.indiabix.com/general-knowledge/indian-geography/discussion-713" TargetMode="External"/><Relationship Id="rId58" Type="http://schemas.openxmlformats.org/officeDocument/2006/relationships/hyperlink" Target="https://www.indiabix.com/general-knowledge/physics/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4.xml"/><Relationship Id="rId123" Type="http://schemas.openxmlformats.org/officeDocument/2006/relationships/control" Target="activeX/activeX69.xml"/><Relationship Id="rId128" Type="http://schemas.openxmlformats.org/officeDocument/2006/relationships/control" Target="activeX/activeX72.xml"/><Relationship Id="rId5" Type="http://schemas.openxmlformats.org/officeDocument/2006/relationships/image" Target="media/image1.png"/><Relationship Id="rId90" Type="http://schemas.openxmlformats.org/officeDocument/2006/relationships/control" Target="activeX/activeX46.xml"/><Relationship Id="rId95" Type="http://schemas.openxmlformats.org/officeDocument/2006/relationships/hyperlink" Target="https://www.indiabix.com/general-knowledge/chemistry/discussion-1281" TargetMode="External"/><Relationship Id="rId22" Type="http://schemas.openxmlformats.org/officeDocument/2006/relationships/hyperlink" Target="https://www.indiabix.com/online-test/general-knowledge-test/" TargetMode="External"/><Relationship Id="rId27" Type="http://schemas.openxmlformats.org/officeDocument/2006/relationships/control" Target="activeX/activeX5.xml"/><Relationship Id="rId43" Type="http://schemas.openxmlformats.org/officeDocument/2006/relationships/control" Target="activeX/activeX15.xml"/><Relationship Id="rId48" Type="http://schemas.openxmlformats.org/officeDocument/2006/relationships/control" Target="activeX/activeX18.xml"/><Relationship Id="rId64" Type="http://schemas.openxmlformats.org/officeDocument/2006/relationships/hyperlink" Target="https://www.indiabix.com/general-knowledge/physics/" TargetMode="External"/><Relationship Id="rId69" Type="http://schemas.openxmlformats.org/officeDocument/2006/relationships/control" Target="activeX/activeX33.xml"/><Relationship Id="rId113" Type="http://schemas.openxmlformats.org/officeDocument/2006/relationships/hyperlink" Target="https://www.indiabix.com/general-knowledge/basic-general-knowledge/discussion-1701" TargetMode="External"/><Relationship Id="rId118" Type="http://schemas.openxmlformats.org/officeDocument/2006/relationships/hyperlink" Target="https://www.indiabix.com/general-knowledge/basic-general-knowledge/" TargetMode="External"/><Relationship Id="rId134" Type="http://schemas.openxmlformats.org/officeDocument/2006/relationships/control" Target="activeX/activeX76.xml"/><Relationship Id="rId139" Type="http://schemas.openxmlformats.org/officeDocument/2006/relationships/control" Target="activeX/activeX79.xml"/><Relationship Id="rId8" Type="http://schemas.openxmlformats.org/officeDocument/2006/relationships/hyperlink" Target="https://www.indiabix.com/online-test/general-knowledge-test/86" TargetMode="External"/><Relationship Id="rId51" Type="http://schemas.openxmlformats.org/officeDocument/2006/relationships/control" Target="activeX/activeX21.xml"/><Relationship Id="rId72" Type="http://schemas.openxmlformats.org/officeDocument/2006/relationships/control" Target="activeX/activeX34.xml"/><Relationship Id="rId80" Type="http://schemas.openxmlformats.org/officeDocument/2006/relationships/control" Target="activeX/activeX40.xml"/><Relationship Id="rId85" Type="http://schemas.openxmlformats.org/officeDocument/2006/relationships/control" Target="activeX/activeX43.xml"/><Relationship Id="rId93" Type="http://schemas.openxmlformats.org/officeDocument/2006/relationships/control" Target="activeX/activeX49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7.xm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indiabix.com/logical-reasoning/questions-and-answers/" TargetMode="External"/><Relationship Id="rId17" Type="http://schemas.openxmlformats.org/officeDocument/2006/relationships/hyperlink" Target="https://www.indiabix.com/interview/" TargetMode="External"/><Relationship Id="rId25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control" Target="activeX/activeX12.xml"/><Relationship Id="rId46" Type="http://schemas.openxmlformats.org/officeDocument/2006/relationships/hyperlink" Target="https://www.indiabix.com/general-knowledge/basic-general-knowledge/" TargetMode="External"/><Relationship Id="rId59" Type="http://schemas.openxmlformats.org/officeDocument/2006/relationships/hyperlink" Target="https://www.indiabix.com/general-knowledge/physics/discussion-778" TargetMode="External"/><Relationship Id="rId67" Type="http://schemas.openxmlformats.org/officeDocument/2006/relationships/control" Target="activeX/activeX31.xml"/><Relationship Id="rId103" Type="http://schemas.openxmlformats.org/officeDocument/2006/relationships/control" Target="activeX/activeX55.xml"/><Relationship Id="rId108" Type="http://schemas.openxmlformats.org/officeDocument/2006/relationships/control" Target="activeX/activeX58.xml"/><Relationship Id="rId116" Type="http://schemas.openxmlformats.org/officeDocument/2006/relationships/control" Target="activeX/activeX64.xml"/><Relationship Id="rId124" Type="http://schemas.openxmlformats.org/officeDocument/2006/relationships/hyperlink" Target="https://www.indiabix.com/general-knowledge/basic-general-knowledge/" TargetMode="External"/><Relationship Id="rId129" Type="http://schemas.openxmlformats.org/officeDocument/2006/relationships/control" Target="activeX/activeX73.xml"/><Relationship Id="rId137" Type="http://schemas.openxmlformats.org/officeDocument/2006/relationships/hyperlink" Target="https://www.indiabix.com/general-knowledge/world-geography/discussion-2039" TargetMode="External"/><Relationship Id="rId20" Type="http://schemas.openxmlformats.org/officeDocument/2006/relationships/hyperlink" Target="https://www.indiabix.com/" TargetMode="External"/><Relationship Id="rId41" Type="http://schemas.openxmlformats.org/officeDocument/2006/relationships/hyperlink" Target="https://www.indiabix.com/general-knowledge/basic-general-knowledge/discussion-372" TargetMode="External"/><Relationship Id="rId54" Type="http://schemas.openxmlformats.org/officeDocument/2006/relationships/control" Target="activeX/activeX22.xml"/><Relationship Id="rId62" Type="http://schemas.openxmlformats.org/officeDocument/2006/relationships/control" Target="activeX/activeX28.xml"/><Relationship Id="rId70" Type="http://schemas.openxmlformats.org/officeDocument/2006/relationships/hyperlink" Target="https://www.indiabix.com/general-knowledge/physics/" TargetMode="External"/><Relationship Id="rId75" Type="http://schemas.openxmlformats.org/officeDocument/2006/relationships/control" Target="activeX/activeX37.xml"/><Relationship Id="rId83" Type="http://schemas.openxmlformats.org/officeDocument/2006/relationships/hyperlink" Target="https://www.indiabix.com/general-knowledge/technology/discussion-1079" TargetMode="External"/><Relationship Id="rId88" Type="http://schemas.openxmlformats.org/officeDocument/2006/relationships/hyperlink" Target="https://www.indiabix.com/general-knowledge/technology/" TargetMode="External"/><Relationship Id="rId91" Type="http://schemas.openxmlformats.org/officeDocument/2006/relationships/control" Target="activeX/activeX47.xml"/><Relationship Id="rId96" Type="http://schemas.openxmlformats.org/officeDocument/2006/relationships/control" Target="activeX/activeX50.xml"/><Relationship Id="rId111" Type="http://schemas.openxmlformats.org/officeDocument/2006/relationships/control" Target="activeX/activeX61.xml"/><Relationship Id="rId132" Type="http://schemas.openxmlformats.org/officeDocument/2006/relationships/control" Target="activeX/activeX74.xml"/><Relationship Id="rId140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hyperlink" Target="https://www.indiabix.com/general-knowledge/questions-and-answers/" TargetMode="External"/><Relationship Id="rId23" Type="http://schemas.openxmlformats.org/officeDocument/2006/relationships/image" Target="media/image4.wmf"/><Relationship Id="rId28" Type="http://schemas.openxmlformats.org/officeDocument/2006/relationships/hyperlink" Target="https://www.indiabix.com/general-knowledge/basic-general-knowledge/" TargetMode="External"/><Relationship Id="rId36" Type="http://schemas.openxmlformats.org/officeDocument/2006/relationships/control" Target="activeX/activeX10.xml"/><Relationship Id="rId49" Type="http://schemas.openxmlformats.org/officeDocument/2006/relationships/control" Target="activeX/activeX19.xml"/><Relationship Id="rId57" Type="http://schemas.openxmlformats.org/officeDocument/2006/relationships/control" Target="activeX/activeX25.xml"/><Relationship Id="rId106" Type="http://schemas.openxmlformats.org/officeDocument/2006/relationships/hyperlink" Target="https://www.indiabix.com/general-knowledge/biology/" TargetMode="External"/><Relationship Id="rId114" Type="http://schemas.openxmlformats.org/officeDocument/2006/relationships/control" Target="activeX/activeX62.xml"/><Relationship Id="rId119" Type="http://schemas.openxmlformats.org/officeDocument/2006/relationships/hyperlink" Target="https://www.indiabix.com/general-knowledge/basic-general-knowledge/discussion-1675" TargetMode="External"/><Relationship Id="rId127" Type="http://schemas.openxmlformats.org/officeDocument/2006/relationships/control" Target="activeX/activeX71.xml"/><Relationship Id="rId10" Type="http://schemas.openxmlformats.org/officeDocument/2006/relationships/hyperlink" Target="https://www.indiabix.com/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6.xml"/><Relationship Id="rId52" Type="http://schemas.openxmlformats.org/officeDocument/2006/relationships/hyperlink" Target="https://www.indiabix.com/general-knowledge/indian-geography/" TargetMode="External"/><Relationship Id="rId60" Type="http://schemas.openxmlformats.org/officeDocument/2006/relationships/control" Target="activeX/activeX26.xml"/><Relationship Id="rId65" Type="http://schemas.openxmlformats.org/officeDocument/2006/relationships/hyperlink" Target="https://www.indiabix.com/general-knowledge/physics/discussion-756" TargetMode="External"/><Relationship Id="rId73" Type="http://schemas.openxmlformats.org/officeDocument/2006/relationships/control" Target="activeX/activeX35.xml"/><Relationship Id="rId78" Type="http://schemas.openxmlformats.org/officeDocument/2006/relationships/control" Target="activeX/activeX38.xml"/><Relationship Id="rId81" Type="http://schemas.openxmlformats.org/officeDocument/2006/relationships/control" Target="activeX/activeX41.xml"/><Relationship Id="rId86" Type="http://schemas.openxmlformats.org/officeDocument/2006/relationships/control" Target="activeX/activeX44.xml"/><Relationship Id="rId94" Type="http://schemas.openxmlformats.org/officeDocument/2006/relationships/hyperlink" Target="https://www.indiabix.com/general-knowledge/chemistry/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www.indiabix.com/general-knowledge/biology/discussion-1398" TargetMode="External"/><Relationship Id="rId122" Type="http://schemas.openxmlformats.org/officeDocument/2006/relationships/control" Target="activeX/activeX68.xml"/><Relationship Id="rId130" Type="http://schemas.openxmlformats.org/officeDocument/2006/relationships/hyperlink" Target="https://www.indiabix.com/general-knowledge/basic-general-knowledge/" TargetMode="External"/><Relationship Id="rId135" Type="http://schemas.openxmlformats.org/officeDocument/2006/relationships/control" Target="activeX/activeX77.xml"/><Relationship Id="rId143" Type="http://schemas.openxmlformats.org/officeDocument/2006/relationships/theme" Target="theme/theme1.xml"/><Relationship Id="rId4" Type="http://schemas.openxmlformats.org/officeDocument/2006/relationships/hyperlink" Target="https://www.indiabix.com/" TargetMode="External"/><Relationship Id="rId9" Type="http://schemas.openxmlformats.org/officeDocument/2006/relationships/image" Target="media/image3.png"/><Relationship Id="rId13" Type="http://schemas.openxmlformats.org/officeDocument/2006/relationships/hyperlink" Target="https://www.indiabix.com/verbal-ability/questions-and-answers/" TargetMode="External"/><Relationship Id="rId18" Type="http://schemas.openxmlformats.org/officeDocument/2006/relationships/hyperlink" Target="https://www.indiabix.com/online-test/categories/" TargetMode="External"/><Relationship Id="rId39" Type="http://schemas.openxmlformats.org/officeDocument/2006/relationships/control" Target="activeX/activeX13.xml"/><Relationship Id="rId109" Type="http://schemas.openxmlformats.org/officeDocument/2006/relationships/control" Target="activeX/activeX59.xml"/><Relationship Id="rId34" Type="http://schemas.openxmlformats.org/officeDocument/2006/relationships/hyperlink" Target="https://www.indiabix.com/general-knowledge/basic-general-knowledge/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3.xml"/><Relationship Id="rId76" Type="http://schemas.openxmlformats.org/officeDocument/2006/relationships/hyperlink" Target="https://www.indiabix.com/general-knowledge/sports/" TargetMode="External"/><Relationship Id="rId97" Type="http://schemas.openxmlformats.org/officeDocument/2006/relationships/control" Target="activeX/activeX51.xml"/><Relationship Id="rId104" Type="http://schemas.openxmlformats.org/officeDocument/2006/relationships/control" Target="activeX/activeX56.xml"/><Relationship Id="rId120" Type="http://schemas.openxmlformats.org/officeDocument/2006/relationships/control" Target="activeX/activeX66.xml"/><Relationship Id="rId125" Type="http://schemas.openxmlformats.org/officeDocument/2006/relationships/hyperlink" Target="https://www.indiabix.com/general-knowledge/basic-general-knowledge/discussion-1788" TargetMode="External"/><Relationship Id="rId141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hyperlink" Target="https://www.indiabix.com/general-knowledge/physics/discussion-799" TargetMode="External"/><Relationship Id="rId92" Type="http://schemas.openxmlformats.org/officeDocument/2006/relationships/control" Target="activeX/activeX48.xml"/><Relationship Id="rId2" Type="http://schemas.openxmlformats.org/officeDocument/2006/relationships/settings" Target="settings.xml"/><Relationship Id="rId29" Type="http://schemas.openxmlformats.org/officeDocument/2006/relationships/hyperlink" Target="https://www.indiabix.com/general-knowledge/basic-general-knowledge/discussion-346" TargetMode="External"/><Relationship Id="rId24" Type="http://schemas.openxmlformats.org/officeDocument/2006/relationships/control" Target="activeX/activeX2.xml"/><Relationship Id="rId40" Type="http://schemas.openxmlformats.org/officeDocument/2006/relationships/hyperlink" Target="https://www.indiabix.com/general-knowledge/basic-general-knowledge/" TargetMode="External"/><Relationship Id="rId45" Type="http://schemas.openxmlformats.org/officeDocument/2006/relationships/control" Target="activeX/activeX17.xml"/><Relationship Id="rId66" Type="http://schemas.openxmlformats.org/officeDocument/2006/relationships/control" Target="activeX/activeX30.xml"/><Relationship Id="rId87" Type="http://schemas.openxmlformats.org/officeDocument/2006/relationships/control" Target="activeX/activeX45.xml"/><Relationship Id="rId110" Type="http://schemas.openxmlformats.org/officeDocument/2006/relationships/control" Target="activeX/activeX60.xml"/><Relationship Id="rId115" Type="http://schemas.openxmlformats.org/officeDocument/2006/relationships/control" Target="activeX/activeX63.xml"/><Relationship Id="rId131" Type="http://schemas.openxmlformats.org/officeDocument/2006/relationships/hyperlink" Target="https://www.indiabix.com/general-knowledge/basic-general-knowledge/discussion-1827" TargetMode="External"/><Relationship Id="rId136" Type="http://schemas.openxmlformats.org/officeDocument/2006/relationships/hyperlink" Target="https://www.indiabix.com/general-knowledge/world-geography/" TargetMode="External"/><Relationship Id="rId61" Type="http://schemas.openxmlformats.org/officeDocument/2006/relationships/control" Target="activeX/activeX27.xml"/><Relationship Id="rId82" Type="http://schemas.openxmlformats.org/officeDocument/2006/relationships/hyperlink" Target="https://www.indiabix.com/general-knowledge/technology/" TargetMode="External"/><Relationship Id="rId19" Type="http://schemas.openxmlformats.org/officeDocument/2006/relationships/hyperlink" Target="https://www.indiabix.com/puzzles/number-puzzles/" TargetMode="External"/><Relationship Id="rId14" Type="http://schemas.openxmlformats.org/officeDocument/2006/relationships/hyperlink" Target="https://www.indiabix.com/current-affairs/questions-and-answers/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https://www.indiabix.com/general-knowledge/basic-general-knowledge/discussion-351" TargetMode="External"/><Relationship Id="rId56" Type="http://schemas.openxmlformats.org/officeDocument/2006/relationships/control" Target="activeX/activeX24.xml"/><Relationship Id="rId77" Type="http://schemas.openxmlformats.org/officeDocument/2006/relationships/hyperlink" Target="https://www.indiabix.com/general-knowledge/sports/discussion-993" TargetMode="External"/><Relationship Id="rId100" Type="http://schemas.openxmlformats.org/officeDocument/2006/relationships/hyperlink" Target="https://www.indiabix.com/general-knowledge/biology/" TargetMode="External"/><Relationship Id="rId105" Type="http://schemas.openxmlformats.org/officeDocument/2006/relationships/control" Target="activeX/activeX57.xml"/><Relationship Id="rId126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2226</Words>
  <Characters>12693</Characters>
  <Application>Microsoft Office Word</Application>
  <DocSecurity>0</DocSecurity>
  <Lines>105</Lines>
  <Paragraphs>29</Paragraphs>
  <ScaleCrop>false</ScaleCrop>
  <Company>Deftones</Company>
  <LinksUpToDate>false</LinksUpToDate>
  <CharactersWithSpaces>14890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2019-01-21T17:00:00Z</dcterms:created>
  <dcterms:modified xsi:type="dcterms:W3CDTF">2019-01-21T17:00:00Z</dcterms:modified>
</cp:coreProperties>
</file>