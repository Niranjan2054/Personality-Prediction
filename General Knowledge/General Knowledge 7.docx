
<file path=[Content_Types].xml><?xml version="1.0" encoding="utf-8"?>
<Types xmlns="http://schemas.openxmlformats.org/package/2006/content-types">
  <Override PartName="/word/activeX/activeX8.xml" ContentType="application/vnd.ms-office.activeX+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png" ContentType="image/png"/>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D3E" w:rsidRPr="00AF5D3E" w:rsidRDefault="00AF5D3E" w:rsidP="00AF5D3E">
      <w:pPr>
        <w:spacing w:after="0" w:line="240" w:lineRule="auto"/>
        <w:rPr>
          <w:rFonts w:ascii="Arial" w:eastAsia="Times New Roman" w:hAnsi="Arial" w:cs="Arial"/>
          <w:color w:val="000000"/>
          <w:sz w:val="19"/>
          <w:szCs w:val="19"/>
        </w:rPr>
      </w:pPr>
      <w:r>
        <w:rPr>
          <w:rFonts w:ascii="Arial" w:eastAsia="Times New Roman" w:hAnsi="Arial" w:cs="Arial"/>
          <w:noProof/>
          <w:color w:val="0077CC"/>
          <w:sz w:val="19"/>
          <w:szCs w:val="19"/>
        </w:rPr>
        <w:drawing>
          <wp:inline distT="0" distB="0" distL="0" distR="0">
            <wp:extent cx="1989455" cy="592455"/>
            <wp:effectExtent l="19050" t="0" r="0" b="0"/>
            <wp:docPr id="1" name="Picture 1" descr="IndiaBIX.C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BIX.Com">
                      <a:hlinkClick r:id="rId5"/>
                    </pic:cNvPr>
                    <pic:cNvPicPr>
                      <a:picLocks noChangeAspect="1" noChangeArrowheads="1"/>
                    </pic:cNvPicPr>
                  </pic:nvPicPr>
                  <pic:blipFill>
                    <a:blip r:embed="rId6"/>
                    <a:srcRect/>
                    <a:stretch>
                      <a:fillRect/>
                    </a:stretch>
                  </pic:blipFill>
                  <pic:spPr bwMode="auto">
                    <a:xfrm>
                      <a:off x="0" y="0"/>
                      <a:ext cx="1989455" cy="592455"/>
                    </a:xfrm>
                    <a:prstGeom prst="rect">
                      <a:avLst/>
                    </a:prstGeom>
                    <a:noFill/>
                    <a:ln w="9525">
                      <a:noFill/>
                      <a:miter lim="800000"/>
                      <a:headEnd/>
                      <a:tailEnd/>
                    </a:ln>
                  </pic:spPr>
                </pic:pic>
              </a:graphicData>
            </a:graphic>
          </wp:inline>
        </w:drawing>
      </w:r>
    </w:p>
    <w:p w:rsidR="00AF5D3E" w:rsidRPr="00AF5D3E" w:rsidRDefault="00AF5D3E" w:rsidP="00AF5D3E">
      <w:pPr>
        <w:pBdr>
          <w:bottom w:val="single" w:sz="6" w:space="1" w:color="auto"/>
        </w:pBdr>
        <w:spacing w:after="0" w:line="240" w:lineRule="auto"/>
        <w:jc w:val="center"/>
        <w:rPr>
          <w:rFonts w:ascii="Arial" w:eastAsia="Times New Roman" w:hAnsi="Arial" w:cs="Arial"/>
          <w:vanish/>
          <w:sz w:val="16"/>
          <w:szCs w:val="16"/>
        </w:rPr>
      </w:pPr>
      <w:r w:rsidRPr="00AF5D3E">
        <w:rPr>
          <w:rFonts w:ascii="Arial" w:eastAsia="Times New Roman" w:hAnsi="Arial" w:cs="Arial"/>
          <w:vanish/>
          <w:sz w:val="16"/>
          <w:szCs w:val="16"/>
        </w:rPr>
        <w:t>Top of Form</w:t>
      </w:r>
    </w:p>
    <w:p w:rsidR="00AF5D3E" w:rsidRPr="00AF5D3E" w:rsidRDefault="00AF5D3E" w:rsidP="00AF5D3E">
      <w:pPr>
        <w:spacing w:after="0" w:line="240" w:lineRule="auto"/>
        <w:jc w:val="right"/>
        <w:rPr>
          <w:rFonts w:ascii="Arial" w:eastAsia="Times New Roman" w:hAnsi="Arial" w:cs="Arial"/>
          <w:color w:val="000000"/>
          <w:sz w:val="19"/>
          <w:szCs w:val="19"/>
        </w:rPr>
      </w:pPr>
      <w:r w:rsidRPr="00AF5D3E">
        <w:rPr>
          <w:rFonts w:ascii="Arial" w:eastAsia="Times New Roman" w:hAnsi="Arial" w:cs="Arial"/>
          <w:color w:val="000000"/>
          <w:sz w:val="19"/>
          <w:szCs w:val="19"/>
        </w:rPr>
        <w:t> </w:t>
      </w:r>
    </w:p>
    <w:p w:rsidR="00AF5D3E" w:rsidRPr="00AF5D3E" w:rsidRDefault="00AF5D3E" w:rsidP="00AF5D3E">
      <w:pPr>
        <w:spacing w:after="0" w:line="240" w:lineRule="auto"/>
        <w:jc w:val="right"/>
        <w:rPr>
          <w:rFonts w:ascii="Arial" w:eastAsia="Times New Roman" w:hAnsi="Arial" w:cs="Arial"/>
          <w:color w:val="000000"/>
          <w:sz w:val="19"/>
          <w:szCs w:val="19"/>
        </w:rPr>
      </w:pPr>
      <w:r w:rsidRPr="00AF5D3E">
        <w:rPr>
          <w:rFonts w:ascii="Arial" w:eastAsia="Times New Roman" w:hAnsi="Arial" w:cs="Arial"/>
          <w:color w:val="000000"/>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5" type="#_x0000_t75" style="width:64pt;height:20pt" o:ole="">
            <v:imagedata r:id="rId7" o:title=""/>
          </v:shape>
          <w:control r:id="rId8" w:name="DefaultOcxName" w:shapeid="_x0000_i1275"/>
        </w:object>
      </w:r>
    </w:p>
    <w:p w:rsidR="00AF5D3E" w:rsidRPr="00AF5D3E" w:rsidRDefault="00AF5D3E" w:rsidP="00AF5D3E">
      <w:pPr>
        <w:pBdr>
          <w:top w:val="single" w:sz="6" w:space="1" w:color="auto"/>
        </w:pBdr>
        <w:spacing w:after="0" w:line="240" w:lineRule="auto"/>
        <w:jc w:val="center"/>
        <w:rPr>
          <w:rFonts w:ascii="Arial" w:eastAsia="Times New Roman" w:hAnsi="Arial" w:cs="Arial"/>
          <w:vanish/>
          <w:sz w:val="16"/>
          <w:szCs w:val="16"/>
        </w:rPr>
      </w:pPr>
      <w:r w:rsidRPr="00AF5D3E">
        <w:rPr>
          <w:rFonts w:ascii="Arial" w:eastAsia="Times New Roman" w:hAnsi="Arial" w:cs="Arial"/>
          <w:vanish/>
          <w:sz w:val="16"/>
          <w:szCs w:val="16"/>
        </w:rPr>
        <w:t>Bottom of Form</w:t>
      </w:r>
    </w:p>
    <w:p w:rsidR="00AF5D3E" w:rsidRPr="00AF5D3E" w:rsidRDefault="00AF5D3E" w:rsidP="00AF5D3E">
      <w:pPr>
        <w:spacing w:after="0" w:line="240" w:lineRule="auto"/>
        <w:rPr>
          <w:rFonts w:ascii="Arial" w:eastAsia="Times New Roman" w:hAnsi="Arial" w:cs="Arial"/>
          <w:color w:val="000000"/>
          <w:sz w:val="19"/>
          <w:szCs w:val="19"/>
        </w:rPr>
      </w:pPr>
      <w:r>
        <w:rPr>
          <w:rFonts w:ascii="Arial" w:eastAsia="Times New Roman" w:hAnsi="Arial" w:cs="Arial"/>
          <w:b/>
          <w:bCs/>
          <w:noProof/>
          <w:color w:val="FFFFFF"/>
          <w:sz w:val="17"/>
          <w:szCs w:val="17"/>
        </w:rPr>
        <w:drawing>
          <wp:inline distT="0" distB="0" distL="0" distR="0">
            <wp:extent cx="321945" cy="262255"/>
            <wp:effectExtent l="0" t="0" r="0" b="0"/>
            <wp:docPr id="2" name="Picture 2" descr="Menu">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nu">
                      <a:hlinkClick r:id="rId9"/>
                    </pic:cNvPr>
                    <pic:cNvPicPr>
                      <a:picLocks noChangeAspect="1" noChangeArrowheads="1"/>
                    </pic:cNvPicPr>
                  </pic:nvPicPr>
                  <pic:blipFill>
                    <a:blip r:embed="rId10"/>
                    <a:srcRect/>
                    <a:stretch>
                      <a:fillRect/>
                    </a:stretch>
                  </pic:blipFill>
                  <pic:spPr bwMode="auto">
                    <a:xfrm>
                      <a:off x="0" y="0"/>
                      <a:ext cx="321945" cy="262255"/>
                    </a:xfrm>
                    <a:prstGeom prst="rect">
                      <a:avLst/>
                    </a:prstGeom>
                    <a:noFill/>
                    <a:ln w="9525">
                      <a:noFill/>
                      <a:miter lim="800000"/>
                      <a:headEnd/>
                      <a:tailEnd/>
                    </a:ln>
                  </pic:spPr>
                </pic:pic>
              </a:graphicData>
            </a:graphic>
          </wp:inline>
        </w:drawing>
      </w:r>
      <w:hyperlink r:id="rId11" w:history="1">
        <w:r w:rsidRPr="00AF5D3E">
          <w:rPr>
            <w:rFonts w:ascii="Arial" w:eastAsia="Times New Roman" w:hAnsi="Arial" w:cs="Arial"/>
            <w:b/>
            <w:bCs/>
            <w:color w:val="FFFFFF"/>
            <w:sz w:val="17"/>
            <w:u w:val="single"/>
          </w:rPr>
          <w:t>Home</w:t>
        </w:r>
      </w:hyperlink>
      <w:hyperlink r:id="rId12" w:history="1">
        <w:r w:rsidRPr="00AF5D3E">
          <w:rPr>
            <w:rFonts w:ascii="Arial" w:eastAsia="Times New Roman" w:hAnsi="Arial" w:cs="Arial"/>
            <w:b/>
            <w:bCs/>
            <w:color w:val="FFFFFF"/>
            <w:sz w:val="17"/>
            <w:u w:val="single"/>
          </w:rPr>
          <w:t>Aptitude</w:t>
        </w:r>
      </w:hyperlink>
      <w:hyperlink r:id="rId13" w:tooltip="Logical Reasoning" w:history="1">
        <w:r w:rsidRPr="00AF5D3E">
          <w:rPr>
            <w:rFonts w:ascii="Arial" w:eastAsia="Times New Roman" w:hAnsi="Arial" w:cs="Arial"/>
            <w:b/>
            <w:bCs/>
            <w:color w:val="FFFFFF"/>
            <w:sz w:val="17"/>
            <w:u w:val="single"/>
          </w:rPr>
          <w:t>Logical</w:t>
        </w:r>
      </w:hyperlink>
      <w:hyperlink r:id="rId14" w:tooltip="Verbal Ability" w:history="1">
        <w:r w:rsidRPr="00AF5D3E">
          <w:rPr>
            <w:rFonts w:ascii="Arial" w:eastAsia="Times New Roman" w:hAnsi="Arial" w:cs="Arial"/>
            <w:b/>
            <w:bCs/>
            <w:color w:val="FFFFFF"/>
            <w:sz w:val="17"/>
            <w:u w:val="single"/>
          </w:rPr>
          <w:t>Verbal</w:t>
        </w:r>
      </w:hyperlink>
      <w:hyperlink r:id="rId15" w:history="1">
        <w:r w:rsidRPr="00AF5D3E">
          <w:rPr>
            <w:rFonts w:ascii="Arial" w:eastAsia="Times New Roman" w:hAnsi="Arial" w:cs="Arial"/>
            <w:b/>
            <w:bCs/>
            <w:color w:val="FFFFFF"/>
            <w:sz w:val="17"/>
            <w:u w:val="single"/>
          </w:rPr>
          <w:t>Current Affairs</w:t>
        </w:r>
      </w:hyperlink>
      <w:hyperlink r:id="rId16" w:tooltip="General Knowldege Questions and Answers" w:history="1">
        <w:r w:rsidRPr="00AF5D3E">
          <w:rPr>
            <w:rFonts w:ascii="Arial" w:eastAsia="Times New Roman" w:hAnsi="Arial" w:cs="Arial"/>
            <w:b/>
            <w:bCs/>
            <w:color w:val="FFFFFF"/>
            <w:sz w:val="17"/>
            <w:u w:val="single"/>
          </w:rPr>
          <w:t>GK</w:t>
        </w:r>
      </w:hyperlink>
      <w:hyperlink r:id="rId17" w:history="1">
        <w:r w:rsidRPr="00AF5D3E">
          <w:rPr>
            <w:rFonts w:ascii="Arial" w:eastAsia="Times New Roman" w:hAnsi="Arial" w:cs="Arial"/>
            <w:b/>
            <w:bCs/>
            <w:color w:val="FFFFFF"/>
            <w:sz w:val="17"/>
            <w:u w:val="single"/>
          </w:rPr>
          <w:t>Engineering</w:t>
        </w:r>
      </w:hyperlink>
      <w:hyperlink r:id="rId18" w:history="1">
        <w:r w:rsidRPr="00AF5D3E">
          <w:rPr>
            <w:rFonts w:ascii="Arial" w:eastAsia="Times New Roman" w:hAnsi="Arial" w:cs="Arial"/>
            <w:b/>
            <w:bCs/>
            <w:color w:val="FFFFFF"/>
            <w:sz w:val="17"/>
            <w:u w:val="single"/>
          </w:rPr>
          <w:t>Interview</w:t>
        </w:r>
      </w:hyperlink>
      <w:hyperlink r:id="rId19" w:tooltip="Online Tests" w:history="1">
        <w:r w:rsidRPr="00AF5D3E">
          <w:rPr>
            <w:rFonts w:ascii="Arial" w:eastAsia="Times New Roman" w:hAnsi="Arial" w:cs="Arial"/>
            <w:b/>
            <w:bCs/>
            <w:color w:val="FFFFFF"/>
            <w:sz w:val="17"/>
          </w:rPr>
          <w:t>Online </w:t>
        </w:r>
        <w:r w:rsidRPr="00AF5D3E">
          <w:rPr>
            <w:rFonts w:ascii="Arial" w:eastAsia="Times New Roman" w:hAnsi="Arial" w:cs="Arial"/>
            <w:b/>
            <w:bCs/>
            <w:color w:val="FFFFFF"/>
            <w:sz w:val="17"/>
            <w:u w:val="single"/>
          </w:rPr>
          <w:t>Tests</w:t>
        </w:r>
      </w:hyperlink>
      <w:hyperlink r:id="rId20" w:history="1">
        <w:r w:rsidRPr="00AF5D3E">
          <w:rPr>
            <w:rFonts w:ascii="Arial" w:eastAsia="Times New Roman" w:hAnsi="Arial" w:cs="Arial"/>
            <w:b/>
            <w:bCs/>
            <w:color w:val="FFFFFF"/>
            <w:sz w:val="17"/>
            <w:u w:val="single"/>
          </w:rPr>
          <w:t>Puzzles</w:t>
        </w:r>
      </w:hyperlink>
    </w:p>
    <w:p w:rsidR="00AF5D3E" w:rsidRPr="00AF5D3E" w:rsidRDefault="00AF5D3E" w:rsidP="00AF5D3E">
      <w:pPr>
        <w:spacing w:after="0" w:line="240" w:lineRule="auto"/>
        <w:outlineLvl w:val="0"/>
        <w:rPr>
          <w:rFonts w:ascii="Arial" w:eastAsia="Times New Roman" w:hAnsi="Arial" w:cs="Arial"/>
          <w:b/>
          <w:bCs/>
          <w:color w:val="666666"/>
          <w:kern w:val="36"/>
          <w:sz w:val="23"/>
          <w:szCs w:val="23"/>
        </w:rPr>
      </w:pPr>
      <w:r w:rsidRPr="00AF5D3E">
        <w:rPr>
          <w:rFonts w:ascii="Arial" w:eastAsia="Times New Roman" w:hAnsi="Arial" w:cs="Arial"/>
          <w:b/>
          <w:bCs/>
          <w:color w:val="666666"/>
          <w:kern w:val="36"/>
          <w:sz w:val="23"/>
          <w:szCs w:val="23"/>
        </w:rPr>
        <w:t>Online General Knowledge Test :: </w:t>
      </w:r>
      <w:r w:rsidRPr="00AF5D3E">
        <w:rPr>
          <w:rFonts w:ascii="Arial" w:eastAsia="Times New Roman" w:hAnsi="Arial" w:cs="Arial"/>
          <w:b/>
          <w:bCs/>
          <w:color w:val="5EAC1A"/>
          <w:kern w:val="36"/>
          <w:sz w:val="23"/>
        </w:rPr>
        <w:t>General Knowledge Test 7</w:t>
      </w:r>
    </w:p>
    <w:p w:rsidR="00AF5D3E" w:rsidRPr="00AF5D3E" w:rsidRDefault="00AF5D3E" w:rsidP="00AF5D3E">
      <w:pPr>
        <w:shd w:val="clear" w:color="auto" w:fill="F9F9F9"/>
        <w:spacing w:after="0" w:line="240" w:lineRule="auto"/>
        <w:rPr>
          <w:rFonts w:ascii="Arial" w:eastAsia="Times New Roman" w:hAnsi="Arial" w:cs="Arial"/>
          <w:color w:val="5EAC1A"/>
          <w:sz w:val="19"/>
          <w:szCs w:val="19"/>
        </w:rPr>
      </w:pPr>
      <w:hyperlink r:id="rId21" w:history="1">
        <w:r w:rsidRPr="00AF5D3E">
          <w:rPr>
            <w:rFonts w:ascii="Arial" w:eastAsia="Times New Roman" w:hAnsi="Arial" w:cs="Arial"/>
            <w:color w:val="0077CC"/>
            <w:sz w:val="19"/>
            <w:u w:val="single"/>
          </w:rPr>
          <w:t>Home</w:t>
        </w:r>
      </w:hyperlink>
      <w:r w:rsidRPr="00AF5D3E">
        <w:rPr>
          <w:rFonts w:ascii="Arial" w:eastAsia="Times New Roman" w:hAnsi="Arial" w:cs="Arial"/>
          <w:color w:val="5EAC1A"/>
          <w:sz w:val="19"/>
          <w:szCs w:val="19"/>
        </w:rPr>
        <w:t> » </w:t>
      </w:r>
      <w:hyperlink r:id="rId22" w:history="1">
        <w:r w:rsidRPr="00AF5D3E">
          <w:rPr>
            <w:rFonts w:ascii="Arial" w:eastAsia="Times New Roman" w:hAnsi="Arial" w:cs="Arial"/>
            <w:color w:val="0077CC"/>
            <w:sz w:val="19"/>
            <w:u w:val="single"/>
          </w:rPr>
          <w:t>Online Test</w:t>
        </w:r>
      </w:hyperlink>
      <w:r w:rsidRPr="00AF5D3E">
        <w:rPr>
          <w:rFonts w:ascii="Arial" w:eastAsia="Times New Roman" w:hAnsi="Arial" w:cs="Arial"/>
          <w:color w:val="5EAC1A"/>
          <w:sz w:val="19"/>
          <w:szCs w:val="19"/>
        </w:rPr>
        <w:t> » </w:t>
      </w:r>
      <w:hyperlink r:id="rId23" w:history="1">
        <w:r w:rsidRPr="00AF5D3E">
          <w:rPr>
            <w:rFonts w:ascii="Arial" w:eastAsia="Times New Roman" w:hAnsi="Arial" w:cs="Arial"/>
            <w:color w:val="0077CC"/>
            <w:sz w:val="19"/>
            <w:u w:val="single"/>
          </w:rPr>
          <w:t>Online General Knowledge Test</w:t>
        </w:r>
      </w:hyperlink>
      <w:r w:rsidRPr="00AF5D3E">
        <w:rPr>
          <w:rFonts w:ascii="Arial" w:eastAsia="Times New Roman" w:hAnsi="Arial" w:cs="Arial"/>
          <w:color w:val="5EAC1A"/>
          <w:sz w:val="19"/>
          <w:szCs w:val="19"/>
        </w:rPr>
        <w:t> » General Knowledge Test 7</w:t>
      </w:r>
    </w:p>
    <w:p w:rsidR="00AF5D3E" w:rsidRPr="00AF5D3E" w:rsidRDefault="00AF5D3E" w:rsidP="00AF5D3E">
      <w:pPr>
        <w:spacing w:before="133" w:after="133" w:line="240" w:lineRule="auto"/>
        <w:rPr>
          <w:ins w:id="0" w:author="Unknown"/>
          <w:rFonts w:ascii="Arial" w:eastAsia="Times New Roman" w:hAnsi="Arial" w:cs="Arial"/>
          <w:color w:val="000000"/>
          <w:sz w:val="19"/>
          <w:szCs w:val="19"/>
        </w:rPr>
      </w:pPr>
      <w:ins w:id="1" w:author="Unknown">
        <w:r w:rsidRPr="00AF5D3E">
          <w:rPr>
            <w:rFonts w:ascii="Arial" w:eastAsia="Times New Roman" w:hAnsi="Arial" w:cs="Arial"/>
            <w:color w:val="000000"/>
            <w:sz w:val="19"/>
            <w:szCs w:val="19"/>
          </w:rPr>
          <w:pict>
            <v:rect id="_x0000_i1027" style="width:0;height:1.35pt" o:hralign="center" o:hrstd="t" o:hrnoshade="t" o:hr="t" fillcolor="#ddd" stroked="f"/>
          </w:pict>
        </w:r>
      </w:ins>
    </w:p>
    <w:tbl>
      <w:tblPr>
        <w:tblW w:w="5000" w:type="pct"/>
        <w:tblCellSpacing w:w="0" w:type="dxa"/>
        <w:tblBorders>
          <w:top w:val="single" w:sz="12" w:space="0" w:color="DDF8C2"/>
          <w:left w:val="single" w:sz="12" w:space="0" w:color="DDF8C2"/>
          <w:bottom w:val="single" w:sz="12" w:space="0" w:color="DDF8C2"/>
          <w:right w:val="single" w:sz="12" w:space="0" w:color="DDF8C2"/>
        </w:tblBorders>
        <w:shd w:val="clear" w:color="auto" w:fill="FAFAFA"/>
        <w:tblCellMar>
          <w:top w:w="48" w:type="dxa"/>
          <w:left w:w="48" w:type="dxa"/>
          <w:bottom w:w="48" w:type="dxa"/>
          <w:right w:w="48" w:type="dxa"/>
        </w:tblCellMar>
        <w:tblLook w:val="04A0"/>
      </w:tblPr>
      <w:tblGrid>
        <w:gridCol w:w="8442"/>
        <w:gridCol w:w="149"/>
        <w:gridCol w:w="925"/>
      </w:tblGrid>
      <w:tr w:rsidR="00AF5D3E" w:rsidRPr="00AF5D3E" w:rsidTr="00AF5D3E">
        <w:trPr>
          <w:tblCellSpacing w:w="0" w:type="dxa"/>
        </w:trPr>
        <w:tc>
          <w:tcPr>
            <w:tcW w:w="0" w:type="auto"/>
            <w:gridSpan w:val="3"/>
            <w:shd w:val="clear" w:color="auto" w:fill="DDF8C2"/>
            <w:vAlign w:val="center"/>
            <w:hideMark/>
          </w:tcPr>
          <w:p w:rsidR="00AF5D3E" w:rsidRPr="00AF5D3E" w:rsidRDefault="00AF5D3E" w:rsidP="00AF5D3E">
            <w:pPr>
              <w:spacing w:after="0" w:line="240" w:lineRule="auto"/>
              <w:jc w:val="center"/>
              <w:rPr>
                <w:rFonts w:ascii="Arial" w:eastAsia="Times New Roman" w:hAnsi="Arial" w:cs="Arial"/>
                <w:sz w:val="19"/>
                <w:szCs w:val="19"/>
              </w:rPr>
            </w:pPr>
            <w:r w:rsidRPr="00AF5D3E">
              <w:rPr>
                <w:rFonts w:ascii="Arial" w:eastAsia="Times New Roman" w:hAnsi="Arial" w:cs="Arial"/>
                <w:b/>
                <w:bCs/>
                <w:sz w:val="19"/>
                <w:szCs w:val="19"/>
              </w:rPr>
              <w:t>Marks : 0/20</w:t>
            </w:r>
          </w:p>
        </w:tc>
      </w:tr>
      <w:tr w:rsidR="00AF5D3E" w:rsidRPr="00AF5D3E" w:rsidTr="00AF5D3E">
        <w:trPr>
          <w:tblCellSpacing w:w="0" w:type="dxa"/>
        </w:trPr>
        <w:tc>
          <w:tcPr>
            <w:tcW w:w="0" w:type="auto"/>
            <w:shd w:val="clear" w:color="auto" w:fill="FAFAFA"/>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Total number of questions</w:t>
            </w:r>
          </w:p>
        </w:tc>
        <w:tc>
          <w:tcPr>
            <w:tcW w:w="50" w:type="pct"/>
            <w:shd w:val="clear" w:color="auto" w:fill="FAFAFA"/>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w:t>
            </w:r>
          </w:p>
        </w:tc>
        <w:tc>
          <w:tcPr>
            <w:tcW w:w="500" w:type="pct"/>
            <w:shd w:val="clear" w:color="auto" w:fill="FAFAFA"/>
            <w:noWrap/>
            <w:tcMar>
              <w:top w:w="48" w:type="dxa"/>
              <w:left w:w="48" w:type="dxa"/>
              <w:bottom w:w="48" w:type="dxa"/>
              <w:right w:w="533" w:type="dxa"/>
            </w:tcMar>
            <w:vAlign w:val="center"/>
            <w:hideMark/>
          </w:tcPr>
          <w:p w:rsidR="00AF5D3E" w:rsidRPr="00AF5D3E" w:rsidRDefault="00AF5D3E" w:rsidP="00AF5D3E">
            <w:pPr>
              <w:spacing w:after="0" w:line="240" w:lineRule="auto"/>
              <w:jc w:val="right"/>
              <w:rPr>
                <w:rFonts w:ascii="Arial" w:eastAsia="Times New Roman" w:hAnsi="Arial" w:cs="Arial"/>
                <w:sz w:val="19"/>
                <w:szCs w:val="19"/>
              </w:rPr>
            </w:pPr>
            <w:r w:rsidRPr="00AF5D3E">
              <w:rPr>
                <w:rFonts w:ascii="Arial" w:eastAsia="Times New Roman" w:hAnsi="Arial" w:cs="Arial"/>
                <w:b/>
                <w:bCs/>
                <w:sz w:val="19"/>
                <w:szCs w:val="19"/>
              </w:rPr>
              <w:t>20</w:t>
            </w:r>
          </w:p>
        </w:tc>
      </w:tr>
      <w:tr w:rsidR="00AF5D3E" w:rsidRPr="00AF5D3E" w:rsidTr="00AF5D3E">
        <w:trPr>
          <w:tblCellSpacing w:w="0" w:type="dxa"/>
        </w:trPr>
        <w:tc>
          <w:tcPr>
            <w:tcW w:w="0" w:type="auto"/>
            <w:shd w:val="clear" w:color="auto" w:fill="FAFAFA"/>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Number of answered questions</w:t>
            </w:r>
          </w:p>
        </w:tc>
        <w:tc>
          <w:tcPr>
            <w:tcW w:w="50" w:type="pct"/>
            <w:shd w:val="clear" w:color="auto" w:fill="FAFAFA"/>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w:t>
            </w:r>
          </w:p>
        </w:tc>
        <w:tc>
          <w:tcPr>
            <w:tcW w:w="0" w:type="auto"/>
            <w:shd w:val="clear" w:color="auto" w:fill="FAFAFA"/>
            <w:tcMar>
              <w:top w:w="48" w:type="dxa"/>
              <w:left w:w="48" w:type="dxa"/>
              <w:bottom w:w="48" w:type="dxa"/>
              <w:right w:w="533" w:type="dxa"/>
            </w:tcMar>
            <w:vAlign w:val="center"/>
            <w:hideMark/>
          </w:tcPr>
          <w:p w:rsidR="00AF5D3E" w:rsidRPr="00AF5D3E" w:rsidRDefault="00AF5D3E" w:rsidP="00AF5D3E">
            <w:pPr>
              <w:spacing w:after="0" w:line="240" w:lineRule="auto"/>
              <w:jc w:val="right"/>
              <w:rPr>
                <w:rFonts w:ascii="Arial" w:eastAsia="Times New Roman" w:hAnsi="Arial" w:cs="Arial"/>
                <w:sz w:val="19"/>
                <w:szCs w:val="19"/>
              </w:rPr>
            </w:pPr>
            <w:r w:rsidRPr="00AF5D3E">
              <w:rPr>
                <w:rFonts w:ascii="Arial" w:eastAsia="Times New Roman" w:hAnsi="Arial" w:cs="Arial"/>
                <w:b/>
                <w:bCs/>
                <w:sz w:val="19"/>
                <w:szCs w:val="19"/>
              </w:rPr>
              <w:t>0</w:t>
            </w:r>
          </w:p>
        </w:tc>
      </w:tr>
      <w:tr w:rsidR="00AF5D3E" w:rsidRPr="00AF5D3E" w:rsidTr="00AF5D3E">
        <w:trPr>
          <w:tblCellSpacing w:w="0" w:type="dxa"/>
        </w:trPr>
        <w:tc>
          <w:tcPr>
            <w:tcW w:w="0" w:type="auto"/>
            <w:shd w:val="clear" w:color="auto" w:fill="FAFAFA"/>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Number of unanswered questions</w:t>
            </w:r>
          </w:p>
        </w:tc>
        <w:tc>
          <w:tcPr>
            <w:tcW w:w="50" w:type="pct"/>
            <w:shd w:val="clear" w:color="auto" w:fill="FAFAFA"/>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w:t>
            </w:r>
          </w:p>
        </w:tc>
        <w:tc>
          <w:tcPr>
            <w:tcW w:w="0" w:type="auto"/>
            <w:shd w:val="clear" w:color="auto" w:fill="FAFAFA"/>
            <w:tcMar>
              <w:top w:w="48" w:type="dxa"/>
              <w:left w:w="48" w:type="dxa"/>
              <w:bottom w:w="48" w:type="dxa"/>
              <w:right w:w="533" w:type="dxa"/>
            </w:tcMar>
            <w:vAlign w:val="center"/>
            <w:hideMark/>
          </w:tcPr>
          <w:p w:rsidR="00AF5D3E" w:rsidRPr="00AF5D3E" w:rsidRDefault="00AF5D3E" w:rsidP="00AF5D3E">
            <w:pPr>
              <w:spacing w:after="0" w:line="240" w:lineRule="auto"/>
              <w:jc w:val="right"/>
              <w:rPr>
                <w:rFonts w:ascii="Arial" w:eastAsia="Times New Roman" w:hAnsi="Arial" w:cs="Arial"/>
                <w:sz w:val="19"/>
                <w:szCs w:val="19"/>
              </w:rPr>
            </w:pPr>
            <w:r w:rsidRPr="00AF5D3E">
              <w:rPr>
                <w:rFonts w:ascii="Arial" w:eastAsia="Times New Roman" w:hAnsi="Arial" w:cs="Arial"/>
                <w:b/>
                <w:bCs/>
                <w:sz w:val="19"/>
                <w:szCs w:val="19"/>
              </w:rPr>
              <w:t>20</w:t>
            </w:r>
          </w:p>
        </w:tc>
      </w:tr>
    </w:tbl>
    <w:p w:rsidR="00AF5D3E" w:rsidRPr="00AF5D3E" w:rsidRDefault="00AF5D3E" w:rsidP="00AF5D3E">
      <w:pPr>
        <w:spacing w:after="0" w:line="240" w:lineRule="auto"/>
        <w:rPr>
          <w:ins w:id="2" w:author="Unknown"/>
          <w:rFonts w:ascii="Arial" w:eastAsia="Times New Roman" w:hAnsi="Arial" w:cs="Arial"/>
          <w:color w:val="000000"/>
          <w:sz w:val="19"/>
          <w:szCs w:val="19"/>
        </w:rPr>
      </w:pPr>
      <w:ins w:id="3" w:author="Unknown">
        <w:r w:rsidRPr="00AF5D3E">
          <w:rPr>
            <w:rFonts w:ascii="Arial" w:eastAsia="Times New Roman" w:hAnsi="Arial" w:cs="Arial"/>
            <w:color w:val="000000"/>
            <w:sz w:val="19"/>
            <w:szCs w:val="19"/>
          </w:rPr>
          <w:br/>
        </w:r>
      </w:ins>
    </w:p>
    <w:p w:rsidR="00AF5D3E" w:rsidRPr="00AF5D3E" w:rsidRDefault="00AF5D3E" w:rsidP="00AF5D3E">
      <w:pPr>
        <w:spacing w:after="0" w:line="240" w:lineRule="auto"/>
        <w:outlineLvl w:val="2"/>
        <w:rPr>
          <w:ins w:id="4" w:author="Unknown"/>
          <w:rFonts w:ascii="Arial" w:eastAsia="Times New Roman" w:hAnsi="Arial" w:cs="Arial"/>
          <w:b/>
          <w:bCs/>
          <w:color w:val="5EAC1A"/>
          <w:sz w:val="20"/>
          <w:szCs w:val="20"/>
        </w:rPr>
      </w:pPr>
      <w:ins w:id="5" w:author="Unknown">
        <w:r w:rsidRPr="00AF5D3E">
          <w:rPr>
            <w:rFonts w:ascii="Arial" w:eastAsia="Times New Roman" w:hAnsi="Arial" w:cs="Arial"/>
            <w:b/>
            <w:bCs/>
            <w:color w:val="5EAC1A"/>
            <w:sz w:val="20"/>
            <w:szCs w:val="20"/>
          </w:rPr>
          <w:t>Test Review : View answers and explanation for this test.</w:t>
        </w:r>
      </w:ins>
    </w:p>
    <w:p w:rsidR="00AF5D3E" w:rsidRPr="00AF5D3E" w:rsidRDefault="00AF5D3E" w:rsidP="00AF5D3E">
      <w:pPr>
        <w:spacing w:before="133" w:after="133" w:line="240" w:lineRule="auto"/>
        <w:rPr>
          <w:ins w:id="6" w:author="Unknown"/>
          <w:rFonts w:ascii="Arial" w:eastAsia="Times New Roman" w:hAnsi="Arial" w:cs="Arial"/>
          <w:color w:val="000000"/>
          <w:sz w:val="19"/>
          <w:szCs w:val="19"/>
        </w:rPr>
      </w:pPr>
      <w:ins w:id="7" w:author="Unknown">
        <w:r w:rsidRPr="00AF5D3E">
          <w:rPr>
            <w:rFonts w:ascii="Arial" w:eastAsia="Times New Roman" w:hAnsi="Arial" w:cs="Arial"/>
            <w:color w:val="000000"/>
            <w:sz w:val="19"/>
            <w:szCs w:val="19"/>
          </w:rPr>
          <w:pict>
            <v:rect id="_x0000_i1028" style="width:0;height:1.35pt" o:hralign="center" o:hrstd="t" o:hrnoshade="t" o:hr="t" fillcolor="#ddd" stroked="f"/>
          </w:pict>
        </w:r>
      </w:ins>
    </w:p>
    <w:tbl>
      <w:tblPr>
        <w:tblW w:w="5000" w:type="pct"/>
        <w:tblCellSpacing w:w="0" w:type="dxa"/>
        <w:tblCellMar>
          <w:left w:w="0" w:type="dxa"/>
          <w:right w:w="0" w:type="dxa"/>
        </w:tblCellMar>
        <w:tblLook w:val="04A0"/>
      </w:tblPr>
      <w:tblGrid>
        <w:gridCol w:w="333"/>
        <w:gridCol w:w="9027"/>
      </w:tblGrid>
      <w:tr w:rsidR="00AF5D3E" w:rsidRPr="00AF5D3E" w:rsidTr="00AF5D3E">
        <w:trPr>
          <w:tblCellSpacing w:w="0" w:type="dxa"/>
        </w:trPr>
        <w:tc>
          <w:tcPr>
            <w:tcW w:w="333" w:type="dxa"/>
            <w:vMerge w:val="restart"/>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1.</w:t>
            </w:r>
          </w:p>
        </w:tc>
        <w:tc>
          <w:tcPr>
            <w:tcW w:w="0" w:type="auto"/>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The zamindari in Mughal India was not</w:t>
            </w:r>
          </w:p>
        </w:tc>
      </w:tr>
      <w:tr w:rsidR="00AF5D3E" w:rsidRPr="00AF5D3E" w:rsidTr="00AF5D3E">
        <w:trPr>
          <w:tblCellSpacing w:w="0" w:type="dxa"/>
        </w:trPr>
        <w:tc>
          <w:tcPr>
            <w:tcW w:w="0" w:type="auto"/>
            <w:vMerge/>
            <w:vAlign w:val="center"/>
            <w:hideMark/>
          </w:tcPr>
          <w:p w:rsidR="00AF5D3E" w:rsidRPr="00AF5D3E" w:rsidRDefault="00AF5D3E" w:rsidP="00AF5D3E">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74" type="#_x0000_t75" style="width:20pt;height:16pt" o:ole="">
                        <v:imagedata r:id="rId24" o:title=""/>
                      </v:shape>
                      <w:control r:id="rId25" w:name="DefaultOcxName1" w:shapeid="_x0000_i1274"/>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289"/>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 saleable right</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73" type="#_x0000_t75" style="width:20pt;height:16pt" o:ole="">
                        <v:imagedata r:id="rId24" o:title=""/>
                      </v:shape>
                      <w:control r:id="rId26" w:name="DefaultOcxName2" w:shapeid="_x0000_i1273"/>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45"/>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hereditary</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72" type="#_x0000_t75" style="width:20pt;height:16pt" o:ole="">
                        <v:imagedata r:id="rId24" o:title=""/>
                      </v:shape>
                      <w:control r:id="rId27" w:name="DefaultOcxName3" w:shapeid="_x0000_i1272"/>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490"/>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ownership of land</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71" type="#_x0000_t75" style="width:20pt;height:16pt" o:ole="">
                        <v:imagedata r:id="rId24" o:title=""/>
                      </v:shape>
                      <w:control r:id="rId28" w:name="DefaultOcxName4" w:shapeid="_x0000_i1271"/>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10"/>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morgageable</w:t>
                        </w:r>
                      </w:p>
                    </w:tc>
                  </w:tr>
                </w:tbl>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Your Answer:</w:t>
            </w:r>
            <w:r w:rsidRPr="00AF5D3E">
              <w:rPr>
                <w:rFonts w:ascii="Arial" w:eastAsia="Times New Roman" w:hAnsi="Arial" w:cs="Arial"/>
                <w:sz w:val="19"/>
                <w:szCs w:val="19"/>
              </w:rPr>
              <w:t> Option </w:t>
            </w:r>
            <w:r w:rsidRPr="00AF5D3E">
              <w:rPr>
                <w:rFonts w:ascii="Arial" w:eastAsia="Times New Roman" w:hAnsi="Arial" w:cs="Arial"/>
                <w:b/>
                <w:bCs/>
                <w:sz w:val="19"/>
              </w:rPr>
              <w:t>(Not Answered)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Correct Answer:</w:t>
            </w:r>
            <w:r w:rsidRPr="00AF5D3E">
              <w:rPr>
                <w:rFonts w:ascii="Arial" w:eastAsia="Times New Roman" w:hAnsi="Arial" w:cs="Arial"/>
                <w:sz w:val="19"/>
                <w:szCs w:val="19"/>
              </w:rPr>
              <w:t> Option </w:t>
            </w:r>
            <w:r w:rsidRPr="00AF5D3E">
              <w:rPr>
                <w:rFonts w:ascii="Arial" w:eastAsia="Times New Roman" w:hAnsi="Arial" w:cs="Arial"/>
                <w:b/>
                <w:bCs/>
                <w:sz w:val="19"/>
              </w:rPr>
              <w:t>A</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Learn more problems on : </w:t>
            </w:r>
            <w:hyperlink r:id="rId29" w:tgtFrame="_blank" w:history="1">
              <w:r w:rsidRPr="00AF5D3E">
                <w:rPr>
                  <w:rFonts w:ascii="Arial" w:eastAsia="Times New Roman" w:hAnsi="Arial" w:cs="Arial"/>
                  <w:color w:val="0077CC"/>
                  <w:sz w:val="19"/>
                  <w:u w:val="single"/>
                </w:rPr>
                <w:t>Indian History</w:t>
              </w:r>
            </w:hyperlink>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Discuss about this problem : </w:t>
            </w:r>
            <w:hyperlink r:id="rId30" w:tgtFrame="_blank" w:history="1">
              <w:r w:rsidRPr="00AF5D3E">
                <w:rPr>
                  <w:rFonts w:ascii="Arial" w:eastAsia="Times New Roman" w:hAnsi="Arial" w:cs="Arial"/>
                  <w:color w:val="0077CC"/>
                  <w:sz w:val="19"/>
                  <w:u w:val="single"/>
                </w:rPr>
                <w:t>Discuss in Forum</w:t>
              </w:r>
            </w:hyperlink>
          </w:p>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ins w:id="8"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F5D3E" w:rsidRPr="00AF5D3E" w:rsidTr="00AF5D3E">
        <w:trPr>
          <w:tblCellSpacing w:w="0" w:type="dxa"/>
        </w:trPr>
        <w:tc>
          <w:tcPr>
            <w:tcW w:w="333" w:type="dxa"/>
            <w:vMerge w:val="restart"/>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2.</w:t>
            </w:r>
          </w:p>
        </w:tc>
        <w:tc>
          <w:tcPr>
            <w:tcW w:w="0" w:type="auto"/>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On which one of the followings is the benefits received principle of taxation to achieve optimality bases?</w:t>
            </w:r>
          </w:p>
        </w:tc>
      </w:tr>
      <w:tr w:rsidR="00AF5D3E" w:rsidRPr="00AF5D3E" w:rsidTr="00AF5D3E">
        <w:trPr>
          <w:tblCellSpacing w:w="0" w:type="dxa"/>
        </w:trPr>
        <w:tc>
          <w:tcPr>
            <w:tcW w:w="0" w:type="auto"/>
            <w:vMerge/>
            <w:vAlign w:val="center"/>
            <w:hideMark/>
          </w:tcPr>
          <w:p w:rsidR="00AF5D3E" w:rsidRPr="00AF5D3E" w:rsidRDefault="00AF5D3E" w:rsidP="00AF5D3E">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70" type="#_x0000_t75" style="width:20pt;height:16pt" o:ole="">
                        <v:imagedata r:id="rId24" o:title=""/>
                      </v:shape>
                      <w:control r:id="rId31" w:name="DefaultOcxName5" w:shapeid="_x0000_i1270"/>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3"/>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Marginal benefit received</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69" type="#_x0000_t75" style="width:20pt;height:16pt" o:ole="">
                        <v:imagedata r:id="rId24" o:title=""/>
                      </v:shape>
                      <w:control r:id="rId32" w:name="DefaultOcxName6" w:shapeid="_x0000_i1269"/>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817"/>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Total benefit received</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68" type="#_x0000_t75" style="width:20pt;height:16pt" o:ole="">
                        <v:imagedata r:id="rId24" o:title=""/>
                      </v:shape>
                      <w:control r:id="rId33" w:name="DefaultOcxName7" w:shapeid="_x0000_i1268"/>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02"/>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Average benefit received</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67" type="#_x0000_t75" style="width:20pt;height:16pt" o:ole="">
                        <v:imagedata r:id="rId24" o:title=""/>
                      </v:shape>
                      <w:control r:id="rId34" w:name="DefaultOcxName8" w:shapeid="_x0000_i1267"/>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292"/>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Ability to pay for the benefit</w:t>
                        </w:r>
                      </w:p>
                    </w:tc>
                  </w:tr>
                </w:tbl>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Your Answer:</w:t>
            </w:r>
            <w:r w:rsidRPr="00AF5D3E">
              <w:rPr>
                <w:rFonts w:ascii="Arial" w:eastAsia="Times New Roman" w:hAnsi="Arial" w:cs="Arial"/>
                <w:sz w:val="19"/>
                <w:szCs w:val="19"/>
              </w:rPr>
              <w:t> Option </w:t>
            </w:r>
            <w:r w:rsidRPr="00AF5D3E">
              <w:rPr>
                <w:rFonts w:ascii="Arial" w:eastAsia="Times New Roman" w:hAnsi="Arial" w:cs="Arial"/>
                <w:b/>
                <w:bCs/>
                <w:sz w:val="19"/>
              </w:rPr>
              <w:t>(Not Answered)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Correct Answer:</w:t>
            </w:r>
            <w:r w:rsidRPr="00AF5D3E">
              <w:rPr>
                <w:rFonts w:ascii="Arial" w:eastAsia="Times New Roman" w:hAnsi="Arial" w:cs="Arial"/>
                <w:sz w:val="19"/>
                <w:szCs w:val="19"/>
              </w:rPr>
              <w:t> Option </w:t>
            </w:r>
            <w:r w:rsidRPr="00AF5D3E">
              <w:rPr>
                <w:rFonts w:ascii="Arial" w:eastAsia="Times New Roman" w:hAnsi="Arial" w:cs="Arial"/>
                <w:b/>
                <w:bCs/>
                <w:sz w:val="19"/>
              </w:rPr>
              <w:t>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Learn more problems on : </w:t>
            </w:r>
            <w:hyperlink r:id="rId35" w:tgtFrame="_blank" w:history="1">
              <w:r w:rsidRPr="00AF5D3E">
                <w:rPr>
                  <w:rFonts w:ascii="Arial" w:eastAsia="Times New Roman" w:hAnsi="Arial" w:cs="Arial"/>
                  <w:color w:val="0077CC"/>
                  <w:sz w:val="19"/>
                  <w:u w:val="single"/>
                </w:rPr>
                <w:t>Indian Economy</w:t>
              </w:r>
            </w:hyperlink>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Discuss about this problem : </w:t>
            </w:r>
            <w:hyperlink r:id="rId36" w:tgtFrame="_blank" w:history="1">
              <w:r w:rsidRPr="00AF5D3E">
                <w:rPr>
                  <w:rFonts w:ascii="Arial" w:eastAsia="Times New Roman" w:hAnsi="Arial" w:cs="Arial"/>
                  <w:color w:val="0077CC"/>
                  <w:sz w:val="19"/>
                  <w:u w:val="single"/>
                </w:rPr>
                <w:t>Discuss in Forum</w:t>
              </w:r>
            </w:hyperlink>
          </w:p>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ins w:id="9"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F5D3E" w:rsidRPr="00AF5D3E" w:rsidTr="00AF5D3E">
        <w:trPr>
          <w:tblCellSpacing w:w="0" w:type="dxa"/>
        </w:trPr>
        <w:tc>
          <w:tcPr>
            <w:tcW w:w="333" w:type="dxa"/>
            <w:vMerge w:val="restart"/>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3.</w:t>
            </w:r>
          </w:p>
        </w:tc>
        <w:tc>
          <w:tcPr>
            <w:tcW w:w="0" w:type="auto"/>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Paper currency first started in India in</w:t>
            </w:r>
          </w:p>
        </w:tc>
      </w:tr>
      <w:tr w:rsidR="00AF5D3E" w:rsidRPr="00AF5D3E" w:rsidTr="00AF5D3E">
        <w:trPr>
          <w:tblCellSpacing w:w="0" w:type="dxa"/>
        </w:trPr>
        <w:tc>
          <w:tcPr>
            <w:tcW w:w="0" w:type="auto"/>
            <w:vMerge/>
            <w:vAlign w:val="center"/>
            <w:hideMark/>
          </w:tcPr>
          <w:p w:rsidR="00AF5D3E" w:rsidRPr="00AF5D3E" w:rsidRDefault="00AF5D3E" w:rsidP="00AF5D3E">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66" type="#_x0000_t75" style="width:20pt;height:16pt" o:ole="">
                        <v:imagedata r:id="rId24" o:title=""/>
                      </v:shape>
                      <w:control r:id="rId37" w:name="DefaultOcxName9" w:shapeid="_x0000_i1266"/>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1861</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lastRenderedPageBreak/>
                    <w:object w:dxaOrig="1440" w:dyaOrig="1440">
                      <v:shape id="_x0000_i1265" type="#_x0000_t75" style="width:20pt;height:16pt" o:ole="">
                        <v:imagedata r:id="rId24" o:title=""/>
                      </v:shape>
                      <w:control r:id="rId38" w:name="DefaultOcxName10" w:shapeid="_x0000_i1265"/>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1542</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64" type="#_x0000_t75" style="width:20pt;height:16pt" o:ole="">
                        <v:imagedata r:id="rId24" o:title=""/>
                      </v:shape>
                      <w:control r:id="rId39" w:name="DefaultOcxName11" w:shapeid="_x0000_i1264"/>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1601</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63" type="#_x0000_t75" style="width:20pt;height:16pt" o:ole="">
                        <v:imagedata r:id="rId24" o:title=""/>
                      </v:shape>
                      <w:control r:id="rId40" w:name="DefaultOcxName12" w:shapeid="_x0000_i1263"/>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1880</w:t>
                        </w:r>
                      </w:p>
                    </w:tc>
                  </w:tr>
                </w:tbl>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Your Answer:</w:t>
            </w:r>
            <w:r w:rsidRPr="00AF5D3E">
              <w:rPr>
                <w:rFonts w:ascii="Arial" w:eastAsia="Times New Roman" w:hAnsi="Arial" w:cs="Arial"/>
                <w:sz w:val="19"/>
                <w:szCs w:val="19"/>
              </w:rPr>
              <w:t> Option </w:t>
            </w:r>
            <w:r w:rsidRPr="00AF5D3E">
              <w:rPr>
                <w:rFonts w:ascii="Arial" w:eastAsia="Times New Roman" w:hAnsi="Arial" w:cs="Arial"/>
                <w:b/>
                <w:bCs/>
                <w:sz w:val="19"/>
              </w:rPr>
              <w:t>(Not Answered)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Correct Answer:</w:t>
            </w:r>
            <w:r w:rsidRPr="00AF5D3E">
              <w:rPr>
                <w:rFonts w:ascii="Arial" w:eastAsia="Times New Roman" w:hAnsi="Arial" w:cs="Arial"/>
                <w:sz w:val="19"/>
                <w:szCs w:val="19"/>
              </w:rPr>
              <w:t> Option </w:t>
            </w:r>
            <w:r w:rsidRPr="00AF5D3E">
              <w:rPr>
                <w:rFonts w:ascii="Arial" w:eastAsia="Times New Roman" w:hAnsi="Arial" w:cs="Arial"/>
                <w:b/>
                <w:bCs/>
                <w:sz w:val="19"/>
              </w:rPr>
              <w:t>A</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Learn more problems on : </w:t>
            </w:r>
            <w:hyperlink r:id="rId41" w:tgtFrame="_blank" w:history="1">
              <w:r w:rsidRPr="00AF5D3E">
                <w:rPr>
                  <w:rFonts w:ascii="Arial" w:eastAsia="Times New Roman" w:hAnsi="Arial" w:cs="Arial"/>
                  <w:color w:val="0077CC"/>
                  <w:sz w:val="19"/>
                  <w:u w:val="single"/>
                </w:rPr>
                <w:t>Indian Economy</w:t>
              </w:r>
            </w:hyperlink>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Discuss about this problem : </w:t>
            </w:r>
            <w:hyperlink r:id="rId42" w:tgtFrame="_blank" w:history="1">
              <w:r w:rsidRPr="00AF5D3E">
                <w:rPr>
                  <w:rFonts w:ascii="Arial" w:eastAsia="Times New Roman" w:hAnsi="Arial" w:cs="Arial"/>
                  <w:color w:val="0077CC"/>
                  <w:sz w:val="19"/>
                  <w:u w:val="single"/>
                </w:rPr>
                <w:t>Discuss in Forum</w:t>
              </w:r>
            </w:hyperlink>
          </w:p>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ins w:id="10"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F5D3E" w:rsidRPr="00AF5D3E" w:rsidTr="00AF5D3E">
        <w:trPr>
          <w:tblCellSpacing w:w="0" w:type="dxa"/>
        </w:trPr>
        <w:tc>
          <w:tcPr>
            <w:tcW w:w="333" w:type="dxa"/>
            <w:vMerge w:val="restart"/>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4.</w:t>
            </w:r>
          </w:p>
        </w:tc>
        <w:tc>
          <w:tcPr>
            <w:tcW w:w="0" w:type="auto"/>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The heavy day soils that show significant expansion and contraction due to the presence or absence of moisture is called</w:t>
            </w:r>
          </w:p>
        </w:tc>
      </w:tr>
      <w:tr w:rsidR="00AF5D3E" w:rsidRPr="00AF5D3E" w:rsidTr="00AF5D3E">
        <w:trPr>
          <w:tblCellSpacing w:w="0" w:type="dxa"/>
        </w:trPr>
        <w:tc>
          <w:tcPr>
            <w:tcW w:w="0" w:type="auto"/>
            <w:vMerge/>
            <w:vAlign w:val="center"/>
            <w:hideMark/>
          </w:tcPr>
          <w:p w:rsidR="00AF5D3E" w:rsidRPr="00AF5D3E" w:rsidRDefault="00AF5D3E" w:rsidP="00AF5D3E">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62" type="#_x0000_t75" style="width:20pt;height:16pt" o:ole="">
                        <v:imagedata r:id="rId24" o:title=""/>
                      </v:shape>
                      <w:control r:id="rId43" w:name="DefaultOcxName13" w:shapeid="_x0000_i1262"/>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55"/>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aridsols</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61" type="#_x0000_t75" style="width:20pt;height:16pt" o:ole="">
                        <v:imagedata r:id="rId24" o:title=""/>
                      </v:shape>
                      <w:control r:id="rId44" w:name="DefaultOcxName14" w:shapeid="_x0000_i1261"/>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97"/>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vertisols</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60" type="#_x0000_t75" style="width:20pt;height:16pt" o:ole="">
                        <v:imagedata r:id="rId24" o:title=""/>
                      </v:shape>
                      <w:control r:id="rId45" w:name="DefaultOcxName15" w:shapeid="_x0000_i1260"/>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40"/>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histosols</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59" type="#_x0000_t75" style="width:20pt;height:16pt" o:ole="">
                        <v:imagedata r:id="rId24" o:title=""/>
                      </v:shape>
                      <w:control r:id="rId46" w:name="DefaultOcxName16" w:shapeid="_x0000_i1259"/>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98"/>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andisols</w:t>
                        </w:r>
                      </w:p>
                    </w:tc>
                  </w:tr>
                </w:tbl>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Your Answer:</w:t>
            </w:r>
            <w:r w:rsidRPr="00AF5D3E">
              <w:rPr>
                <w:rFonts w:ascii="Arial" w:eastAsia="Times New Roman" w:hAnsi="Arial" w:cs="Arial"/>
                <w:sz w:val="19"/>
                <w:szCs w:val="19"/>
              </w:rPr>
              <w:t> Option </w:t>
            </w:r>
            <w:r w:rsidRPr="00AF5D3E">
              <w:rPr>
                <w:rFonts w:ascii="Arial" w:eastAsia="Times New Roman" w:hAnsi="Arial" w:cs="Arial"/>
                <w:b/>
                <w:bCs/>
                <w:sz w:val="19"/>
              </w:rPr>
              <w:t>(Not Answered)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Correct Answer:</w:t>
            </w:r>
            <w:r w:rsidRPr="00AF5D3E">
              <w:rPr>
                <w:rFonts w:ascii="Arial" w:eastAsia="Times New Roman" w:hAnsi="Arial" w:cs="Arial"/>
                <w:sz w:val="19"/>
                <w:szCs w:val="19"/>
              </w:rPr>
              <w:t> Option </w:t>
            </w:r>
            <w:r w:rsidRPr="00AF5D3E">
              <w:rPr>
                <w:rFonts w:ascii="Arial" w:eastAsia="Times New Roman" w:hAnsi="Arial" w:cs="Arial"/>
                <w:b/>
                <w:bCs/>
                <w:sz w:val="19"/>
              </w:rPr>
              <w:t>B</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Learn more problems on : </w:t>
            </w:r>
            <w:hyperlink r:id="rId47" w:tgtFrame="_blank" w:history="1">
              <w:r w:rsidRPr="00AF5D3E">
                <w:rPr>
                  <w:rFonts w:ascii="Arial" w:eastAsia="Times New Roman" w:hAnsi="Arial" w:cs="Arial"/>
                  <w:color w:val="0077CC"/>
                  <w:sz w:val="19"/>
                  <w:u w:val="single"/>
                </w:rPr>
                <w:t>World Geography</w:t>
              </w:r>
            </w:hyperlink>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Discuss about this problem : </w:t>
            </w:r>
            <w:hyperlink r:id="rId48" w:tgtFrame="_blank" w:history="1">
              <w:r w:rsidRPr="00AF5D3E">
                <w:rPr>
                  <w:rFonts w:ascii="Arial" w:eastAsia="Times New Roman" w:hAnsi="Arial" w:cs="Arial"/>
                  <w:color w:val="0077CC"/>
                  <w:sz w:val="19"/>
                  <w:u w:val="single"/>
                </w:rPr>
                <w:t>Discuss in Forum</w:t>
              </w:r>
            </w:hyperlink>
          </w:p>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ins w:id="11"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F5D3E" w:rsidRPr="00AF5D3E" w:rsidTr="00AF5D3E">
        <w:trPr>
          <w:tblCellSpacing w:w="0" w:type="dxa"/>
        </w:trPr>
        <w:tc>
          <w:tcPr>
            <w:tcW w:w="333" w:type="dxa"/>
            <w:vMerge w:val="restart"/>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5.</w:t>
            </w:r>
          </w:p>
        </w:tc>
        <w:tc>
          <w:tcPr>
            <w:tcW w:w="0" w:type="auto"/>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Lance Armstrong, a sportsperson of international repute, belongs to which of the following countries?</w:t>
            </w:r>
          </w:p>
        </w:tc>
      </w:tr>
      <w:tr w:rsidR="00AF5D3E" w:rsidRPr="00AF5D3E" w:rsidTr="00AF5D3E">
        <w:trPr>
          <w:tblCellSpacing w:w="0" w:type="dxa"/>
        </w:trPr>
        <w:tc>
          <w:tcPr>
            <w:tcW w:w="0" w:type="auto"/>
            <w:vMerge/>
            <w:vAlign w:val="center"/>
            <w:hideMark/>
          </w:tcPr>
          <w:p w:rsidR="00AF5D3E" w:rsidRPr="00AF5D3E" w:rsidRDefault="00AF5D3E" w:rsidP="00AF5D3E">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58" type="#_x0000_t75" style="width:20pt;height:16pt" o:ole="">
                        <v:imagedata r:id="rId24" o:title=""/>
                      </v:shape>
                      <w:control r:id="rId49" w:name="DefaultOcxName17" w:shapeid="_x0000_i1258"/>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91"/>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USA</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57" type="#_x0000_t75" style="width:20pt;height:16pt" o:ole="">
                        <v:imagedata r:id="rId24" o:title=""/>
                      </v:shape>
                      <w:control r:id="rId50" w:name="DefaultOcxName18" w:shapeid="_x0000_i1257"/>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55"/>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Ukraine</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56" type="#_x0000_t75" style="width:20pt;height:16pt" o:ole="">
                        <v:imagedata r:id="rId24" o:title=""/>
                      </v:shape>
                      <w:control r:id="rId51" w:name="DefaultOcxName19" w:shapeid="_x0000_i1256"/>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86"/>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Spain</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55" type="#_x0000_t75" style="width:20pt;height:16pt" o:ole="">
                        <v:imagedata r:id="rId24" o:title=""/>
                      </v:shape>
                      <w:control r:id="rId52" w:name="DefaultOcxName20" w:shapeid="_x0000_i1255"/>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76"/>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Brazil</w:t>
                        </w:r>
                      </w:p>
                    </w:tc>
                  </w:tr>
                </w:tbl>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Your Answer:</w:t>
            </w:r>
            <w:r w:rsidRPr="00AF5D3E">
              <w:rPr>
                <w:rFonts w:ascii="Arial" w:eastAsia="Times New Roman" w:hAnsi="Arial" w:cs="Arial"/>
                <w:sz w:val="19"/>
                <w:szCs w:val="19"/>
              </w:rPr>
              <w:t> Option </w:t>
            </w:r>
            <w:r w:rsidRPr="00AF5D3E">
              <w:rPr>
                <w:rFonts w:ascii="Arial" w:eastAsia="Times New Roman" w:hAnsi="Arial" w:cs="Arial"/>
                <w:b/>
                <w:bCs/>
                <w:sz w:val="19"/>
              </w:rPr>
              <w:t>(Not Answered)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Correct Answer:</w:t>
            </w:r>
            <w:r w:rsidRPr="00AF5D3E">
              <w:rPr>
                <w:rFonts w:ascii="Arial" w:eastAsia="Times New Roman" w:hAnsi="Arial" w:cs="Arial"/>
                <w:sz w:val="19"/>
                <w:szCs w:val="19"/>
              </w:rPr>
              <w:t> Option </w:t>
            </w:r>
            <w:r w:rsidRPr="00AF5D3E">
              <w:rPr>
                <w:rFonts w:ascii="Arial" w:eastAsia="Times New Roman" w:hAnsi="Arial" w:cs="Arial"/>
                <w:b/>
                <w:bCs/>
                <w:sz w:val="19"/>
              </w:rPr>
              <w:t>A</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u w:val="single"/>
              </w:rPr>
              <w:t>Explanation:</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Lance Edward Armstrong (born Lance Edward Gunderson on September 18, 1971) is an American professional road racing cyclist who is best known for winning the Tour de France a record seven consecutive times, after having survived testicular cancer.</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Learn more problems on : </w:t>
            </w:r>
            <w:hyperlink r:id="rId53" w:tgtFrame="_blank" w:history="1">
              <w:r w:rsidRPr="00AF5D3E">
                <w:rPr>
                  <w:rFonts w:ascii="Arial" w:eastAsia="Times New Roman" w:hAnsi="Arial" w:cs="Arial"/>
                  <w:color w:val="0077CC"/>
                  <w:sz w:val="19"/>
                  <w:u w:val="single"/>
                </w:rPr>
                <w:t>Basic General Knowledge</w:t>
              </w:r>
            </w:hyperlink>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Discuss about this problem : </w:t>
            </w:r>
            <w:hyperlink r:id="rId54" w:tgtFrame="_blank" w:history="1">
              <w:r w:rsidRPr="00AF5D3E">
                <w:rPr>
                  <w:rFonts w:ascii="Arial" w:eastAsia="Times New Roman" w:hAnsi="Arial" w:cs="Arial"/>
                  <w:color w:val="0077CC"/>
                  <w:sz w:val="19"/>
                  <w:u w:val="single"/>
                </w:rPr>
                <w:t>Discuss in Forum</w:t>
              </w:r>
            </w:hyperlink>
          </w:p>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ins w:id="12"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F5D3E" w:rsidRPr="00AF5D3E" w:rsidTr="00AF5D3E">
        <w:trPr>
          <w:tblCellSpacing w:w="0" w:type="dxa"/>
        </w:trPr>
        <w:tc>
          <w:tcPr>
            <w:tcW w:w="333" w:type="dxa"/>
            <w:vMerge w:val="restart"/>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6.</w:t>
            </w:r>
          </w:p>
        </w:tc>
        <w:tc>
          <w:tcPr>
            <w:tcW w:w="0" w:type="auto"/>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Which of the following factors are responsible for the rapid growth of sugar production in south India as compared to north India?</w:t>
            </w:r>
          </w:p>
          <w:p w:rsidR="00AF5D3E" w:rsidRPr="00AF5D3E" w:rsidRDefault="00AF5D3E" w:rsidP="00AF5D3E">
            <w:pPr>
              <w:numPr>
                <w:ilvl w:val="0"/>
                <w:numId w:val="1"/>
              </w:numPr>
              <w:spacing w:before="133" w:after="0" w:line="240" w:lineRule="auto"/>
              <w:ind w:left="0"/>
              <w:rPr>
                <w:rFonts w:ascii="Arial" w:eastAsia="Times New Roman" w:hAnsi="Arial" w:cs="Arial"/>
                <w:sz w:val="19"/>
                <w:szCs w:val="19"/>
              </w:rPr>
            </w:pPr>
            <w:r w:rsidRPr="00AF5D3E">
              <w:rPr>
                <w:rFonts w:ascii="Arial" w:eastAsia="Times New Roman" w:hAnsi="Arial" w:cs="Arial"/>
                <w:sz w:val="19"/>
                <w:szCs w:val="19"/>
              </w:rPr>
              <w:t>Higher per acre field of sugarcane</w:t>
            </w:r>
          </w:p>
          <w:p w:rsidR="00AF5D3E" w:rsidRPr="00AF5D3E" w:rsidRDefault="00AF5D3E" w:rsidP="00AF5D3E">
            <w:pPr>
              <w:numPr>
                <w:ilvl w:val="0"/>
                <w:numId w:val="1"/>
              </w:numPr>
              <w:spacing w:before="133" w:after="0" w:line="240" w:lineRule="auto"/>
              <w:ind w:left="0"/>
              <w:rPr>
                <w:rFonts w:ascii="Arial" w:eastAsia="Times New Roman" w:hAnsi="Arial" w:cs="Arial"/>
                <w:sz w:val="19"/>
                <w:szCs w:val="19"/>
              </w:rPr>
            </w:pPr>
            <w:r w:rsidRPr="00AF5D3E">
              <w:rPr>
                <w:rFonts w:ascii="Arial" w:eastAsia="Times New Roman" w:hAnsi="Arial" w:cs="Arial"/>
                <w:sz w:val="19"/>
                <w:szCs w:val="19"/>
              </w:rPr>
              <w:t>Higher sucrose content of sugarcane</w:t>
            </w:r>
          </w:p>
          <w:p w:rsidR="00AF5D3E" w:rsidRPr="00AF5D3E" w:rsidRDefault="00AF5D3E" w:rsidP="00AF5D3E">
            <w:pPr>
              <w:numPr>
                <w:ilvl w:val="0"/>
                <w:numId w:val="1"/>
              </w:numPr>
              <w:spacing w:before="133" w:after="0" w:line="240" w:lineRule="auto"/>
              <w:ind w:left="0"/>
              <w:rPr>
                <w:rFonts w:ascii="Arial" w:eastAsia="Times New Roman" w:hAnsi="Arial" w:cs="Arial"/>
                <w:sz w:val="19"/>
                <w:szCs w:val="19"/>
              </w:rPr>
            </w:pPr>
            <w:r w:rsidRPr="00AF5D3E">
              <w:rPr>
                <w:rFonts w:ascii="Arial" w:eastAsia="Times New Roman" w:hAnsi="Arial" w:cs="Arial"/>
                <w:sz w:val="19"/>
                <w:szCs w:val="19"/>
              </w:rPr>
              <w:t>Lower labour cost</w:t>
            </w:r>
          </w:p>
          <w:p w:rsidR="00AF5D3E" w:rsidRPr="00AF5D3E" w:rsidRDefault="00AF5D3E" w:rsidP="00AF5D3E">
            <w:pPr>
              <w:numPr>
                <w:ilvl w:val="0"/>
                <w:numId w:val="1"/>
              </w:numPr>
              <w:spacing w:before="133" w:after="0" w:line="240" w:lineRule="auto"/>
              <w:ind w:left="0"/>
              <w:rPr>
                <w:rFonts w:ascii="Arial" w:eastAsia="Times New Roman" w:hAnsi="Arial" w:cs="Arial"/>
                <w:sz w:val="19"/>
                <w:szCs w:val="19"/>
              </w:rPr>
            </w:pPr>
            <w:r w:rsidRPr="00AF5D3E">
              <w:rPr>
                <w:rFonts w:ascii="Arial" w:eastAsia="Times New Roman" w:hAnsi="Arial" w:cs="Arial"/>
                <w:sz w:val="19"/>
                <w:szCs w:val="19"/>
              </w:rPr>
              <w:t>Longer crushing period</w:t>
            </w:r>
          </w:p>
        </w:tc>
      </w:tr>
      <w:tr w:rsidR="00AF5D3E" w:rsidRPr="00AF5D3E" w:rsidTr="00AF5D3E">
        <w:trPr>
          <w:tblCellSpacing w:w="0" w:type="dxa"/>
        </w:trPr>
        <w:tc>
          <w:tcPr>
            <w:tcW w:w="0" w:type="auto"/>
            <w:vMerge/>
            <w:vAlign w:val="center"/>
            <w:hideMark/>
          </w:tcPr>
          <w:p w:rsidR="00AF5D3E" w:rsidRPr="00AF5D3E" w:rsidRDefault="00AF5D3E" w:rsidP="00AF5D3E">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54" type="#_x0000_t75" style="width:20pt;height:16pt" o:ole="">
                        <v:imagedata r:id="rId24" o:title=""/>
                      </v:shape>
                      <w:control r:id="rId55" w:name="DefaultOcxName21" w:shapeid="_x0000_i1254"/>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81"/>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I and II</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lastRenderedPageBreak/>
                    <w:object w:dxaOrig="1440" w:dyaOrig="1440">
                      <v:shape id="_x0000_i1253" type="#_x0000_t75" style="width:20pt;height:16pt" o:ole="">
                        <v:imagedata r:id="rId24" o:title=""/>
                      </v:shape>
                      <w:control r:id="rId56" w:name="DefaultOcxName22" w:shapeid="_x0000_i1253"/>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45"/>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I, II and III</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52" type="#_x0000_t75" style="width:20pt;height:16pt" o:ole="">
                        <v:imagedata r:id="rId24" o:title=""/>
                      </v:shape>
                      <w:control r:id="rId57" w:name="DefaultOcxName23" w:shapeid="_x0000_i1252"/>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19"/>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I, III and IV</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51" type="#_x0000_t75" style="width:20pt;height:16pt" o:ole="">
                        <v:imagedata r:id="rId24" o:title=""/>
                      </v:shape>
                      <w:control r:id="rId58" w:name="DefaultOcxName24" w:shapeid="_x0000_i1251"/>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67"/>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I, II and IV</w:t>
                        </w:r>
                      </w:p>
                    </w:tc>
                  </w:tr>
                </w:tbl>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Your Answer:</w:t>
            </w:r>
            <w:r w:rsidRPr="00AF5D3E">
              <w:rPr>
                <w:rFonts w:ascii="Arial" w:eastAsia="Times New Roman" w:hAnsi="Arial" w:cs="Arial"/>
                <w:sz w:val="19"/>
                <w:szCs w:val="19"/>
              </w:rPr>
              <w:t> Option </w:t>
            </w:r>
            <w:r w:rsidRPr="00AF5D3E">
              <w:rPr>
                <w:rFonts w:ascii="Arial" w:eastAsia="Times New Roman" w:hAnsi="Arial" w:cs="Arial"/>
                <w:b/>
                <w:bCs/>
                <w:sz w:val="19"/>
              </w:rPr>
              <w:t>(Not Answered)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Correct Answer:</w:t>
            </w:r>
            <w:r w:rsidRPr="00AF5D3E">
              <w:rPr>
                <w:rFonts w:ascii="Arial" w:eastAsia="Times New Roman" w:hAnsi="Arial" w:cs="Arial"/>
                <w:sz w:val="19"/>
                <w:szCs w:val="19"/>
              </w:rPr>
              <w:t> Option </w:t>
            </w:r>
            <w:r w:rsidRPr="00AF5D3E">
              <w:rPr>
                <w:rFonts w:ascii="Arial" w:eastAsia="Times New Roman" w:hAnsi="Arial" w:cs="Arial"/>
                <w:b/>
                <w:bCs/>
                <w:sz w:val="19"/>
              </w:rPr>
              <w:t>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Learn more problems on : </w:t>
            </w:r>
            <w:hyperlink r:id="rId59" w:tgtFrame="_blank" w:history="1">
              <w:r w:rsidRPr="00AF5D3E">
                <w:rPr>
                  <w:rFonts w:ascii="Arial" w:eastAsia="Times New Roman" w:hAnsi="Arial" w:cs="Arial"/>
                  <w:color w:val="0077CC"/>
                  <w:sz w:val="19"/>
                  <w:u w:val="single"/>
                </w:rPr>
                <w:t>Indian Geography</w:t>
              </w:r>
            </w:hyperlink>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Discuss about this problem : </w:t>
            </w:r>
            <w:hyperlink r:id="rId60" w:tgtFrame="_blank" w:history="1">
              <w:r w:rsidRPr="00AF5D3E">
                <w:rPr>
                  <w:rFonts w:ascii="Arial" w:eastAsia="Times New Roman" w:hAnsi="Arial" w:cs="Arial"/>
                  <w:color w:val="0077CC"/>
                  <w:sz w:val="19"/>
                  <w:u w:val="single"/>
                </w:rPr>
                <w:t>Discuss in Forum</w:t>
              </w:r>
            </w:hyperlink>
          </w:p>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ins w:id="13"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F5D3E" w:rsidRPr="00AF5D3E" w:rsidTr="00AF5D3E">
        <w:trPr>
          <w:tblCellSpacing w:w="0" w:type="dxa"/>
        </w:trPr>
        <w:tc>
          <w:tcPr>
            <w:tcW w:w="333" w:type="dxa"/>
            <w:vMerge w:val="restart"/>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7.</w:t>
            </w:r>
          </w:p>
        </w:tc>
        <w:tc>
          <w:tcPr>
            <w:tcW w:w="0" w:type="auto"/>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When was the first elevator built?</w:t>
            </w:r>
          </w:p>
        </w:tc>
      </w:tr>
      <w:tr w:rsidR="00AF5D3E" w:rsidRPr="00AF5D3E" w:rsidTr="00AF5D3E">
        <w:trPr>
          <w:tblCellSpacing w:w="0" w:type="dxa"/>
        </w:trPr>
        <w:tc>
          <w:tcPr>
            <w:tcW w:w="0" w:type="auto"/>
            <w:vMerge/>
            <w:vAlign w:val="center"/>
            <w:hideMark/>
          </w:tcPr>
          <w:p w:rsidR="00AF5D3E" w:rsidRPr="00AF5D3E" w:rsidRDefault="00AF5D3E" w:rsidP="00AF5D3E">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50" type="#_x0000_t75" style="width:20pt;height:16pt" o:ole="">
                        <v:imagedata r:id="rId24" o:title=""/>
                      </v:shape>
                      <w:control r:id="rId61" w:name="DefaultOcxName25" w:shapeid="_x0000_i1250"/>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1743</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49" type="#_x0000_t75" style="width:20pt;height:16pt" o:ole="">
                        <v:imagedata r:id="rId24" o:title=""/>
                      </v:shape>
                      <w:control r:id="rId62" w:name="DefaultOcxName26" w:shapeid="_x0000_i1249"/>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1739</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48" type="#_x0000_t75" style="width:20pt;height:16pt" o:ole="">
                        <v:imagedata r:id="rId24" o:title=""/>
                      </v:shape>
                      <w:control r:id="rId63" w:name="DefaultOcxName27" w:shapeid="_x0000_i1248"/>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1760</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47" type="#_x0000_t75" style="width:20pt;height:16pt" o:ole="">
                        <v:imagedata r:id="rId24" o:title=""/>
                      </v:shape>
                      <w:control r:id="rId64" w:name="DefaultOcxName28" w:shapeid="_x0000_i1247"/>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1785</w:t>
                        </w:r>
                      </w:p>
                    </w:tc>
                  </w:tr>
                </w:tbl>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Your Answer:</w:t>
            </w:r>
            <w:r w:rsidRPr="00AF5D3E">
              <w:rPr>
                <w:rFonts w:ascii="Arial" w:eastAsia="Times New Roman" w:hAnsi="Arial" w:cs="Arial"/>
                <w:sz w:val="19"/>
                <w:szCs w:val="19"/>
              </w:rPr>
              <w:t> Option </w:t>
            </w:r>
            <w:r w:rsidRPr="00AF5D3E">
              <w:rPr>
                <w:rFonts w:ascii="Arial" w:eastAsia="Times New Roman" w:hAnsi="Arial" w:cs="Arial"/>
                <w:b/>
                <w:bCs/>
                <w:sz w:val="19"/>
              </w:rPr>
              <w:t>(Not Answered)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Correct Answer:</w:t>
            </w:r>
            <w:r w:rsidRPr="00AF5D3E">
              <w:rPr>
                <w:rFonts w:ascii="Arial" w:eastAsia="Times New Roman" w:hAnsi="Arial" w:cs="Arial"/>
                <w:sz w:val="19"/>
                <w:szCs w:val="19"/>
              </w:rPr>
              <w:t> Option </w:t>
            </w:r>
            <w:r w:rsidRPr="00AF5D3E">
              <w:rPr>
                <w:rFonts w:ascii="Arial" w:eastAsia="Times New Roman" w:hAnsi="Arial" w:cs="Arial"/>
                <w:b/>
                <w:bCs/>
                <w:sz w:val="19"/>
              </w:rPr>
              <w:t>A</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u w:val="single"/>
              </w:rPr>
              <w:t>Explanation:</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The first elevator was built in the palace of King Louis XV. It only traveled up one floor, and was hand powered by men inside the chimney.</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Learn more problems on : </w:t>
            </w:r>
            <w:hyperlink r:id="rId65" w:tgtFrame="_blank" w:history="1">
              <w:r w:rsidRPr="00AF5D3E">
                <w:rPr>
                  <w:rFonts w:ascii="Arial" w:eastAsia="Times New Roman" w:hAnsi="Arial" w:cs="Arial"/>
                  <w:color w:val="0077CC"/>
                  <w:sz w:val="19"/>
                  <w:u w:val="single"/>
                </w:rPr>
                <w:t>Inventions</w:t>
              </w:r>
            </w:hyperlink>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Discuss about this problem : </w:t>
            </w:r>
            <w:hyperlink r:id="rId66" w:tgtFrame="_blank" w:history="1">
              <w:r w:rsidRPr="00AF5D3E">
                <w:rPr>
                  <w:rFonts w:ascii="Arial" w:eastAsia="Times New Roman" w:hAnsi="Arial" w:cs="Arial"/>
                  <w:color w:val="0077CC"/>
                  <w:sz w:val="19"/>
                  <w:u w:val="single"/>
                </w:rPr>
                <w:t>Discuss in Forum</w:t>
              </w:r>
            </w:hyperlink>
          </w:p>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ins w:id="14"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F5D3E" w:rsidRPr="00AF5D3E" w:rsidTr="00AF5D3E">
        <w:trPr>
          <w:tblCellSpacing w:w="0" w:type="dxa"/>
        </w:trPr>
        <w:tc>
          <w:tcPr>
            <w:tcW w:w="333" w:type="dxa"/>
            <w:vMerge w:val="restart"/>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8.</w:t>
            </w:r>
          </w:p>
        </w:tc>
        <w:tc>
          <w:tcPr>
            <w:tcW w:w="0" w:type="auto"/>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Who has scored the most Test hundreds ever?</w:t>
            </w:r>
          </w:p>
        </w:tc>
      </w:tr>
      <w:tr w:rsidR="00AF5D3E" w:rsidRPr="00AF5D3E" w:rsidTr="00AF5D3E">
        <w:trPr>
          <w:tblCellSpacing w:w="0" w:type="dxa"/>
        </w:trPr>
        <w:tc>
          <w:tcPr>
            <w:tcW w:w="0" w:type="auto"/>
            <w:vMerge/>
            <w:vAlign w:val="center"/>
            <w:hideMark/>
          </w:tcPr>
          <w:p w:rsidR="00AF5D3E" w:rsidRPr="00AF5D3E" w:rsidRDefault="00AF5D3E" w:rsidP="00AF5D3E">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46" type="#_x0000_t75" style="width:20pt;height:16pt" o:ole="">
                        <v:imagedata r:id="rId24" o:title=""/>
                      </v:shape>
                      <w:control r:id="rId67" w:name="DefaultOcxName29" w:shapeid="_x0000_i1246"/>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41"/>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Steve Waugh</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45" type="#_x0000_t75" style="width:20pt;height:16pt" o:ole="">
                        <v:imagedata r:id="rId24" o:title=""/>
                      </v:shape>
                      <w:control r:id="rId68" w:name="DefaultOcxName30" w:shapeid="_x0000_i1245"/>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479"/>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Sachin Tendulkar</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44" type="#_x0000_t75" style="width:20pt;height:16pt" o:ole="">
                        <v:imagedata r:id="rId24" o:title=""/>
                      </v:shape>
                      <w:control r:id="rId69" w:name="DefaultOcxName31" w:shapeid="_x0000_i1244"/>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62"/>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Shane Warne</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43" type="#_x0000_t75" style="width:20pt;height:16pt" o:ole="">
                        <v:imagedata r:id="rId24" o:title=""/>
                      </v:shape>
                      <w:control r:id="rId70" w:name="DefaultOcxName32" w:shapeid="_x0000_i1243"/>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289"/>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Sunil Gavaskar</w:t>
                        </w:r>
                      </w:p>
                    </w:tc>
                  </w:tr>
                </w:tbl>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Your Answer:</w:t>
            </w:r>
            <w:r w:rsidRPr="00AF5D3E">
              <w:rPr>
                <w:rFonts w:ascii="Arial" w:eastAsia="Times New Roman" w:hAnsi="Arial" w:cs="Arial"/>
                <w:sz w:val="19"/>
                <w:szCs w:val="19"/>
              </w:rPr>
              <w:t> Option </w:t>
            </w:r>
            <w:r w:rsidRPr="00AF5D3E">
              <w:rPr>
                <w:rFonts w:ascii="Arial" w:eastAsia="Times New Roman" w:hAnsi="Arial" w:cs="Arial"/>
                <w:b/>
                <w:bCs/>
                <w:sz w:val="19"/>
              </w:rPr>
              <w:t>(Not Answered)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Correct Answer:</w:t>
            </w:r>
            <w:r w:rsidRPr="00AF5D3E">
              <w:rPr>
                <w:rFonts w:ascii="Arial" w:eastAsia="Times New Roman" w:hAnsi="Arial" w:cs="Arial"/>
                <w:sz w:val="19"/>
                <w:szCs w:val="19"/>
              </w:rPr>
              <w:t> Option </w:t>
            </w:r>
            <w:r w:rsidRPr="00AF5D3E">
              <w:rPr>
                <w:rFonts w:ascii="Arial" w:eastAsia="Times New Roman" w:hAnsi="Arial" w:cs="Arial"/>
                <w:b/>
                <w:bCs/>
                <w:sz w:val="19"/>
              </w:rPr>
              <w:t>B</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Learn more problems on : </w:t>
            </w:r>
            <w:hyperlink r:id="rId71" w:tgtFrame="_blank" w:history="1">
              <w:r w:rsidRPr="00AF5D3E">
                <w:rPr>
                  <w:rFonts w:ascii="Arial" w:eastAsia="Times New Roman" w:hAnsi="Arial" w:cs="Arial"/>
                  <w:color w:val="0077CC"/>
                  <w:sz w:val="19"/>
                  <w:u w:val="single"/>
                </w:rPr>
                <w:t>Sports</w:t>
              </w:r>
            </w:hyperlink>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Discuss about this problem : </w:t>
            </w:r>
            <w:hyperlink r:id="rId72" w:tgtFrame="_blank" w:history="1">
              <w:r w:rsidRPr="00AF5D3E">
                <w:rPr>
                  <w:rFonts w:ascii="Arial" w:eastAsia="Times New Roman" w:hAnsi="Arial" w:cs="Arial"/>
                  <w:color w:val="0077CC"/>
                  <w:sz w:val="19"/>
                  <w:u w:val="single"/>
                </w:rPr>
                <w:t>Discuss in Forum</w:t>
              </w:r>
            </w:hyperlink>
          </w:p>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ins w:id="15"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F5D3E" w:rsidRPr="00AF5D3E" w:rsidTr="00AF5D3E">
        <w:trPr>
          <w:tblCellSpacing w:w="0" w:type="dxa"/>
        </w:trPr>
        <w:tc>
          <w:tcPr>
            <w:tcW w:w="333" w:type="dxa"/>
            <w:vMerge w:val="restart"/>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9.</w:t>
            </w:r>
          </w:p>
        </w:tc>
        <w:tc>
          <w:tcPr>
            <w:tcW w:w="0" w:type="auto"/>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When did Sourav Ganguly made his ODI debut?</w:t>
            </w:r>
          </w:p>
        </w:tc>
      </w:tr>
      <w:tr w:rsidR="00AF5D3E" w:rsidRPr="00AF5D3E" w:rsidTr="00AF5D3E">
        <w:trPr>
          <w:tblCellSpacing w:w="0" w:type="dxa"/>
        </w:trPr>
        <w:tc>
          <w:tcPr>
            <w:tcW w:w="0" w:type="auto"/>
            <w:vMerge/>
            <w:vAlign w:val="center"/>
            <w:hideMark/>
          </w:tcPr>
          <w:p w:rsidR="00AF5D3E" w:rsidRPr="00AF5D3E" w:rsidRDefault="00AF5D3E" w:rsidP="00AF5D3E">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42" type="#_x0000_t75" style="width:20pt;height:16pt" o:ole="">
                        <v:imagedata r:id="rId24" o:title=""/>
                      </v:shape>
                      <w:control r:id="rId73" w:name="DefaultOcxName33" w:shapeid="_x0000_i1242"/>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268"/>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20 March 1993</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41" type="#_x0000_t75" style="width:20pt;height:16pt" o:ole="">
                        <v:imagedata r:id="rId24" o:title=""/>
                      </v:shape>
                      <w:control r:id="rId74" w:name="DefaultOcxName34" w:shapeid="_x0000_i1241"/>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416"/>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11 January 1992</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40" type="#_x0000_t75" style="width:20pt;height:16pt" o:ole="">
                        <v:imagedata r:id="rId24" o:title=""/>
                      </v:shape>
                      <w:control r:id="rId75" w:name="DefaultOcxName35" w:shapeid="_x0000_i1240"/>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511"/>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1 December 1987</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39" type="#_x0000_t75" style="width:20pt;height:16pt" o:ole="">
                        <v:imagedata r:id="rId24" o:title=""/>
                      </v:shape>
                      <w:control r:id="rId76" w:name="DefaultOcxName36" w:shapeid="_x0000_i1239"/>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46"/>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1 June 1998</w:t>
                        </w:r>
                      </w:p>
                    </w:tc>
                  </w:tr>
                </w:tbl>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Your Answer:</w:t>
            </w:r>
            <w:r w:rsidRPr="00AF5D3E">
              <w:rPr>
                <w:rFonts w:ascii="Arial" w:eastAsia="Times New Roman" w:hAnsi="Arial" w:cs="Arial"/>
                <w:sz w:val="19"/>
                <w:szCs w:val="19"/>
              </w:rPr>
              <w:t> Option </w:t>
            </w:r>
            <w:r w:rsidRPr="00AF5D3E">
              <w:rPr>
                <w:rFonts w:ascii="Arial" w:eastAsia="Times New Roman" w:hAnsi="Arial" w:cs="Arial"/>
                <w:b/>
                <w:bCs/>
                <w:sz w:val="19"/>
              </w:rPr>
              <w:t>(Not Answered)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Correct Answer:</w:t>
            </w:r>
            <w:r w:rsidRPr="00AF5D3E">
              <w:rPr>
                <w:rFonts w:ascii="Arial" w:eastAsia="Times New Roman" w:hAnsi="Arial" w:cs="Arial"/>
                <w:sz w:val="19"/>
                <w:szCs w:val="19"/>
              </w:rPr>
              <w:t> Option </w:t>
            </w:r>
            <w:r w:rsidRPr="00AF5D3E">
              <w:rPr>
                <w:rFonts w:ascii="Arial" w:eastAsia="Times New Roman" w:hAnsi="Arial" w:cs="Arial"/>
                <w:b/>
                <w:bCs/>
                <w:sz w:val="19"/>
              </w:rPr>
              <w:t>B</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u w:val="single"/>
              </w:rPr>
              <w:t>Explanation:</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 xml:space="preserve">Sourav Ganguly made his debut against West Indies at Brisbane and scored 3 runs. (India dismissed for </w:t>
            </w:r>
            <w:r w:rsidRPr="00AF5D3E">
              <w:rPr>
                <w:rFonts w:ascii="Arial" w:eastAsia="Times New Roman" w:hAnsi="Arial" w:cs="Arial"/>
                <w:sz w:val="19"/>
                <w:szCs w:val="19"/>
              </w:rPr>
              <w:lastRenderedPageBreak/>
              <w:t>191 in 48.3 overs). West Indies won the match by 6 wickets.</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Learn more problems on : </w:t>
            </w:r>
            <w:hyperlink r:id="rId77" w:tgtFrame="_blank" w:history="1">
              <w:r w:rsidRPr="00AF5D3E">
                <w:rPr>
                  <w:rFonts w:ascii="Arial" w:eastAsia="Times New Roman" w:hAnsi="Arial" w:cs="Arial"/>
                  <w:color w:val="0077CC"/>
                  <w:sz w:val="19"/>
                  <w:u w:val="single"/>
                </w:rPr>
                <w:t>Sports</w:t>
              </w:r>
            </w:hyperlink>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Discuss about this problem : </w:t>
            </w:r>
            <w:hyperlink r:id="rId78" w:tgtFrame="_blank" w:history="1">
              <w:r w:rsidRPr="00AF5D3E">
                <w:rPr>
                  <w:rFonts w:ascii="Arial" w:eastAsia="Times New Roman" w:hAnsi="Arial" w:cs="Arial"/>
                  <w:color w:val="0077CC"/>
                  <w:sz w:val="19"/>
                  <w:u w:val="single"/>
                </w:rPr>
                <w:t>Discuss in Forum</w:t>
              </w:r>
            </w:hyperlink>
          </w:p>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ins w:id="16"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F5D3E" w:rsidRPr="00AF5D3E" w:rsidTr="00AF5D3E">
        <w:trPr>
          <w:tblCellSpacing w:w="0" w:type="dxa"/>
        </w:trPr>
        <w:tc>
          <w:tcPr>
            <w:tcW w:w="333" w:type="dxa"/>
            <w:vMerge w:val="restart"/>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10.</w:t>
            </w:r>
          </w:p>
        </w:tc>
        <w:tc>
          <w:tcPr>
            <w:tcW w:w="0" w:type="auto"/>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The first metal used by man was</w:t>
            </w:r>
          </w:p>
        </w:tc>
      </w:tr>
      <w:tr w:rsidR="00AF5D3E" w:rsidRPr="00AF5D3E" w:rsidTr="00AF5D3E">
        <w:trPr>
          <w:tblCellSpacing w:w="0" w:type="dxa"/>
        </w:trPr>
        <w:tc>
          <w:tcPr>
            <w:tcW w:w="0" w:type="auto"/>
            <w:vMerge/>
            <w:vAlign w:val="center"/>
            <w:hideMark/>
          </w:tcPr>
          <w:p w:rsidR="00AF5D3E" w:rsidRPr="00AF5D3E" w:rsidRDefault="00AF5D3E" w:rsidP="00AF5D3E">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38" type="#_x0000_t75" style="width:20pt;height:16pt" o:ole="">
                        <v:imagedata r:id="rId24" o:title=""/>
                      </v:shape>
                      <w:control r:id="rId79" w:name="DefaultOcxName37" w:shapeid="_x0000_i1238"/>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7"/>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iron</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37" type="#_x0000_t75" style="width:20pt;height:16pt" o:ole="">
                        <v:imagedata r:id="rId24" o:title=""/>
                      </v:shape>
                      <w:control r:id="rId80" w:name="DefaultOcxName38" w:shapeid="_x0000_i1237"/>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81"/>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copper</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36" type="#_x0000_t75" style="width:20pt;height:16pt" o:ole="">
                        <v:imagedata r:id="rId24" o:title=""/>
                      </v:shape>
                      <w:control r:id="rId81" w:name="DefaultOcxName39" w:shapeid="_x0000_i1236"/>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60"/>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gold</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35" type="#_x0000_t75" style="width:20pt;height:16pt" o:ole="">
                        <v:imagedata r:id="rId24" o:title=""/>
                      </v:shape>
                      <w:control r:id="rId82" w:name="DefaultOcxName40" w:shapeid="_x0000_i1235"/>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81"/>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bronze</w:t>
                        </w:r>
                      </w:p>
                    </w:tc>
                  </w:tr>
                </w:tbl>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Your Answer:</w:t>
            </w:r>
            <w:r w:rsidRPr="00AF5D3E">
              <w:rPr>
                <w:rFonts w:ascii="Arial" w:eastAsia="Times New Roman" w:hAnsi="Arial" w:cs="Arial"/>
                <w:sz w:val="19"/>
                <w:szCs w:val="19"/>
              </w:rPr>
              <w:t> Option </w:t>
            </w:r>
            <w:r w:rsidRPr="00AF5D3E">
              <w:rPr>
                <w:rFonts w:ascii="Arial" w:eastAsia="Times New Roman" w:hAnsi="Arial" w:cs="Arial"/>
                <w:b/>
                <w:bCs/>
                <w:sz w:val="19"/>
              </w:rPr>
              <w:t>(Not Answered)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Correct Answer:</w:t>
            </w:r>
            <w:r w:rsidRPr="00AF5D3E">
              <w:rPr>
                <w:rFonts w:ascii="Arial" w:eastAsia="Times New Roman" w:hAnsi="Arial" w:cs="Arial"/>
                <w:sz w:val="19"/>
                <w:szCs w:val="19"/>
              </w:rPr>
              <w:t> Option </w:t>
            </w:r>
            <w:r w:rsidRPr="00AF5D3E">
              <w:rPr>
                <w:rFonts w:ascii="Arial" w:eastAsia="Times New Roman" w:hAnsi="Arial" w:cs="Arial"/>
                <w:b/>
                <w:bCs/>
                <w:sz w:val="19"/>
              </w:rPr>
              <w:t>B</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Learn more problems on : </w:t>
            </w:r>
            <w:hyperlink r:id="rId83" w:tgtFrame="_blank" w:history="1">
              <w:r w:rsidRPr="00AF5D3E">
                <w:rPr>
                  <w:rFonts w:ascii="Arial" w:eastAsia="Times New Roman" w:hAnsi="Arial" w:cs="Arial"/>
                  <w:color w:val="0077CC"/>
                  <w:sz w:val="19"/>
                  <w:u w:val="single"/>
                </w:rPr>
                <w:t>Chemistry</w:t>
              </w:r>
            </w:hyperlink>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Discuss about this problem : </w:t>
            </w:r>
            <w:hyperlink r:id="rId84" w:tgtFrame="_blank" w:history="1">
              <w:r w:rsidRPr="00AF5D3E">
                <w:rPr>
                  <w:rFonts w:ascii="Arial" w:eastAsia="Times New Roman" w:hAnsi="Arial" w:cs="Arial"/>
                  <w:color w:val="0077CC"/>
                  <w:sz w:val="19"/>
                  <w:u w:val="single"/>
                </w:rPr>
                <w:t>Discuss in Forum</w:t>
              </w:r>
            </w:hyperlink>
          </w:p>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ins w:id="17"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F5D3E" w:rsidRPr="00AF5D3E" w:rsidTr="00AF5D3E">
        <w:trPr>
          <w:tblCellSpacing w:w="0" w:type="dxa"/>
        </w:trPr>
        <w:tc>
          <w:tcPr>
            <w:tcW w:w="333" w:type="dxa"/>
            <w:vMerge w:val="restart"/>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11.</w:t>
            </w:r>
          </w:p>
        </w:tc>
        <w:tc>
          <w:tcPr>
            <w:tcW w:w="0" w:type="auto"/>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The frequency of the tuning fork A is slightly higher than the tuning fork B. By sounding them together, beats can be produced. If the fork B is loaded with wax, the frequency of beats will</w:t>
            </w:r>
          </w:p>
        </w:tc>
      </w:tr>
      <w:tr w:rsidR="00AF5D3E" w:rsidRPr="00AF5D3E" w:rsidTr="00AF5D3E">
        <w:trPr>
          <w:tblCellSpacing w:w="0" w:type="dxa"/>
        </w:trPr>
        <w:tc>
          <w:tcPr>
            <w:tcW w:w="0" w:type="auto"/>
            <w:vMerge/>
            <w:vAlign w:val="center"/>
            <w:hideMark/>
          </w:tcPr>
          <w:p w:rsidR="00AF5D3E" w:rsidRPr="00AF5D3E" w:rsidRDefault="00AF5D3E" w:rsidP="00AF5D3E">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34" type="#_x0000_t75" style="width:20pt;height:16pt" o:ole="">
                        <v:imagedata r:id="rId24" o:title=""/>
                      </v:shape>
                      <w:control r:id="rId85" w:name="DefaultOcxName41" w:shapeid="_x0000_i1234"/>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19"/>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increase</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33" type="#_x0000_t75" style="width:20pt;height:16pt" o:ole="">
                        <v:imagedata r:id="rId24" o:title=""/>
                      </v:shape>
                      <w:control r:id="rId86" w:name="DefaultOcxName42" w:shapeid="_x0000_i1233"/>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82"/>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decrease</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32" type="#_x0000_t75" style="width:20pt;height:16pt" o:ole="">
                        <v:imagedata r:id="rId24" o:title=""/>
                      </v:shape>
                      <w:control r:id="rId87" w:name="DefaultOcxName43" w:shapeid="_x0000_i1232"/>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99"/>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remain same</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31" type="#_x0000_t75" style="width:20pt;height:16pt" o:ole="">
                        <v:imagedata r:id="rId24" o:title=""/>
                      </v:shape>
                      <w:control r:id="rId88" w:name="DefaultOcxName44" w:shapeid="_x0000_i1231"/>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99"/>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become zero</w:t>
                        </w:r>
                      </w:p>
                    </w:tc>
                  </w:tr>
                </w:tbl>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Your Answer:</w:t>
            </w:r>
            <w:r w:rsidRPr="00AF5D3E">
              <w:rPr>
                <w:rFonts w:ascii="Arial" w:eastAsia="Times New Roman" w:hAnsi="Arial" w:cs="Arial"/>
                <w:sz w:val="19"/>
                <w:szCs w:val="19"/>
              </w:rPr>
              <w:t> Option </w:t>
            </w:r>
            <w:r w:rsidRPr="00AF5D3E">
              <w:rPr>
                <w:rFonts w:ascii="Arial" w:eastAsia="Times New Roman" w:hAnsi="Arial" w:cs="Arial"/>
                <w:b/>
                <w:bCs/>
                <w:sz w:val="19"/>
              </w:rPr>
              <w:t>(Not Answered)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Correct Answer:</w:t>
            </w:r>
            <w:r w:rsidRPr="00AF5D3E">
              <w:rPr>
                <w:rFonts w:ascii="Arial" w:eastAsia="Times New Roman" w:hAnsi="Arial" w:cs="Arial"/>
                <w:sz w:val="19"/>
                <w:szCs w:val="19"/>
              </w:rPr>
              <w:t> Option </w:t>
            </w:r>
            <w:r w:rsidRPr="00AF5D3E">
              <w:rPr>
                <w:rFonts w:ascii="Arial" w:eastAsia="Times New Roman" w:hAnsi="Arial" w:cs="Arial"/>
                <w:b/>
                <w:bCs/>
                <w:sz w:val="19"/>
              </w:rPr>
              <w:t>B</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Learn more problems on : </w:t>
            </w:r>
            <w:hyperlink r:id="rId89" w:tgtFrame="_blank" w:history="1">
              <w:r w:rsidRPr="00AF5D3E">
                <w:rPr>
                  <w:rFonts w:ascii="Arial" w:eastAsia="Times New Roman" w:hAnsi="Arial" w:cs="Arial"/>
                  <w:color w:val="0077CC"/>
                  <w:sz w:val="19"/>
                  <w:u w:val="single"/>
                </w:rPr>
                <w:t>Basic General Knowledge</w:t>
              </w:r>
            </w:hyperlink>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Discuss about this problem : </w:t>
            </w:r>
            <w:hyperlink r:id="rId90" w:tgtFrame="_blank" w:history="1">
              <w:r w:rsidRPr="00AF5D3E">
                <w:rPr>
                  <w:rFonts w:ascii="Arial" w:eastAsia="Times New Roman" w:hAnsi="Arial" w:cs="Arial"/>
                  <w:color w:val="0077CC"/>
                  <w:sz w:val="19"/>
                  <w:u w:val="single"/>
                </w:rPr>
                <w:t>Discuss in Forum</w:t>
              </w:r>
            </w:hyperlink>
          </w:p>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ins w:id="18"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F5D3E" w:rsidRPr="00AF5D3E" w:rsidTr="00AF5D3E">
        <w:trPr>
          <w:tblCellSpacing w:w="0" w:type="dxa"/>
        </w:trPr>
        <w:tc>
          <w:tcPr>
            <w:tcW w:w="333" w:type="dxa"/>
            <w:vMerge w:val="restart"/>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12.</w:t>
            </w:r>
          </w:p>
        </w:tc>
        <w:tc>
          <w:tcPr>
            <w:tcW w:w="0" w:type="auto"/>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The highest national award in India given for exceptional work for advancement of art, literature and science</w:t>
            </w:r>
          </w:p>
        </w:tc>
      </w:tr>
      <w:tr w:rsidR="00AF5D3E" w:rsidRPr="00AF5D3E" w:rsidTr="00AF5D3E">
        <w:trPr>
          <w:tblCellSpacing w:w="0" w:type="dxa"/>
        </w:trPr>
        <w:tc>
          <w:tcPr>
            <w:tcW w:w="0" w:type="auto"/>
            <w:vMerge/>
            <w:vAlign w:val="center"/>
            <w:hideMark/>
          </w:tcPr>
          <w:p w:rsidR="00AF5D3E" w:rsidRPr="00AF5D3E" w:rsidRDefault="00AF5D3E" w:rsidP="00AF5D3E">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30" type="#_x0000_t75" style="width:20pt;height:16pt" o:ole="">
                        <v:imagedata r:id="rId24" o:title=""/>
                      </v:shape>
                      <w:control r:id="rId91" w:name="DefaultOcxName45" w:shapeid="_x0000_i1230"/>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20"/>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Bharat Ratna</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29" type="#_x0000_t75" style="width:20pt;height:16pt" o:ole="">
                        <v:imagedata r:id="rId24" o:title=""/>
                      </v:shape>
                      <w:control r:id="rId92" w:name="DefaultOcxName46" w:shapeid="_x0000_i1229"/>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289"/>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Padma Awards</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28" type="#_x0000_t75" style="width:20pt;height:16pt" o:ole="">
                        <v:imagedata r:id="rId24" o:title=""/>
                      </v:shape>
                      <w:control r:id="rId93" w:name="DefaultOcxName47" w:shapeid="_x0000_i1228"/>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447"/>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Gallantry Awards</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27" type="#_x0000_t75" style="width:20pt;height:16pt" o:ole="">
                        <v:imagedata r:id="rId24" o:title=""/>
                      </v:shape>
                      <w:control r:id="rId94" w:name="DefaultOcxName48" w:shapeid="_x0000_i1227"/>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553"/>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None of the above</w:t>
                        </w:r>
                      </w:p>
                    </w:tc>
                  </w:tr>
                </w:tbl>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Your Answer:</w:t>
            </w:r>
            <w:r w:rsidRPr="00AF5D3E">
              <w:rPr>
                <w:rFonts w:ascii="Arial" w:eastAsia="Times New Roman" w:hAnsi="Arial" w:cs="Arial"/>
                <w:sz w:val="19"/>
                <w:szCs w:val="19"/>
              </w:rPr>
              <w:t> Option </w:t>
            </w:r>
            <w:r w:rsidRPr="00AF5D3E">
              <w:rPr>
                <w:rFonts w:ascii="Arial" w:eastAsia="Times New Roman" w:hAnsi="Arial" w:cs="Arial"/>
                <w:b/>
                <w:bCs/>
                <w:sz w:val="19"/>
              </w:rPr>
              <w:t>(Not Answered)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Correct Answer:</w:t>
            </w:r>
            <w:r w:rsidRPr="00AF5D3E">
              <w:rPr>
                <w:rFonts w:ascii="Arial" w:eastAsia="Times New Roman" w:hAnsi="Arial" w:cs="Arial"/>
                <w:sz w:val="19"/>
                <w:szCs w:val="19"/>
              </w:rPr>
              <w:t> Option </w:t>
            </w:r>
            <w:r w:rsidRPr="00AF5D3E">
              <w:rPr>
                <w:rFonts w:ascii="Arial" w:eastAsia="Times New Roman" w:hAnsi="Arial" w:cs="Arial"/>
                <w:b/>
                <w:bCs/>
                <w:sz w:val="19"/>
              </w:rPr>
              <w:t>A</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Learn more problems on : </w:t>
            </w:r>
            <w:hyperlink r:id="rId95" w:tgtFrame="_blank" w:history="1">
              <w:r w:rsidRPr="00AF5D3E">
                <w:rPr>
                  <w:rFonts w:ascii="Arial" w:eastAsia="Times New Roman" w:hAnsi="Arial" w:cs="Arial"/>
                  <w:color w:val="0077CC"/>
                  <w:sz w:val="19"/>
                  <w:u w:val="single"/>
                </w:rPr>
                <w:t>Basic General Knowledge</w:t>
              </w:r>
            </w:hyperlink>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Discuss about this problem : </w:t>
            </w:r>
            <w:hyperlink r:id="rId96" w:tgtFrame="_blank" w:history="1">
              <w:r w:rsidRPr="00AF5D3E">
                <w:rPr>
                  <w:rFonts w:ascii="Arial" w:eastAsia="Times New Roman" w:hAnsi="Arial" w:cs="Arial"/>
                  <w:color w:val="0077CC"/>
                  <w:sz w:val="19"/>
                  <w:u w:val="single"/>
                </w:rPr>
                <w:t>Discuss in Forum</w:t>
              </w:r>
            </w:hyperlink>
          </w:p>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ins w:id="19"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F5D3E" w:rsidRPr="00AF5D3E" w:rsidTr="00AF5D3E">
        <w:trPr>
          <w:tblCellSpacing w:w="0" w:type="dxa"/>
        </w:trPr>
        <w:tc>
          <w:tcPr>
            <w:tcW w:w="333" w:type="dxa"/>
            <w:vMerge w:val="restart"/>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13.</w:t>
            </w:r>
          </w:p>
        </w:tc>
        <w:tc>
          <w:tcPr>
            <w:tcW w:w="0" w:type="auto"/>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The plants grown in equatorial regions include</w:t>
            </w:r>
          </w:p>
        </w:tc>
      </w:tr>
      <w:tr w:rsidR="00AF5D3E" w:rsidRPr="00AF5D3E" w:rsidTr="00AF5D3E">
        <w:trPr>
          <w:tblCellSpacing w:w="0" w:type="dxa"/>
        </w:trPr>
        <w:tc>
          <w:tcPr>
            <w:tcW w:w="0" w:type="auto"/>
            <w:vMerge/>
            <w:vAlign w:val="center"/>
            <w:hideMark/>
          </w:tcPr>
          <w:p w:rsidR="00AF5D3E" w:rsidRPr="00AF5D3E" w:rsidRDefault="00AF5D3E" w:rsidP="00AF5D3E">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26" type="#_x0000_t75" style="width:20pt;height:16pt" o:ole="">
                        <v:imagedata r:id="rId24" o:title=""/>
                      </v:shape>
                      <w:control r:id="rId97" w:name="DefaultOcxName49" w:shapeid="_x0000_i1226"/>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743"/>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wheat, barley, maize</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25" type="#_x0000_t75" style="width:20pt;height:16pt" o:ole="">
                        <v:imagedata r:id="rId24" o:title=""/>
                      </v:shape>
                      <w:control r:id="rId98" w:name="DefaultOcxName50" w:shapeid="_x0000_i1225"/>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6"/>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evergreen dense forests, rubber trees, groundnuts</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24" type="#_x0000_t75" style="width:20pt;height:16pt" o:ole="">
                        <v:imagedata r:id="rId24" o:title=""/>
                      </v:shape>
                      <w:control r:id="rId99" w:name="DefaultOcxName51" w:shapeid="_x0000_i1224"/>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810"/>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groundnuts, soyabeens, potatoes</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lastRenderedPageBreak/>
                    <w:object w:dxaOrig="1440" w:dyaOrig="1440">
                      <v:shape id="_x0000_i1223" type="#_x0000_t75" style="width:20pt;height:16pt" o:ole="">
                        <v:imagedata r:id="rId24" o:title=""/>
                      </v:shape>
                      <w:control r:id="rId100" w:name="DefaultOcxName52" w:shapeid="_x0000_i1223"/>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486"/>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evergreen coniferous forests, oats, cocoa</w:t>
                        </w:r>
                      </w:p>
                    </w:tc>
                  </w:tr>
                </w:tbl>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Your Answer:</w:t>
            </w:r>
            <w:r w:rsidRPr="00AF5D3E">
              <w:rPr>
                <w:rFonts w:ascii="Arial" w:eastAsia="Times New Roman" w:hAnsi="Arial" w:cs="Arial"/>
                <w:sz w:val="19"/>
                <w:szCs w:val="19"/>
              </w:rPr>
              <w:t> Option </w:t>
            </w:r>
            <w:r w:rsidRPr="00AF5D3E">
              <w:rPr>
                <w:rFonts w:ascii="Arial" w:eastAsia="Times New Roman" w:hAnsi="Arial" w:cs="Arial"/>
                <w:b/>
                <w:bCs/>
                <w:sz w:val="19"/>
              </w:rPr>
              <w:t>(Not Answered)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Correct Answer:</w:t>
            </w:r>
            <w:r w:rsidRPr="00AF5D3E">
              <w:rPr>
                <w:rFonts w:ascii="Arial" w:eastAsia="Times New Roman" w:hAnsi="Arial" w:cs="Arial"/>
                <w:sz w:val="19"/>
                <w:szCs w:val="19"/>
              </w:rPr>
              <w:t> Option </w:t>
            </w:r>
            <w:r w:rsidRPr="00AF5D3E">
              <w:rPr>
                <w:rFonts w:ascii="Arial" w:eastAsia="Times New Roman" w:hAnsi="Arial" w:cs="Arial"/>
                <w:b/>
                <w:bCs/>
                <w:sz w:val="19"/>
              </w:rPr>
              <w:t>B</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Learn more problems on : </w:t>
            </w:r>
            <w:hyperlink r:id="rId101" w:tgtFrame="_blank" w:history="1">
              <w:r w:rsidRPr="00AF5D3E">
                <w:rPr>
                  <w:rFonts w:ascii="Arial" w:eastAsia="Times New Roman" w:hAnsi="Arial" w:cs="Arial"/>
                  <w:color w:val="0077CC"/>
                  <w:sz w:val="19"/>
                  <w:u w:val="single"/>
                </w:rPr>
                <w:t>World Geography</w:t>
              </w:r>
            </w:hyperlink>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Discuss about this problem : </w:t>
            </w:r>
            <w:hyperlink r:id="rId102" w:tgtFrame="_blank" w:history="1">
              <w:r w:rsidRPr="00AF5D3E">
                <w:rPr>
                  <w:rFonts w:ascii="Arial" w:eastAsia="Times New Roman" w:hAnsi="Arial" w:cs="Arial"/>
                  <w:color w:val="0077CC"/>
                  <w:sz w:val="19"/>
                  <w:u w:val="single"/>
                </w:rPr>
                <w:t>Discuss in Forum</w:t>
              </w:r>
            </w:hyperlink>
          </w:p>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ins w:id="20"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F5D3E" w:rsidRPr="00AF5D3E" w:rsidTr="00AF5D3E">
        <w:trPr>
          <w:tblCellSpacing w:w="0" w:type="dxa"/>
        </w:trPr>
        <w:tc>
          <w:tcPr>
            <w:tcW w:w="333" w:type="dxa"/>
            <w:vMerge w:val="restart"/>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14.</w:t>
            </w:r>
          </w:p>
        </w:tc>
        <w:tc>
          <w:tcPr>
            <w:tcW w:w="0" w:type="auto"/>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The short term variations of the atmosphere, ranging from minutes to months are called</w:t>
            </w:r>
          </w:p>
        </w:tc>
      </w:tr>
      <w:tr w:rsidR="00AF5D3E" w:rsidRPr="00AF5D3E" w:rsidTr="00AF5D3E">
        <w:trPr>
          <w:tblCellSpacing w:w="0" w:type="dxa"/>
        </w:trPr>
        <w:tc>
          <w:tcPr>
            <w:tcW w:w="0" w:type="auto"/>
            <w:vMerge/>
            <w:vAlign w:val="center"/>
            <w:hideMark/>
          </w:tcPr>
          <w:p w:rsidR="00AF5D3E" w:rsidRPr="00AF5D3E" w:rsidRDefault="00AF5D3E" w:rsidP="00AF5D3E">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22" type="#_x0000_t75" style="width:20pt;height:16pt" o:ole="">
                        <v:imagedata r:id="rId24" o:title=""/>
                      </v:shape>
                      <w:control r:id="rId103" w:name="DefaultOcxName53" w:shapeid="_x0000_i1222"/>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02"/>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climate</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21" type="#_x0000_t75" style="width:20pt;height:16pt" o:ole="">
                        <v:imagedata r:id="rId24" o:title=""/>
                      </v:shape>
                      <w:control r:id="rId104" w:name="DefaultOcxName54" w:shapeid="_x0000_i1221"/>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76"/>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weather</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20" type="#_x0000_t75" style="width:20pt;height:16pt" o:ole="">
                        <v:imagedata r:id="rId24" o:title=""/>
                      </v:shape>
                      <w:control r:id="rId105" w:name="DefaultOcxName55" w:shapeid="_x0000_i1220"/>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25"/>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temperature</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19" type="#_x0000_t75" style="width:20pt;height:16pt" o:ole="">
                        <v:imagedata r:id="rId24" o:title=""/>
                      </v:shape>
                      <w:control r:id="rId106" w:name="DefaultOcxName56" w:shapeid="_x0000_i1219"/>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08"/>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humidity</w:t>
                        </w:r>
                      </w:p>
                    </w:tc>
                  </w:tr>
                </w:tbl>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Your Answer:</w:t>
            </w:r>
            <w:r w:rsidRPr="00AF5D3E">
              <w:rPr>
                <w:rFonts w:ascii="Arial" w:eastAsia="Times New Roman" w:hAnsi="Arial" w:cs="Arial"/>
                <w:sz w:val="19"/>
                <w:szCs w:val="19"/>
              </w:rPr>
              <w:t> Option </w:t>
            </w:r>
            <w:r w:rsidRPr="00AF5D3E">
              <w:rPr>
                <w:rFonts w:ascii="Arial" w:eastAsia="Times New Roman" w:hAnsi="Arial" w:cs="Arial"/>
                <w:b/>
                <w:bCs/>
                <w:sz w:val="19"/>
              </w:rPr>
              <w:t>(Not Answered)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Correct Answer:</w:t>
            </w:r>
            <w:r w:rsidRPr="00AF5D3E">
              <w:rPr>
                <w:rFonts w:ascii="Arial" w:eastAsia="Times New Roman" w:hAnsi="Arial" w:cs="Arial"/>
                <w:sz w:val="19"/>
                <w:szCs w:val="19"/>
              </w:rPr>
              <w:t> Option </w:t>
            </w:r>
            <w:r w:rsidRPr="00AF5D3E">
              <w:rPr>
                <w:rFonts w:ascii="Arial" w:eastAsia="Times New Roman" w:hAnsi="Arial" w:cs="Arial"/>
                <w:b/>
                <w:bCs/>
                <w:sz w:val="19"/>
              </w:rPr>
              <w:t>B</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Learn more problems on : </w:t>
            </w:r>
            <w:hyperlink r:id="rId107" w:tgtFrame="_blank" w:history="1">
              <w:r w:rsidRPr="00AF5D3E">
                <w:rPr>
                  <w:rFonts w:ascii="Arial" w:eastAsia="Times New Roman" w:hAnsi="Arial" w:cs="Arial"/>
                  <w:color w:val="0077CC"/>
                  <w:sz w:val="19"/>
                  <w:u w:val="single"/>
                </w:rPr>
                <w:t>World Geography</w:t>
              </w:r>
            </w:hyperlink>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Discuss about this problem : </w:t>
            </w:r>
            <w:hyperlink r:id="rId108" w:tgtFrame="_blank" w:history="1">
              <w:r w:rsidRPr="00AF5D3E">
                <w:rPr>
                  <w:rFonts w:ascii="Arial" w:eastAsia="Times New Roman" w:hAnsi="Arial" w:cs="Arial"/>
                  <w:color w:val="0077CC"/>
                  <w:sz w:val="19"/>
                  <w:u w:val="single"/>
                </w:rPr>
                <w:t>Discuss in Forum</w:t>
              </w:r>
            </w:hyperlink>
          </w:p>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ins w:id="21"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F5D3E" w:rsidRPr="00AF5D3E" w:rsidTr="00AF5D3E">
        <w:trPr>
          <w:tblCellSpacing w:w="0" w:type="dxa"/>
        </w:trPr>
        <w:tc>
          <w:tcPr>
            <w:tcW w:w="333" w:type="dxa"/>
            <w:vMerge w:val="restart"/>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15.</w:t>
            </w:r>
          </w:p>
        </w:tc>
        <w:tc>
          <w:tcPr>
            <w:tcW w:w="0" w:type="auto"/>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'Global 500' awards are given for the outstanding achievement in which of the following fields?</w:t>
            </w:r>
          </w:p>
        </w:tc>
      </w:tr>
      <w:tr w:rsidR="00AF5D3E" w:rsidRPr="00AF5D3E" w:rsidTr="00AF5D3E">
        <w:trPr>
          <w:tblCellSpacing w:w="0" w:type="dxa"/>
        </w:trPr>
        <w:tc>
          <w:tcPr>
            <w:tcW w:w="0" w:type="auto"/>
            <w:vMerge/>
            <w:vAlign w:val="center"/>
            <w:hideMark/>
          </w:tcPr>
          <w:p w:rsidR="00AF5D3E" w:rsidRPr="00AF5D3E" w:rsidRDefault="00AF5D3E" w:rsidP="00AF5D3E">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18" type="#_x0000_t75" style="width:20pt;height:16pt" o:ole="">
                        <v:imagedata r:id="rId24" o:title=""/>
                      </v:shape>
                      <w:control r:id="rId109" w:name="DefaultOcxName57" w:shapeid="_x0000_i1218"/>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028"/>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Campaign against AIDS</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17" type="#_x0000_t75" style="width:20pt;height:16pt" o:ole="">
                        <v:imagedata r:id="rId24" o:title=""/>
                      </v:shape>
                      <w:control r:id="rId110" w:name="DefaultOcxName58" w:shapeid="_x0000_i1217"/>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522"/>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Population control</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16" type="#_x0000_t75" style="width:20pt;height:16pt" o:ole="">
                        <v:imagedata r:id="rId24" o:title=""/>
                      </v:shape>
                      <w:control r:id="rId111" w:name="DefaultOcxName59" w:shapeid="_x0000_i1216"/>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66"/>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Protection of environment</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15" type="#_x0000_t75" style="width:20pt;height:16pt" o:ole="">
                        <v:imagedata r:id="rId24" o:title=""/>
                      </v:shape>
                      <w:control r:id="rId112" w:name="DefaultOcxName60" w:shapeid="_x0000_i1215"/>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880"/>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Elimination of illiteracy</w:t>
                        </w:r>
                      </w:p>
                    </w:tc>
                  </w:tr>
                </w:tbl>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Your Answer:</w:t>
            </w:r>
            <w:r w:rsidRPr="00AF5D3E">
              <w:rPr>
                <w:rFonts w:ascii="Arial" w:eastAsia="Times New Roman" w:hAnsi="Arial" w:cs="Arial"/>
                <w:sz w:val="19"/>
                <w:szCs w:val="19"/>
              </w:rPr>
              <w:t> Option </w:t>
            </w:r>
            <w:r w:rsidRPr="00AF5D3E">
              <w:rPr>
                <w:rFonts w:ascii="Arial" w:eastAsia="Times New Roman" w:hAnsi="Arial" w:cs="Arial"/>
                <w:b/>
                <w:bCs/>
                <w:sz w:val="19"/>
              </w:rPr>
              <w:t>(Not Answered)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Correct Answer:</w:t>
            </w:r>
            <w:r w:rsidRPr="00AF5D3E">
              <w:rPr>
                <w:rFonts w:ascii="Arial" w:eastAsia="Times New Roman" w:hAnsi="Arial" w:cs="Arial"/>
                <w:sz w:val="19"/>
                <w:szCs w:val="19"/>
              </w:rPr>
              <w:t> Option </w:t>
            </w:r>
            <w:r w:rsidRPr="00AF5D3E">
              <w:rPr>
                <w:rFonts w:ascii="Arial" w:eastAsia="Times New Roman" w:hAnsi="Arial" w:cs="Arial"/>
                <w:b/>
                <w:bCs/>
                <w:sz w:val="19"/>
              </w:rPr>
              <w:t>C</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Learn more problems on : </w:t>
            </w:r>
            <w:hyperlink r:id="rId113" w:tgtFrame="_blank" w:history="1">
              <w:r w:rsidRPr="00AF5D3E">
                <w:rPr>
                  <w:rFonts w:ascii="Arial" w:eastAsia="Times New Roman" w:hAnsi="Arial" w:cs="Arial"/>
                  <w:color w:val="0077CC"/>
                  <w:sz w:val="19"/>
                  <w:u w:val="single"/>
                </w:rPr>
                <w:t>Honours and Awards</w:t>
              </w:r>
            </w:hyperlink>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Discuss about this problem : </w:t>
            </w:r>
            <w:hyperlink r:id="rId114" w:tgtFrame="_blank" w:history="1">
              <w:r w:rsidRPr="00AF5D3E">
                <w:rPr>
                  <w:rFonts w:ascii="Arial" w:eastAsia="Times New Roman" w:hAnsi="Arial" w:cs="Arial"/>
                  <w:color w:val="0077CC"/>
                  <w:sz w:val="19"/>
                  <w:u w:val="single"/>
                </w:rPr>
                <w:t>Discuss in Forum</w:t>
              </w:r>
            </w:hyperlink>
          </w:p>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ins w:id="22"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F5D3E" w:rsidRPr="00AF5D3E" w:rsidTr="00AF5D3E">
        <w:trPr>
          <w:tblCellSpacing w:w="0" w:type="dxa"/>
        </w:trPr>
        <w:tc>
          <w:tcPr>
            <w:tcW w:w="333" w:type="dxa"/>
            <w:vMerge w:val="restart"/>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16.</w:t>
            </w:r>
          </w:p>
        </w:tc>
        <w:tc>
          <w:tcPr>
            <w:tcW w:w="0" w:type="auto"/>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Who is the author of famous statement: "That Government is the best which governs least"?</w:t>
            </w:r>
          </w:p>
        </w:tc>
      </w:tr>
      <w:tr w:rsidR="00AF5D3E" w:rsidRPr="00AF5D3E" w:rsidTr="00AF5D3E">
        <w:trPr>
          <w:tblCellSpacing w:w="0" w:type="dxa"/>
        </w:trPr>
        <w:tc>
          <w:tcPr>
            <w:tcW w:w="0" w:type="auto"/>
            <w:vMerge/>
            <w:vAlign w:val="center"/>
            <w:hideMark/>
          </w:tcPr>
          <w:p w:rsidR="00AF5D3E" w:rsidRPr="00AF5D3E" w:rsidRDefault="00AF5D3E" w:rsidP="00AF5D3E">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14" type="#_x0000_t75" style="width:20pt;height:16pt" o:ole="">
                        <v:imagedata r:id="rId24" o:title=""/>
                      </v:shape>
                      <w:control r:id="rId115" w:name="DefaultOcxName61" w:shapeid="_x0000_i1214"/>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395"/>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Herbert Spencer</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13" type="#_x0000_t75" style="width:20pt;height:16pt" o:ole="">
                        <v:imagedata r:id="rId24" o:title=""/>
                      </v:shape>
                      <w:control r:id="rId116" w:name="DefaultOcxName62" w:shapeid="_x0000_i1213"/>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57"/>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Harold Laski</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12" type="#_x0000_t75" style="width:20pt;height:16pt" o:ole="">
                        <v:imagedata r:id="rId24" o:title=""/>
                      </v:shape>
                      <w:control r:id="rId117" w:name="DefaultOcxName63" w:shapeid="_x0000_i1212"/>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817"/>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Alexis De Tocqueville</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11" type="#_x0000_t75" style="width:20pt;height:16pt" o:ole="">
                        <v:imagedata r:id="rId24" o:title=""/>
                      </v:shape>
                      <w:control r:id="rId118" w:name="DefaultOcxName64" w:shapeid="_x0000_i1211"/>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806"/>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Henry David Thoreau</w:t>
                        </w:r>
                      </w:p>
                    </w:tc>
                  </w:tr>
                </w:tbl>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Your Answer:</w:t>
            </w:r>
            <w:r w:rsidRPr="00AF5D3E">
              <w:rPr>
                <w:rFonts w:ascii="Arial" w:eastAsia="Times New Roman" w:hAnsi="Arial" w:cs="Arial"/>
                <w:sz w:val="19"/>
                <w:szCs w:val="19"/>
              </w:rPr>
              <w:t> Option </w:t>
            </w:r>
            <w:r w:rsidRPr="00AF5D3E">
              <w:rPr>
                <w:rFonts w:ascii="Arial" w:eastAsia="Times New Roman" w:hAnsi="Arial" w:cs="Arial"/>
                <w:b/>
                <w:bCs/>
                <w:sz w:val="19"/>
              </w:rPr>
              <w:t>(Not Answered)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Correct Answer:</w:t>
            </w:r>
            <w:r w:rsidRPr="00AF5D3E">
              <w:rPr>
                <w:rFonts w:ascii="Arial" w:eastAsia="Times New Roman" w:hAnsi="Arial" w:cs="Arial"/>
                <w:sz w:val="19"/>
                <w:szCs w:val="19"/>
              </w:rPr>
              <w:t> Option </w:t>
            </w:r>
            <w:r w:rsidRPr="00AF5D3E">
              <w:rPr>
                <w:rFonts w:ascii="Arial" w:eastAsia="Times New Roman" w:hAnsi="Arial" w:cs="Arial"/>
                <w:b/>
                <w:bCs/>
                <w:sz w:val="19"/>
              </w:rPr>
              <w:t>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u w:val="single"/>
              </w:rPr>
              <w:t>Explanation:</w:t>
            </w:r>
          </w:p>
          <w:p w:rsidR="00AF5D3E" w:rsidRPr="00AF5D3E" w:rsidRDefault="00AF5D3E" w:rsidP="00AF5D3E">
            <w:pPr>
              <w:spacing w:before="133" w:after="133" w:line="240" w:lineRule="auto"/>
              <w:rPr>
                <w:rFonts w:ascii="Arial" w:eastAsia="Times New Roman" w:hAnsi="Arial" w:cs="Arial"/>
                <w:sz w:val="19"/>
                <w:szCs w:val="19"/>
              </w:rPr>
            </w:pPr>
            <w:r w:rsidRPr="00AF5D3E">
              <w:rPr>
                <w:rFonts w:ascii="Arial" w:eastAsia="Times New Roman" w:hAnsi="Arial" w:cs="Arial"/>
                <w:sz w:val="19"/>
                <w:szCs w:val="19"/>
              </w:rPr>
              <w:t>Henry David Thoreau 1849</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"We've heard it said, that government is best which governs least.</w:t>
            </w:r>
            <w:r w:rsidRPr="00AF5D3E">
              <w:rPr>
                <w:rFonts w:ascii="Arial" w:eastAsia="Times New Roman" w:hAnsi="Arial" w:cs="Arial"/>
                <w:sz w:val="19"/>
                <w:szCs w:val="19"/>
              </w:rPr>
              <w:br/>
            </w:r>
            <w:r w:rsidRPr="00AF5D3E">
              <w:rPr>
                <w:rFonts w:ascii="Arial" w:eastAsia="Times New Roman" w:hAnsi="Arial" w:cs="Arial"/>
                <w:sz w:val="19"/>
                <w:szCs w:val="19"/>
              </w:rPr>
              <w:br/>
              <w:t>That government is best which governs not at all,</w:t>
            </w:r>
            <w:r w:rsidRPr="00AF5D3E">
              <w:rPr>
                <w:rFonts w:ascii="Arial" w:eastAsia="Times New Roman" w:hAnsi="Arial" w:cs="Arial"/>
                <w:sz w:val="19"/>
                <w:szCs w:val="19"/>
              </w:rPr>
              <w:br/>
            </w:r>
            <w:r w:rsidRPr="00AF5D3E">
              <w:rPr>
                <w:rFonts w:ascii="Arial" w:eastAsia="Times New Roman" w:hAnsi="Arial" w:cs="Arial"/>
                <w:sz w:val="19"/>
                <w:szCs w:val="19"/>
              </w:rPr>
              <w:br/>
              <w:t>and when men are prepared for it,</w:t>
            </w:r>
            <w:r w:rsidRPr="00AF5D3E">
              <w:rPr>
                <w:rFonts w:ascii="Arial" w:eastAsia="Times New Roman" w:hAnsi="Arial" w:cs="Arial"/>
                <w:sz w:val="19"/>
                <w:szCs w:val="19"/>
              </w:rPr>
              <w:br/>
            </w:r>
            <w:r w:rsidRPr="00AF5D3E">
              <w:rPr>
                <w:rFonts w:ascii="Arial" w:eastAsia="Times New Roman" w:hAnsi="Arial" w:cs="Arial"/>
                <w:sz w:val="19"/>
                <w:szCs w:val="19"/>
              </w:rPr>
              <w:br/>
            </w:r>
            <w:r w:rsidRPr="00AF5D3E">
              <w:rPr>
                <w:rFonts w:ascii="Arial" w:eastAsia="Times New Roman" w:hAnsi="Arial" w:cs="Arial"/>
                <w:sz w:val="19"/>
                <w:szCs w:val="19"/>
              </w:rPr>
              <w:lastRenderedPageBreak/>
              <w:t>that will be the kind of government they will have.</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Learn more problems on : </w:t>
            </w:r>
            <w:hyperlink r:id="rId119" w:tgtFrame="_blank" w:history="1">
              <w:r w:rsidRPr="00AF5D3E">
                <w:rPr>
                  <w:rFonts w:ascii="Arial" w:eastAsia="Times New Roman" w:hAnsi="Arial" w:cs="Arial"/>
                  <w:color w:val="0077CC"/>
                  <w:sz w:val="19"/>
                  <w:u w:val="single"/>
                </w:rPr>
                <w:t>Books and Authors</w:t>
              </w:r>
            </w:hyperlink>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Discuss about this problem : </w:t>
            </w:r>
            <w:hyperlink r:id="rId120" w:tgtFrame="_blank" w:history="1">
              <w:r w:rsidRPr="00AF5D3E">
                <w:rPr>
                  <w:rFonts w:ascii="Arial" w:eastAsia="Times New Roman" w:hAnsi="Arial" w:cs="Arial"/>
                  <w:color w:val="0077CC"/>
                  <w:sz w:val="19"/>
                  <w:u w:val="single"/>
                </w:rPr>
                <w:t>Discuss in Forum</w:t>
              </w:r>
            </w:hyperlink>
          </w:p>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ins w:id="23"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F5D3E" w:rsidRPr="00AF5D3E" w:rsidTr="00AF5D3E">
        <w:trPr>
          <w:tblCellSpacing w:w="0" w:type="dxa"/>
        </w:trPr>
        <w:tc>
          <w:tcPr>
            <w:tcW w:w="333" w:type="dxa"/>
            <w:vMerge w:val="restart"/>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17.</w:t>
            </w:r>
          </w:p>
        </w:tc>
        <w:tc>
          <w:tcPr>
            <w:tcW w:w="0" w:type="auto"/>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Who said "God helps those who help themselves"?</w:t>
            </w:r>
          </w:p>
        </w:tc>
      </w:tr>
      <w:tr w:rsidR="00AF5D3E" w:rsidRPr="00AF5D3E" w:rsidTr="00AF5D3E">
        <w:trPr>
          <w:tblCellSpacing w:w="0" w:type="dxa"/>
        </w:trPr>
        <w:tc>
          <w:tcPr>
            <w:tcW w:w="0" w:type="auto"/>
            <w:vMerge/>
            <w:vAlign w:val="center"/>
            <w:hideMark/>
          </w:tcPr>
          <w:p w:rsidR="00AF5D3E" w:rsidRPr="00AF5D3E" w:rsidRDefault="00AF5D3E" w:rsidP="00AF5D3E">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10" type="#_x0000_t75" style="width:20pt;height:16pt" o:ole="">
                        <v:imagedata r:id="rId24" o:title=""/>
                      </v:shape>
                      <w:control r:id="rId121" w:name="DefaultOcxName65" w:shapeid="_x0000_i1210"/>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236"/>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Andre Maurois</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09" type="#_x0000_t75" style="width:20pt;height:16pt" o:ole="">
                        <v:imagedata r:id="rId24" o:title=""/>
                      </v:shape>
                      <w:control r:id="rId122" w:name="DefaultOcxName66" w:shapeid="_x0000_i1209"/>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62"/>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Andre Gide</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08" type="#_x0000_t75" style="width:20pt;height:16pt" o:ole="">
                        <v:imagedata r:id="rId24" o:title=""/>
                      </v:shape>
                      <w:control r:id="rId123" w:name="DefaultOcxName67" w:shapeid="_x0000_i1208"/>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395"/>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Algernon Sidney</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07" type="#_x0000_t75" style="width:20pt;height:16pt" o:ole="">
                        <v:imagedata r:id="rId24" o:title=""/>
                      </v:shape>
                      <w:control r:id="rId124" w:name="DefaultOcxName68" w:shapeid="_x0000_i1207"/>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722"/>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Swami Vivekananda</w:t>
                        </w:r>
                      </w:p>
                    </w:tc>
                  </w:tr>
                </w:tbl>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Your Answer:</w:t>
            </w:r>
            <w:r w:rsidRPr="00AF5D3E">
              <w:rPr>
                <w:rFonts w:ascii="Arial" w:eastAsia="Times New Roman" w:hAnsi="Arial" w:cs="Arial"/>
                <w:sz w:val="19"/>
                <w:szCs w:val="19"/>
              </w:rPr>
              <w:t> Option </w:t>
            </w:r>
            <w:r w:rsidRPr="00AF5D3E">
              <w:rPr>
                <w:rFonts w:ascii="Arial" w:eastAsia="Times New Roman" w:hAnsi="Arial" w:cs="Arial"/>
                <w:b/>
                <w:bCs/>
                <w:sz w:val="19"/>
              </w:rPr>
              <w:t>(Not Answered)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Correct Answer:</w:t>
            </w:r>
            <w:r w:rsidRPr="00AF5D3E">
              <w:rPr>
                <w:rFonts w:ascii="Arial" w:eastAsia="Times New Roman" w:hAnsi="Arial" w:cs="Arial"/>
                <w:sz w:val="19"/>
                <w:szCs w:val="19"/>
              </w:rPr>
              <w:t> Option </w:t>
            </w:r>
            <w:r w:rsidRPr="00AF5D3E">
              <w:rPr>
                <w:rFonts w:ascii="Arial" w:eastAsia="Times New Roman" w:hAnsi="Arial" w:cs="Arial"/>
                <w:b/>
                <w:bCs/>
                <w:sz w:val="19"/>
              </w:rPr>
              <w:t>C</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u w:val="single"/>
              </w:rPr>
              <w:t>Explanation:</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The phrase "God helps those who help themselves" is a popular motto which emphasizes the importance of self-initiative. </w:t>
            </w:r>
            <w:r w:rsidRPr="00AF5D3E">
              <w:rPr>
                <w:rFonts w:ascii="Arial" w:eastAsia="Times New Roman" w:hAnsi="Arial" w:cs="Arial"/>
                <w:sz w:val="19"/>
                <w:szCs w:val="19"/>
              </w:rPr>
              <w:br/>
            </w:r>
            <w:r w:rsidRPr="00AF5D3E">
              <w:rPr>
                <w:rFonts w:ascii="Arial" w:eastAsia="Times New Roman" w:hAnsi="Arial" w:cs="Arial"/>
                <w:sz w:val="19"/>
                <w:szCs w:val="19"/>
              </w:rPr>
              <w:br/>
              <w:t>The phrase originated in ancient Greece, occurring as the moral to one of Aesop's Fables, and later in the great tragedy authors of ancient Greek drama. It has been commonly attributed to Benjamin Franklin, however the modern English wording appears earlier in Algernon Sidney's work. </w:t>
            </w:r>
            <w:r w:rsidRPr="00AF5D3E">
              <w:rPr>
                <w:rFonts w:ascii="Arial" w:eastAsia="Times New Roman" w:hAnsi="Arial" w:cs="Arial"/>
                <w:sz w:val="19"/>
                <w:szCs w:val="19"/>
              </w:rPr>
              <w:br/>
            </w:r>
            <w:r w:rsidRPr="00AF5D3E">
              <w:rPr>
                <w:rFonts w:ascii="Arial" w:eastAsia="Times New Roman" w:hAnsi="Arial" w:cs="Arial"/>
                <w:sz w:val="19"/>
                <w:szCs w:val="19"/>
              </w:rPr>
              <w:br/>
              <w:t>It is mistaken by many to be a Bible quote, however the phrase does not occur in the Bible. Some Christians have criticized it as actually against the Bible's basic message of God's grace.</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Learn more problems on : </w:t>
            </w:r>
            <w:hyperlink r:id="rId125" w:tgtFrame="_blank" w:history="1">
              <w:r w:rsidRPr="00AF5D3E">
                <w:rPr>
                  <w:rFonts w:ascii="Arial" w:eastAsia="Times New Roman" w:hAnsi="Arial" w:cs="Arial"/>
                  <w:color w:val="0077CC"/>
                  <w:sz w:val="19"/>
                  <w:u w:val="single"/>
                </w:rPr>
                <w:t>Books and Authors</w:t>
              </w:r>
            </w:hyperlink>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Discuss about this problem : </w:t>
            </w:r>
            <w:hyperlink r:id="rId126" w:tgtFrame="_blank" w:history="1">
              <w:r w:rsidRPr="00AF5D3E">
                <w:rPr>
                  <w:rFonts w:ascii="Arial" w:eastAsia="Times New Roman" w:hAnsi="Arial" w:cs="Arial"/>
                  <w:color w:val="0077CC"/>
                  <w:sz w:val="19"/>
                  <w:u w:val="single"/>
                </w:rPr>
                <w:t>Discuss in Forum</w:t>
              </w:r>
            </w:hyperlink>
          </w:p>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ins w:id="24"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F5D3E" w:rsidRPr="00AF5D3E" w:rsidTr="00AF5D3E">
        <w:trPr>
          <w:tblCellSpacing w:w="0" w:type="dxa"/>
        </w:trPr>
        <w:tc>
          <w:tcPr>
            <w:tcW w:w="333" w:type="dxa"/>
            <w:vMerge w:val="restart"/>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18.</w:t>
            </w:r>
          </w:p>
        </w:tc>
        <w:tc>
          <w:tcPr>
            <w:tcW w:w="0" w:type="auto"/>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'Kandla' is situated on the Gulf of Kachh is well known for which of the following?</w:t>
            </w:r>
          </w:p>
        </w:tc>
      </w:tr>
      <w:tr w:rsidR="00AF5D3E" w:rsidRPr="00AF5D3E" w:rsidTr="00AF5D3E">
        <w:trPr>
          <w:tblCellSpacing w:w="0" w:type="dxa"/>
        </w:trPr>
        <w:tc>
          <w:tcPr>
            <w:tcW w:w="0" w:type="auto"/>
            <w:vMerge/>
            <w:vAlign w:val="center"/>
            <w:hideMark/>
          </w:tcPr>
          <w:p w:rsidR="00AF5D3E" w:rsidRPr="00AF5D3E" w:rsidRDefault="00AF5D3E" w:rsidP="00AF5D3E">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06" type="#_x0000_t75" style="width:20pt;height:16pt" o:ole="">
                        <v:imagedata r:id="rId24" o:title=""/>
                      </v:shape>
                      <w:control r:id="rId127" w:name="DefaultOcxName69" w:shapeid="_x0000_i1206"/>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028"/>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Export Processing Zone</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05" type="#_x0000_t75" style="width:20pt;height:16pt" o:ole="">
                        <v:imagedata r:id="rId24" o:title=""/>
                      </v:shape>
                      <w:control r:id="rId128" w:name="DefaultOcxName70" w:shapeid="_x0000_i1205"/>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746"/>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Centre for Marine Food products</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04" type="#_x0000_t75" style="width:20pt;height:16pt" o:ole="">
                        <v:imagedata r:id="rId24" o:title=""/>
                      </v:shape>
                      <w:control r:id="rId129" w:name="DefaultOcxName71" w:shapeid="_x0000_i1204"/>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884"/>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Cutting and Polishing of diamonds</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03" type="#_x0000_t75" style="width:20pt;height:16pt" o:ole="">
                        <v:imagedata r:id="rId24" o:title=""/>
                      </v:shape>
                      <w:control r:id="rId130" w:name="DefaultOcxName72" w:shapeid="_x0000_i1203"/>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880"/>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Ship breaking industry</w:t>
                        </w:r>
                      </w:p>
                    </w:tc>
                  </w:tr>
                </w:tbl>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Your Answer:</w:t>
            </w:r>
            <w:r w:rsidRPr="00AF5D3E">
              <w:rPr>
                <w:rFonts w:ascii="Arial" w:eastAsia="Times New Roman" w:hAnsi="Arial" w:cs="Arial"/>
                <w:sz w:val="19"/>
                <w:szCs w:val="19"/>
              </w:rPr>
              <w:t> Option </w:t>
            </w:r>
            <w:r w:rsidRPr="00AF5D3E">
              <w:rPr>
                <w:rFonts w:ascii="Arial" w:eastAsia="Times New Roman" w:hAnsi="Arial" w:cs="Arial"/>
                <w:b/>
                <w:bCs/>
                <w:sz w:val="19"/>
              </w:rPr>
              <w:t>(Not Answered)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Correct Answer:</w:t>
            </w:r>
            <w:r w:rsidRPr="00AF5D3E">
              <w:rPr>
                <w:rFonts w:ascii="Arial" w:eastAsia="Times New Roman" w:hAnsi="Arial" w:cs="Arial"/>
                <w:sz w:val="19"/>
                <w:szCs w:val="19"/>
              </w:rPr>
              <w:t> Option </w:t>
            </w:r>
            <w:r w:rsidRPr="00AF5D3E">
              <w:rPr>
                <w:rFonts w:ascii="Arial" w:eastAsia="Times New Roman" w:hAnsi="Arial" w:cs="Arial"/>
                <w:b/>
                <w:bCs/>
                <w:sz w:val="19"/>
              </w:rPr>
              <w:t>A</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Learn more problems on : </w:t>
            </w:r>
            <w:hyperlink r:id="rId131" w:tgtFrame="_blank" w:history="1">
              <w:r w:rsidRPr="00AF5D3E">
                <w:rPr>
                  <w:rFonts w:ascii="Arial" w:eastAsia="Times New Roman" w:hAnsi="Arial" w:cs="Arial"/>
                  <w:color w:val="0077CC"/>
                  <w:sz w:val="19"/>
                  <w:u w:val="single"/>
                </w:rPr>
                <w:t>Famous Places in India</w:t>
              </w:r>
            </w:hyperlink>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Discuss about this problem : </w:t>
            </w:r>
            <w:hyperlink r:id="rId132" w:tgtFrame="_blank" w:history="1">
              <w:r w:rsidRPr="00AF5D3E">
                <w:rPr>
                  <w:rFonts w:ascii="Arial" w:eastAsia="Times New Roman" w:hAnsi="Arial" w:cs="Arial"/>
                  <w:color w:val="0077CC"/>
                  <w:sz w:val="19"/>
                  <w:u w:val="single"/>
                </w:rPr>
                <w:t>Discuss in Forum</w:t>
              </w:r>
            </w:hyperlink>
          </w:p>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ins w:id="25"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F5D3E" w:rsidRPr="00AF5D3E" w:rsidTr="00AF5D3E">
        <w:trPr>
          <w:tblCellSpacing w:w="0" w:type="dxa"/>
        </w:trPr>
        <w:tc>
          <w:tcPr>
            <w:tcW w:w="333" w:type="dxa"/>
            <w:vMerge w:val="restart"/>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19.</w:t>
            </w:r>
          </w:p>
        </w:tc>
        <w:tc>
          <w:tcPr>
            <w:tcW w:w="0" w:type="auto"/>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Indian Cancer Research institute is located at</w:t>
            </w:r>
          </w:p>
        </w:tc>
      </w:tr>
      <w:tr w:rsidR="00AF5D3E" w:rsidRPr="00AF5D3E" w:rsidTr="00AF5D3E">
        <w:trPr>
          <w:tblCellSpacing w:w="0" w:type="dxa"/>
        </w:trPr>
        <w:tc>
          <w:tcPr>
            <w:tcW w:w="0" w:type="auto"/>
            <w:vMerge/>
            <w:vAlign w:val="center"/>
            <w:hideMark/>
          </w:tcPr>
          <w:p w:rsidR="00AF5D3E" w:rsidRPr="00AF5D3E" w:rsidRDefault="00AF5D3E" w:rsidP="00AF5D3E">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02" type="#_x0000_t75" style="width:20pt;height:16pt" o:ole="">
                        <v:imagedata r:id="rId24" o:title=""/>
                      </v:shape>
                      <w:control r:id="rId133" w:name="DefaultOcxName73" w:shapeid="_x0000_i1202"/>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66"/>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New Delhi</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01" type="#_x0000_t75" style="width:20pt;height:16pt" o:ole="">
                        <v:imagedata r:id="rId24" o:title=""/>
                      </v:shape>
                      <w:control r:id="rId134" w:name="DefaultOcxName74" w:shapeid="_x0000_i1201"/>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98"/>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Calcutta</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200" type="#_x0000_t75" style="width:20pt;height:16pt" o:ole="">
                        <v:imagedata r:id="rId24" o:title=""/>
                      </v:shape>
                      <w:control r:id="rId135" w:name="DefaultOcxName75" w:shapeid="_x0000_i1200"/>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08"/>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Chennai</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199" type="#_x0000_t75" style="width:20pt;height:16pt" o:ole="">
                        <v:imagedata r:id="rId24" o:title=""/>
                      </v:shape>
                      <w:control r:id="rId136" w:name="DefaultOcxName76" w:shapeid="_x0000_i1199"/>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76"/>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Mumbai</w:t>
                        </w:r>
                      </w:p>
                    </w:tc>
                  </w:tr>
                </w:tbl>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Your Answer:</w:t>
            </w:r>
            <w:r w:rsidRPr="00AF5D3E">
              <w:rPr>
                <w:rFonts w:ascii="Arial" w:eastAsia="Times New Roman" w:hAnsi="Arial" w:cs="Arial"/>
                <w:sz w:val="19"/>
                <w:szCs w:val="19"/>
              </w:rPr>
              <w:t> Option </w:t>
            </w:r>
            <w:r w:rsidRPr="00AF5D3E">
              <w:rPr>
                <w:rFonts w:ascii="Arial" w:eastAsia="Times New Roman" w:hAnsi="Arial" w:cs="Arial"/>
                <w:b/>
                <w:bCs/>
                <w:sz w:val="19"/>
              </w:rPr>
              <w:t>(Not Answered)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Correct Answer:</w:t>
            </w:r>
            <w:r w:rsidRPr="00AF5D3E">
              <w:rPr>
                <w:rFonts w:ascii="Arial" w:eastAsia="Times New Roman" w:hAnsi="Arial" w:cs="Arial"/>
                <w:sz w:val="19"/>
                <w:szCs w:val="19"/>
              </w:rPr>
              <w:t> Option </w:t>
            </w:r>
            <w:r w:rsidRPr="00AF5D3E">
              <w:rPr>
                <w:rFonts w:ascii="Arial" w:eastAsia="Times New Roman" w:hAnsi="Arial" w:cs="Arial"/>
                <w:b/>
                <w:bCs/>
                <w:sz w:val="19"/>
              </w:rPr>
              <w:t>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Learn more problems on : </w:t>
            </w:r>
            <w:hyperlink r:id="rId137" w:tgtFrame="_blank" w:history="1">
              <w:r w:rsidRPr="00AF5D3E">
                <w:rPr>
                  <w:rFonts w:ascii="Arial" w:eastAsia="Times New Roman" w:hAnsi="Arial" w:cs="Arial"/>
                  <w:color w:val="0077CC"/>
                  <w:sz w:val="19"/>
                  <w:u w:val="single"/>
                </w:rPr>
                <w:t>Famous Places in India</w:t>
              </w:r>
            </w:hyperlink>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Discuss about this problem : </w:t>
            </w:r>
            <w:hyperlink r:id="rId138" w:tgtFrame="_blank" w:history="1">
              <w:r w:rsidRPr="00AF5D3E">
                <w:rPr>
                  <w:rFonts w:ascii="Arial" w:eastAsia="Times New Roman" w:hAnsi="Arial" w:cs="Arial"/>
                  <w:color w:val="0077CC"/>
                  <w:sz w:val="19"/>
                  <w:u w:val="single"/>
                </w:rPr>
                <w:t>Discuss in Forum</w:t>
              </w:r>
            </w:hyperlink>
          </w:p>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ins w:id="26"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AF5D3E" w:rsidRPr="00AF5D3E" w:rsidTr="00AF5D3E">
        <w:trPr>
          <w:tblCellSpacing w:w="0" w:type="dxa"/>
        </w:trPr>
        <w:tc>
          <w:tcPr>
            <w:tcW w:w="333" w:type="dxa"/>
            <w:vMerge w:val="restart"/>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20.</w:t>
            </w:r>
          </w:p>
        </w:tc>
        <w:tc>
          <w:tcPr>
            <w:tcW w:w="0" w:type="auto"/>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Sodium metal is kept under</w:t>
            </w:r>
          </w:p>
        </w:tc>
      </w:tr>
      <w:tr w:rsidR="00AF5D3E" w:rsidRPr="00AF5D3E" w:rsidTr="00AF5D3E">
        <w:trPr>
          <w:tblCellSpacing w:w="0" w:type="dxa"/>
        </w:trPr>
        <w:tc>
          <w:tcPr>
            <w:tcW w:w="0" w:type="auto"/>
            <w:vMerge/>
            <w:vAlign w:val="center"/>
            <w:hideMark/>
          </w:tcPr>
          <w:p w:rsidR="00AF5D3E" w:rsidRPr="00AF5D3E" w:rsidRDefault="00AF5D3E" w:rsidP="00AF5D3E">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198" type="#_x0000_t75" style="width:20pt;height:16pt" o:ole="">
                        <v:imagedata r:id="rId24" o:title=""/>
                      </v:shape>
                      <w:control r:id="rId139" w:name="DefaultOcxName77" w:shapeid="_x0000_i1198"/>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76"/>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petrol</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197" type="#_x0000_t75" style="width:20pt;height:16pt" o:ole="">
                        <v:imagedata r:id="rId24" o:title=""/>
                      </v:shape>
                      <w:control r:id="rId140" w:name="DefaultOcxName78" w:shapeid="_x0000_i1197"/>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03"/>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alcohol</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196" type="#_x0000_t75" style="width:20pt;height:16pt" o:ole="">
                        <v:imagedata r:id="rId24" o:title=""/>
                      </v:shape>
                      <w:control r:id="rId141" w:name="DefaultOcxName79" w:shapeid="_x0000_i1196"/>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65"/>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water</w:t>
                        </w:r>
                      </w:p>
                    </w:tc>
                  </w:tr>
                </w:tbl>
                <w:p w:rsidR="00AF5D3E" w:rsidRPr="00AF5D3E" w:rsidRDefault="00AF5D3E" w:rsidP="00AF5D3E">
                  <w:pPr>
                    <w:spacing w:after="0" w:line="240" w:lineRule="auto"/>
                    <w:rPr>
                      <w:rFonts w:ascii="Arial" w:eastAsia="Times New Roman" w:hAnsi="Arial" w:cs="Arial"/>
                      <w:sz w:val="19"/>
                      <w:szCs w:val="19"/>
                    </w:rPr>
                  </w:pPr>
                </w:p>
              </w:tc>
            </w:tr>
            <w:tr w:rsidR="00AF5D3E" w:rsidRPr="00AF5D3E">
              <w:trPr>
                <w:tblCellSpacing w:w="0" w:type="dxa"/>
              </w:trPr>
              <w:tc>
                <w:tcPr>
                  <w:tcW w:w="50" w:type="pct"/>
                  <w:noWrap/>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object w:dxaOrig="1440" w:dyaOrig="1440">
                      <v:shape id="_x0000_i1195" type="#_x0000_t75" style="width:20pt;height:16pt" o:ole="">
                        <v:imagedata r:id="rId24" o:title=""/>
                      </v:shape>
                      <w:control r:id="rId142" w:name="DefaultOcxName80" w:shapeid="_x0000_i1195"/>
                    </w:object>
                  </w:r>
                </w:p>
              </w:tc>
              <w:tc>
                <w:tcPr>
                  <w:tcW w:w="50" w:type="pct"/>
                  <w:tcMar>
                    <w:top w:w="93" w:type="dxa"/>
                    <w:left w:w="93" w:type="dxa"/>
                    <w:bottom w:w="93" w:type="dxa"/>
                    <w:right w:w="93" w:type="dxa"/>
                  </w:tcMar>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82"/>
                  </w:tblGrid>
                  <w:tr w:rsidR="00AF5D3E" w:rsidRPr="00AF5D3E">
                    <w:trPr>
                      <w:tblCellSpacing w:w="0" w:type="dxa"/>
                    </w:trPr>
                    <w:tc>
                      <w:tcPr>
                        <w:tcW w:w="0" w:type="auto"/>
                        <w:vAlign w:val="center"/>
                        <w:hideMark/>
                      </w:tcPr>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sz w:val="19"/>
                            <w:szCs w:val="19"/>
                          </w:rPr>
                          <w:t>kerosene</w:t>
                        </w:r>
                      </w:p>
                    </w:tc>
                  </w:tr>
                </w:tbl>
                <w:p w:rsidR="00AF5D3E" w:rsidRPr="00AF5D3E" w:rsidRDefault="00AF5D3E" w:rsidP="00AF5D3E">
                  <w:pPr>
                    <w:spacing w:after="0" w:line="240" w:lineRule="auto"/>
                    <w:rPr>
                      <w:rFonts w:ascii="Arial" w:eastAsia="Times New Roman" w:hAnsi="Arial" w:cs="Arial"/>
                      <w:sz w:val="19"/>
                      <w:szCs w:val="19"/>
                    </w:rPr>
                  </w:pPr>
                </w:p>
              </w:tc>
            </w:tr>
          </w:tbl>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Your Answer:</w:t>
            </w:r>
            <w:r w:rsidRPr="00AF5D3E">
              <w:rPr>
                <w:rFonts w:ascii="Arial" w:eastAsia="Times New Roman" w:hAnsi="Arial" w:cs="Arial"/>
                <w:sz w:val="19"/>
                <w:szCs w:val="19"/>
              </w:rPr>
              <w:t> Option </w:t>
            </w:r>
            <w:r w:rsidRPr="00AF5D3E">
              <w:rPr>
                <w:rFonts w:ascii="Arial" w:eastAsia="Times New Roman" w:hAnsi="Arial" w:cs="Arial"/>
                <w:b/>
                <w:bCs/>
                <w:sz w:val="19"/>
              </w:rPr>
              <w:t>(Not Answered)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Correct Answer:</w:t>
            </w:r>
            <w:r w:rsidRPr="00AF5D3E">
              <w:rPr>
                <w:rFonts w:ascii="Arial" w:eastAsia="Times New Roman" w:hAnsi="Arial" w:cs="Arial"/>
                <w:sz w:val="19"/>
                <w:szCs w:val="19"/>
              </w:rPr>
              <w:t> Option </w:t>
            </w:r>
            <w:r w:rsidRPr="00AF5D3E">
              <w:rPr>
                <w:rFonts w:ascii="Arial" w:eastAsia="Times New Roman" w:hAnsi="Arial" w:cs="Arial"/>
                <w:b/>
                <w:bCs/>
                <w:sz w:val="19"/>
              </w:rPr>
              <w:t>D</w:t>
            </w:r>
          </w:p>
          <w:p w:rsidR="00AF5D3E" w:rsidRPr="00AF5D3E" w:rsidRDefault="00AF5D3E" w:rsidP="00AF5D3E">
            <w:pPr>
              <w:spacing w:after="0" w:line="240" w:lineRule="auto"/>
              <w:rPr>
                <w:rFonts w:ascii="Arial" w:eastAsia="Times New Roman" w:hAnsi="Arial" w:cs="Arial"/>
                <w:sz w:val="19"/>
                <w:szCs w:val="19"/>
              </w:rPr>
            </w:pPr>
            <w:r w:rsidRPr="00AF5D3E">
              <w:rPr>
                <w:rFonts w:ascii="Arial" w:eastAsia="Times New Roman" w:hAnsi="Arial" w:cs="Arial"/>
                <w:color w:val="5EAC1A"/>
                <w:sz w:val="19"/>
              </w:rPr>
              <w:t>Learn more problems on : </w:t>
            </w:r>
            <w:hyperlink r:id="rId143" w:tgtFrame="_blank" w:history="1">
              <w:r w:rsidRPr="00AF5D3E">
                <w:rPr>
                  <w:rFonts w:ascii="Arial" w:eastAsia="Times New Roman" w:hAnsi="Arial" w:cs="Arial"/>
                  <w:color w:val="0077CC"/>
                  <w:sz w:val="19"/>
                  <w:u w:val="single"/>
                </w:rPr>
                <w:t>General Science</w:t>
              </w:r>
            </w:hyperlink>
          </w:p>
        </w:tc>
      </w:tr>
    </w:tbl>
    <w:p w:rsidR="001702C9" w:rsidRDefault="001702C9"/>
    <w:sectPr w:rsidR="001702C9" w:rsidSect="00170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4A4931"/>
    <w:multiLevelType w:val="multilevel"/>
    <w:tmpl w:val="A9689AD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F5D3E"/>
    <w:rsid w:val="001702C9"/>
    <w:rsid w:val="00564792"/>
    <w:rsid w:val="00AF5D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2C9"/>
  </w:style>
  <w:style w:type="paragraph" w:styleId="Heading1">
    <w:name w:val="heading 1"/>
    <w:basedOn w:val="Normal"/>
    <w:link w:val="Heading1Char"/>
    <w:uiPriority w:val="9"/>
    <w:qFormat/>
    <w:rsid w:val="00AF5D3E"/>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AF5D3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D3E"/>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AF5D3E"/>
    <w:rPr>
      <w:rFonts w:eastAsia="Times New Roman" w:cs="Times New Roman"/>
      <w:b/>
      <w:bCs/>
      <w:sz w:val="27"/>
      <w:szCs w:val="27"/>
    </w:rPr>
  </w:style>
  <w:style w:type="character" w:styleId="Hyperlink">
    <w:name w:val="Hyperlink"/>
    <w:basedOn w:val="DefaultParagraphFont"/>
    <w:uiPriority w:val="99"/>
    <w:semiHidden/>
    <w:unhideWhenUsed/>
    <w:rsid w:val="00AF5D3E"/>
    <w:rPr>
      <w:color w:val="0000FF"/>
      <w:u w:val="single"/>
    </w:rPr>
  </w:style>
  <w:style w:type="character" w:styleId="FollowedHyperlink">
    <w:name w:val="FollowedHyperlink"/>
    <w:basedOn w:val="DefaultParagraphFont"/>
    <w:uiPriority w:val="99"/>
    <w:semiHidden/>
    <w:unhideWhenUsed/>
    <w:rsid w:val="00AF5D3E"/>
    <w:rPr>
      <w:color w:val="800080"/>
      <w:u w:val="single"/>
    </w:rPr>
  </w:style>
  <w:style w:type="paragraph" w:styleId="z-TopofForm">
    <w:name w:val="HTML Top of Form"/>
    <w:basedOn w:val="Normal"/>
    <w:next w:val="Normal"/>
    <w:link w:val="z-TopofFormChar"/>
    <w:hidden/>
    <w:uiPriority w:val="99"/>
    <w:semiHidden/>
    <w:unhideWhenUsed/>
    <w:rsid w:val="00AF5D3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F5D3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F5D3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F5D3E"/>
    <w:rPr>
      <w:rFonts w:ascii="Arial" w:eastAsia="Times New Roman" w:hAnsi="Arial" w:cs="Arial"/>
      <w:vanish/>
      <w:sz w:val="16"/>
      <w:szCs w:val="16"/>
    </w:rPr>
  </w:style>
  <w:style w:type="character" w:customStyle="1" w:styleId="hide-1">
    <w:name w:val="hide-1"/>
    <w:basedOn w:val="DefaultParagraphFont"/>
    <w:rsid w:val="00AF5D3E"/>
  </w:style>
  <w:style w:type="character" w:customStyle="1" w:styleId="ib-green">
    <w:name w:val="ib-green"/>
    <w:basedOn w:val="DefaultParagraphFont"/>
    <w:rsid w:val="00AF5D3E"/>
  </w:style>
  <w:style w:type="paragraph" w:styleId="NormalWeb">
    <w:name w:val="Normal (Web)"/>
    <w:basedOn w:val="Normal"/>
    <w:uiPriority w:val="99"/>
    <w:unhideWhenUsed/>
    <w:rsid w:val="00AF5D3E"/>
    <w:pPr>
      <w:spacing w:before="100" w:beforeAutospacing="1" w:after="100" w:afterAutospacing="1" w:line="240" w:lineRule="auto"/>
    </w:pPr>
    <w:rPr>
      <w:rFonts w:eastAsia="Times New Roman" w:cs="Times New Roman"/>
      <w:sz w:val="24"/>
      <w:szCs w:val="24"/>
    </w:rPr>
  </w:style>
  <w:style w:type="character" w:customStyle="1" w:styleId="jq-user-answer">
    <w:name w:val="jq-user-answer"/>
    <w:basedOn w:val="DefaultParagraphFont"/>
    <w:rsid w:val="00AF5D3E"/>
  </w:style>
  <w:style w:type="character" w:customStyle="1" w:styleId="ib-dgray">
    <w:name w:val="ib-dgray"/>
    <w:basedOn w:val="DefaultParagraphFont"/>
    <w:rsid w:val="00AF5D3E"/>
  </w:style>
  <w:style w:type="paragraph" w:styleId="BalloonText">
    <w:name w:val="Balloon Text"/>
    <w:basedOn w:val="Normal"/>
    <w:link w:val="BalloonTextChar"/>
    <w:uiPriority w:val="99"/>
    <w:semiHidden/>
    <w:unhideWhenUsed/>
    <w:rsid w:val="00AF5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8342565">
      <w:bodyDiv w:val="1"/>
      <w:marLeft w:val="0"/>
      <w:marRight w:val="0"/>
      <w:marTop w:val="0"/>
      <w:marBottom w:val="0"/>
      <w:divBdr>
        <w:top w:val="none" w:sz="0" w:space="0" w:color="auto"/>
        <w:left w:val="none" w:sz="0" w:space="0" w:color="auto"/>
        <w:bottom w:val="none" w:sz="0" w:space="0" w:color="auto"/>
        <w:right w:val="none" w:sz="0" w:space="0" w:color="auto"/>
      </w:divBdr>
      <w:divsChild>
        <w:div w:id="512765511">
          <w:marLeft w:val="0"/>
          <w:marRight w:val="0"/>
          <w:marTop w:val="0"/>
          <w:marBottom w:val="0"/>
          <w:divBdr>
            <w:top w:val="none" w:sz="0" w:space="0" w:color="auto"/>
            <w:left w:val="none" w:sz="0" w:space="0" w:color="auto"/>
            <w:bottom w:val="none" w:sz="0" w:space="0" w:color="auto"/>
            <w:right w:val="none" w:sz="0" w:space="0" w:color="auto"/>
          </w:divBdr>
        </w:div>
        <w:div w:id="449588405">
          <w:marLeft w:val="0"/>
          <w:marRight w:val="0"/>
          <w:marTop w:val="0"/>
          <w:marBottom w:val="0"/>
          <w:divBdr>
            <w:top w:val="none" w:sz="0" w:space="0" w:color="auto"/>
            <w:left w:val="none" w:sz="0" w:space="0" w:color="auto"/>
            <w:bottom w:val="none" w:sz="0" w:space="0" w:color="auto"/>
            <w:right w:val="none" w:sz="0" w:space="0" w:color="auto"/>
          </w:divBdr>
          <w:divsChild>
            <w:div w:id="2075081112">
              <w:marLeft w:val="0"/>
              <w:marRight w:val="0"/>
              <w:marTop w:val="0"/>
              <w:marBottom w:val="0"/>
              <w:divBdr>
                <w:top w:val="single" w:sz="2" w:space="1" w:color="AAAAAA"/>
                <w:left w:val="single" w:sz="2" w:space="1" w:color="AAAAAA"/>
                <w:bottom w:val="single" w:sz="2" w:space="1" w:color="AAAAAA"/>
                <w:right w:val="single" w:sz="2" w:space="1" w:color="AAAAAA"/>
              </w:divBdr>
            </w:div>
          </w:divsChild>
        </w:div>
        <w:div w:id="1035038177">
          <w:marLeft w:val="0"/>
          <w:marRight w:val="0"/>
          <w:marTop w:val="0"/>
          <w:marBottom w:val="0"/>
          <w:divBdr>
            <w:top w:val="none" w:sz="0" w:space="0" w:color="auto"/>
            <w:left w:val="none" w:sz="0" w:space="0" w:color="auto"/>
            <w:bottom w:val="none" w:sz="0" w:space="0" w:color="auto"/>
            <w:right w:val="none" w:sz="0" w:space="0" w:color="auto"/>
          </w:divBdr>
        </w:div>
        <w:div w:id="37171655">
          <w:marLeft w:val="0"/>
          <w:marRight w:val="0"/>
          <w:marTop w:val="27"/>
          <w:marBottom w:val="0"/>
          <w:divBdr>
            <w:top w:val="none" w:sz="0" w:space="0" w:color="auto"/>
            <w:left w:val="none" w:sz="0" w:space="0" w:color="auto"/>
            <w:bottom w:val="none" w:sz="0" w:space="0" w:color="auto"/>
            <w:right w:val="none" w:sz="0" w:space="0" w:color="auto"/>
          </w:divBdr>
        </w:div>
        <w:div w:id="683287318">
          <w:marLeft w:val="0"/>
          <w:marRight w:val="0"/>
          <w:marTop w:val="0"/>
          <w:marBottom w:val="0"/>
          <w:divBdr>
            <w:top w:val="single" w:sz="4" w:space="2" w:color="F0F0F0"/>
            <w:left w:val="single" w:sz="4" w:space="6" w:color="F0F0F0"/>
            <w:bottom w:val="single" w:sz="4" w:space="2" w:color="F0F0F0"/>
            <w:right w:val="single" w:sz="4" w:space="6" w:color="F0F0F0"/>
          </w:divBdr>
        </w:div>
        <w:div w:id="411388556">
          <w:marLeft w:val="0"/>
          <w:marRight w:val="0"/>
          <w:marTop w:val="0"/>
          <w:marBottom w:val="0"/>
          <w:divBdr>
            <w:top w:val="none" w:sz="0" w:space="0" w:color="auto"/>
            <w:left w:val="none" w:sz="0" w:space="0" w:color="auto"/>
            <w:bottom w:val="none" w:sz="0" w:space="0" w:color="auto"/>
            <w:right w:val="none" w:sz="0" w:space="0" w:color="auto"/>
          </w:divBdr>
        </w:div>
        <w:div w:id="17588140">
          <w:marLeft w:val="0"/>
          <w:marRight w:val="0"/>
          <w:marTop w:val="0"/>
          <w:marBottom w:val="0"/>
          <w:divBdr>
            <w:top w:val="none" w:sz="0" w:space="0" w:color="auto"/>
            <w:left w:val="none" w:sz="0" w:space="0" w:color="auto"/>
            <w:bottom w:val="none" w:sz="0" w:space="0" w:color="auto"/>
            <w:right w:val="none" w:sz="0" w:space="0" w:color="auto"/>
          </w:divBdr>
          <w:divsChild>
            <w:div w:id="707801575">
              <w:marLeft w:val="0"/>
              <w:marRight w:val="0"/>
              <w:marTop w:val="0"/>
              <w:marBottom w:val="0"/>
              <w:divBdr>
                <w:top w:val="none" w:sz="0" w:space="0" w:color="auto"/>
                <w:left w:val="none" w:sz="0" w:space="0" w:color="auto"/>
                <w:bottom w:val="none" w:sz="0" w:space="0" w:color="auto"/>
                <w:right w:val="none" w:sz="0" w:space="0" w:color="auto"/>
              </w:divBdr>
              <w:divsChild>
                <w:div w:id="1209760223">
                  <w:marLeft w:val="0"/>
                  <w:marRight w:val="0"/>
                  <w:marTop w:val="0"/>
                  <w:marBottom w:val="0"/>
                  <w:divBdr>
                    <w:top w:val="none" w:sz="0" w:space="0" w:color="auto"/>
                    <w:left w:val="none" w:sz="0" w:space="0" w:color="auto"/>
                    <w:bottom w:val="none" w:sz="0" w:space="0" w:color="auto"/>
                    <w:right w:val="none" w:sz="0" w:space="0" w:color="auto"/>
                  </w:divBdr>
                  <w:divsChild>
                    <w:div w:id="2016375631">
                      <w:marLeft w:val="0"/>
                      <w:marRight w:val="0"/>
                      <w:marTop w:val="0"/>
                      <w:marBottom w:val="0"/>
                      <w:divBdr>
                        <w:top w:val="none" w:sz="0" w:space="0" w:color="auto"/>
                        <w:left w:val="single" w:sz="18" w:space="10" w:color="CCCCCC"/>
                        <w:bottom w:val="none" w:sz="0" w:space="0" w:color="auto"/>
                        <w:right w:val="none" w:sz="0" w:space="0" w:color="auto"/>
                      </w:divBdr>
                    </w:div>
                  </w:divsChild>
                </w:div>
                <w:div w:id="1859270507">
                  <w:marLeft w:val="0"/>
                  <w:marRight w:val="0"/>
                  <w:marTop w:val="0"/>
                  <w:marBottom w:val="0"/>
                  <w:divBdr>
                    <w:top w:val="none" w:sz="0" w:space="0" w:color="auto"/>
                    <w:left w:val="none" w:sz="0" w:space="0" w:color="auto"/>
                    <w:bottom w:val="none" w:sz="0" w:space="0" w:color="auto"/>
                    <w:right w:val="none" w:sz="0" w:space="0" w:color="auto"/>
                  </w:divBdr>
                  <w:divsChild>
                    <w:div w:id="104078014">
                      <w:marLeft w:val="0"/>
                      <w:marRight w:val="0"/>
                      <w:marTop w:val="0"/>
                      <w:marBottom w:val="0"/>
                      <w:divBdr>
                        <w:top w:val="none" w:sz="0" w:space="0" w:color="auto"/>
                        <w:left w:val="single" w:sz="18" w:space="10" w:color="CCCCCC"/>
                        <w:bottom w:val="none" w:sz="0" w:space="0" w:color="auto"/>
                        <w:right w:val="none" w:sz="0" w:space="0" w:color="auto"/>
                      </w:divBdr>
                    </w:div>
                  </w:divsChild>
                </w:div>
                <w:div w:id="470251649">
                  <w:marLeft w:val="0"/>
                  <w:marRight w:val="0"/>
                  <w:marTop w:val="0"/>
                  <w:marBottom w:val="0"/>
                  <w:divBdr>
                    <w:top w:val="none" w:sz="0" w:space="0" w:color="auto"/>
                    <w:left w:val="none" w:sz="0" w:space="0" w:color="auto"/>
                    <w:bottom w:val="none" w:sz="0" w:space="0" w:color="auto"/>
                    <w:right w:val="none" w:sz="0" w:space="0" w:color="auto"/>
                  </w:divBdr>
                  <w:divsChild>
                    <w:div w:id="206574871">
                      <w:marLeft w:val="0"/>
                      <w:marRight w:val="0"/>
                      <w:marTop w:val="0"/>
                      <w:marBottom w:val="0"/>
                      <w:divBdr>
                        <w:top w:val="none" w:sz="0" w:space="0" w:color="auto"/>
                        <w:left w:val="single" w:sz="18" w:space="10" w:color="CCCCCC"/>
                        <w:bottom w:val="none" w:sz="0" w:space="0" w:color="auto"/>
                        <w:right w:val="none" w:sz="0" w:space="0" w:color="auto"/>
                      </w:divBdr>
                    </w:div>
                  </w:divsChild>
                </w:div>
                <w:div w:id="1811702202">
                  <w:marLeft w:val="0"/>
                  <w:marRight w:val="0"/>
                  <w:marTop w:val="0"/>
                  <w:marBottom w:val="0"/>
                  <w:divBdr>
                    <w:top w:val="none" w:sz="0" w:space="0" w:color="auto"/>
                    <w:left w:val="none" w:sz="0" w:space="0" w:color="auto"/>
                    <w:bottom w:val="none" w:sz="0" w:space="0" w:color="auto"/>
                    <w:right w:val="none" w:sz="0" w:space="0" w:color="auto"/>
                  </w:divBdr>
                  <w:divsChild>
                    <w:div w:id="300230405">
                      <w:marLeft w:val="0"/>
                      <w:marRight w:val="0"/>
                      <w:marTop w:val="0"/>
                      <w:marBottom w:val="0"/>
                      <w:divBdr>
                        <w:top w:val="none" w:sz="0" w:space="0" w:color="auto"/>
                        <w:left w:val="single" w:sz="18" w:space="10" w:color="CCCCCC"/>
                        <w:bottom w:val="none" w:sz="0" w:space="0" w:color="auto"/>
                        <w:right w:val="none" w:sz="0" w:space="0" w:color="auto"/>
                      </w:divBdr>
                    </w:div>
                  </w:divsChild>
                </w:div>
                <w:div w:id="312298946">
                  <w:marLeft w:val="0"/>
                  <w:marRight w:val="0"/>
                  <w:marTop w:val="0"/>
                  <w:marBottom w:val="0"/>
                  <w:divBdr>
                    <w:top w:val="none" w:sz="0" w:space="0" w:color="auto"/>
                    <w:left w:val="none" w:sz="0" w:space="0" w:color="auto"/>
                    <w:bottom w:val="none" w:sz="0" w:space="0" w:color="auto"/>
                    <w:right w:val="none" w:sz="0" w:space="0" w:color="auto"/>
                  </w:divBdr>
                  <w:divsChild>
                    <w:div w:id="1832714761">
                      <w:marLeft w:val="0"/>
                      <w:marRight w:val="0"/>
                      <w:marTop w:val="0"/>
                      <w:marBottom w:val="0"/>
                      <w:divBdr>
                        <w:top w:val="none" w:sz="0" w:space="0" w:color="auto"/>
                        <w:left w:val="single" w:sz="18" w:space="10" w:color="CCCCCC"/>
                        <w:bottom w:val="none" w:sz="0" w:space="0" w:color="auto"/>
                        <w:right w:val="none" w:sz="0" w:space="0" w:color="auto"/>
                      </w:divBdr>
                      <w:divsChild>
                        <w:div w:id="8092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1016">
                  <w:marLeft w:val="0"/>
                  <w:marRight w:val="0"/>
                  <w:marTop w:val="0"/>
                  <w:marBottom w:val="0"/>
                  <w:divBdr>
                    <w:top w:val="none" w:sz="0" w:space="0" w:color="auto"/>
                    <w:left w:val="none" w:sz="0" w:space="0" w:color="auto"/>
                    <w:bottom w:val="none" w:sz="0" w:space="0" w:color="auto"/>
                    <w:right w:val="none" w:sz="0" w:space="0" w:color="auto"/>
                  </w:divBdr>
                  <w:divsChild>
                    <w:div w:id="634528166">
                      <w:marLeft w:val="0"/>
                      <w:marRight w:val="0"/>
                      <w:marTop w:val="0"/>
                      <w:marBottom w:val="0"/>
                      <w:divBdr>
                        <w:top w:val="none" w:sz="0" w:space="0" w:color="auto"/>
                        <w:left w:val="single" w:sz="18" w:space="10" w:color="CCCCCC"/>
                        <w:bottom w:val="none" w:sz="0" w:space="0" w:color="auto"/>
                        <w:right w:val="none" w:sz="0" w:space="0" w:color="auto"/>
                      </w:divBdr>
                    </w:div>
                  </w:divsChild>
                </w:div>
                <w:div w:id="1858418792">
                  <w:marLeft w:val="0"/>
                  <w:marRight w:val="0"/>
                  <w:marTop w:val="0"/>
                  <w:marBottom w:val="0"/>
                  <w:divBdr>
                    <w:top w:val="none" w:sz="0" w:space="0" w:color="auto"/>
                    <w:left w:val="none" w:sz="0" w:space="0" w:color="auto"/>
                    <w:bottom w:val="none" w:sz="0" w:space="0" w:color="auto"/>
                    <w:right w:val="none" w:sz="0" w:space="0" w:color="auto"/>
                  </w:divBdr>
                  <w:divsChild>
                    <w:div w:id="2124641364">
                      <w:marLeft w:val="0"/>
                      <w:marRight w:val="0"/>
                      <w:marTop w:val="0"/>
                      <w:marBottom w:val="0"/>
                      <w:divBdr>
                        <w:top w:val="none" w:sz="0" w:space="0" w:color="auto"/>
                        <w:left w:val="single" w:sz="18" w:space="10" w:color="CCCCCC"/>
                        <w:bottom w:val="none" w:sz="0" w:space="0" w:color="auto"/>
                        <w:right w:val="none" w:sz="0" w:space="0" w:color="auto"/>
                      </w:divBdr>
                      <w:divsChild>
                        <w:div w:id="1949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1526">
                  <w:marLeft w:val="0"/>
                  <w:marRight w:val="0"/>
                  <w:marTop w:val="0"/>
                  <w:marBottom w:val="0"/>
                  <w:divBdr>
                    <w:top w:val="none" w:sz="0" w:space="0" w:color="auto"/>
                    <w:left w:val="none" w:sz="0" w:space="0" w:color="auto"/>
                    <w:bottom w:val="none" w:sz="0" w:space="0" w:color="auto"/>
                    <w:right w:val="none" w:sz="0" w:space="0" w:color="auto"/>
                  </w:divBdr>
                  <w:divsChild>
                    <w:div w:id="129634627">
                      <w:marLeft w:val="0"/>
                      <w:marRight w:val="0"/>
                      <w:marTop w:val="0"/>
                      <w:marBottom w:val="0"/>
                      <w:divBdr>
                        <w:top w:val="none" w:sz="0" w:space="0" w:color="auto"/>
                        <w:left w:val="single" w:sz="18" w:space="10" w:color="CCCCCC"/>
                        <w:bottom w:val="none" w:sz="0" w:space="0" w:color="auto"/>
                        <w:right w:val="none" w:sz="0" w:space="0" w:color="auto"/>
                      </w:divBdr>
                    </w:div>
                  </w:divsChild>
                </w:div>
                <w:div w:id="874777023">
                  <w:marLeft w:val="0"/>
                  <w:marRight w:val="0"/>
                  <w:marTop w:val="0"/>
                  <w:marBottom w:val="0"/>
                  <w:divBdr>
                    <w:top w:val="none" w:sz="0" w:space="0" w:color="auto"/>
                    <w:left w:val="none" w:sz="0" w:space="0" w:color="auto"/>
                    <w:bottom w:val="none" w:sz="0" w:space="0" w:color="auto"/>
                    <w:right w:val="none" w:sz="0" w:space="0" w:color="auto"/>
                  </w:divBdr>
                  <w:divsChild>
                    <w:div w:id="1505246811">
                      <w:marLeft w:val="0"/>
                      <w:marRight w:val="0"/>
                      <w:marTop w:val="0"/>
                      <w:marBottom w:val="0"/>
                      <w:divBdr>
                        <w:top w:val="none" w:sz="0" w:space="0" w:color="auto"/>
                        <w:left w:val="single" w:sz="18" w:space="10" w:color="CCCCCC"/>
                        <w:bottom w:val="none" w:sz="0" w:space="0" w:color="auto"/>
                        <w:right w:val="none" w:sz="0" w:space="0" w:color="auto"/>
                      </w:divBdr>
                      <w:divsChild>
                        <w:div w:id="5824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5054">
                  <w:marLeft w:val="0"/>
                  <w:marRight w:val="0"/>
                  <w:marTop w:val="0"/>
                  <w:marBottom w:val="0"/>
                  <w:divBdr>
                    <w:top w:val="none" w:sz="0" w:space="0" w:color="auto"/>
                    <w:left w:val="none" w:sz="0" w:space="0" w:color="auto"/>
                    <w:bottom w:val="none" w:sz="0" w:space="0" w:color="auto"/>
                    <w:right w:val="none" w:sz="0" w:space="0" w:color="auto"/>
                  </w:divBdr>
                  <w:divsChild>
                    <w:div w:id="1600214553">
                      <w:marLeft w:val="0"/>
                      <w:marRight w:val="0"/>
                      <w:marTop w:val="0"/>
                      <w:marBottom w:val="0"/>
                      <w:divBdr>
                        <w:top w:val="none" w:sz="0" w:space="0" w:color="auto"/>
                        <w:left w:val="single" w:sz="18" w:space="10" w:color="CCCCCC"/>
                        <w:bottom w:val="none" w:sz="0" w:space="0" w:color="auto"/>
                        <w:right w:val="none" w:sz="0" w:space="0" w:color="auto"/>
                      </w:divBdr>
                    </w:div>
                  </w:divsChild>
                </w:div>
                <w:div w:id="1425031905">
                  <w:marLeft w:val="0"/>
                  <w:marRight w:val="0"/>
                  <w:marTop w:val="0"/>
                  <w:marBottom w:val="0"/>
                  <w:divBdr>
                    <w:top w:val="none" w:sz="0" w:space="0" w:color="auto"/>
                    <w:left w:val="none" w:sz="0" w:space="0" w:color="auto"/>
                    <w:bottom w:val="none" w:sz="0" w:space="0" w:color="auto"/>
                    <w:right w:val="none" w:sz="0" w:space="0" w:color="auto"/>
                  </w:divBdr>
                  <w:divsChild>
                    <w:div w:id="457534017">
                      <w:marLeft w:val="0"/>
                      <w:marRight w:val="0"/>
                      <w:marTop w:val="0"/>
                      <w:marBottom w:val="0"/>
                      <w:divBdr>
                        <w:top w:val="none" w:sz="0" w:space="0" w:color="auto"/>
                        <w:left w:val="single" w:sz="18" w:space="10" w:color="CCCCCC"/>
                        <w:bottom w:val="none" w:sz="0" w:space="0" w:color="auto"/>
                        <w:right w:val="none" w:sz="0" w:space="0" w:color="auto"/>
                      </w:divBdr>
                    </w:div>
                  </w:divsChild>
                </w:div>
                <w:div w:id="30542224">
                  <w:marLeft w:val="0"/>
                  <w:marRight w:val="0"/>
                  <w:marTop w:val="0"/>
                  <w:marBottom w:val="0"/>
                  <w:divBdr>
                    <w:top w:val="none" w:sz="0" w:space="0" w:color="auto"/>
                    <w:left w:val="none" w:sz="0" w:space="0" w:color="auto"/>
                    <w:bottom w:val="none" w:sz="0" w:space="0" w:color="auto"/>
                    <w:right w:val="none" w:sz="0" w:space="0" w:color="auto"/>
                  </w:divBdr>
                  <w:divsChild>
                    <w:div w:id="1473981360">
                      <w:marLeft w:val="0"/>
                      <w:marRight w:val="0"/>
                      <w:marTop w:val="0"/>
                      <w:marBottom w:val="0"/>
                      <w:divBdr>
                        <w:top w:val="none" w:sz="0" w:space="0" w:color="auto"/>
                        <w:left w:val="single" w:sz="18" w:space="10" w:color="CCCCCC"/>
                        <w:bottom w:val="none" w:sz="0" w:space="0" w:color="auto"/>
                        <w:right w:val="none" w:sz="0" w:space="0" w:color="auto"/>
                      </w:divBdr>
                    </w:div>
                  </w:divsChild>
                </w:div>
                <w:div w:id="1963923121">
                  <w:marLeft w:val="0"/>
                  <w:marRight w:val="0"/>
                  <w:marTop w:val="0"/>
                  <w:marBottom w:val="0"/>
                  <w:divBdr>
                    <w:top w:val="none" w:sz="0" w:space="0" w:color="auto"/>
                    <w:left w:val="none" w:sz="0" w:space="0" w:color="auto"/>
                    <w:bottom w:val="none" w:sz="0" w:space="0" w:color="auto"/>
                    <w:right w:val="none" w:sz="0" w:space="0" w:color="auto"/>
                  </w:divBdr>
                  <w:divsChild>
                    <w:div w:id="1364094863">
                      <w:marLeft w:val="0"/>
                      <w:marRight w:val="0"/>
                      <w:marTop w:val="0"/>
                      <w:marBottom w:val="0"/>
                      <w:divBdr>
                        <w:top w:val="none" w:sz="0" w:space="0" w:color="auto"/>
                        <w:left w:val="single" w:sz="18" w:space="10" w:color="CCCCCC"/>
                        <w:bottom w:val="none" w:sz="0" w:space="0" w:color="auto"/>
                        <w:right w:val="none" w:sz="0" w:space="0" w:color="auto"/>
                      </w:divBdr>
                    </w:div>
                  </w:divsChild>
                </w:div>
                <w:div w:id="664279465">
                  <w:marLeft w:val="0"/>
                  <w:marRight w:val="0"/>
                  <w:marTop w:val="0"/>
                  <w:marBottom w:val="0"/>
                  <w:divBdr>
                    <w:top w:val="none" w:sz="0" w:space="0" w:color="auto"/>
                    <w:left w:val="none" w:sz="0" w:space="0" w:color="auto"/>
                    <w:bottom w:val="none" w:sz="0" w:space="0" w:color="auto"/>
                    <w:right w:val="none" w:sz="0" w:space="0" w:color="auto"/>
                  </w:divBdr>
                  <w:divsChild>
                    <w:div w:id="326594525">
                      <w:marLeft w:val="0"/>
                      <w:marRight w:val="0"/>
                      <w:marTop w:val="0"/>
                      <w:marBottom w:val="0"/>
                      <w:divBdr>
                        <w:top w:val="none" w:sz="0" w:space="0" w:color="auto"/>
                        <w:left w:val="single" w:sz="18" w:space="10" w:color="CCCCCC"/>
                        <w:bottom w:val="none" w:sz="0" w:space="0" w:color="auto"/>
                        <w:right w:val="none" w:sz="0" w:space="0" w:color="auto"/>
                      </w:divBdr>
                    </w:div>
                  </w:divsChild>
                </w:div>
                <w:div w:id="1415513518">
                  <w:marLeft w:val="0"/>
                  <w:marRight w:val="0"/>
                  <w:marTop w:val="0"/>
                  <w:marBottom w:val="0"/>
                  <w:divBdr>
                    <w:top w:val="none" w:sz="0" w:space="0" w:color="auto"/>
                    <w:left w:val="none" w:sz="0" w:space="0" w:color="auto"/>
                    <w:bottom w:val="none" w:sz="0" w:space="0" w:color="auto"/>
                    <w:right w:val="none" w:sz="0" w:space="0" w:color="auto"/>
                  </w:divBdr>
                  <w:divsChild>
                    <w:div w:id="2083212239">
                      <w:marLeft w:val="0"/>
                      <w:marRight w:val="0"/>
                      <w:marTop w:val="0"/>
                      <w:marBottom w:val="0"/>
                      <w:divBdr>
                        <w:top w:val="none" w:sz="0" w:space="0" w:color="auto"/>
                        <w:left w:val="single" w:sz="18" w:space="10" w:color="CCCCCC"/>
                        <w:bottom w:val="none" w:sz="0" w:space="0" w:color="auto"/>
                        <w:right w:val="none" w:sz="0" w:space="0" w:color="auto"/>
                      </w:divBdr>
                    </w:div>
                  </w:divsChild>
                </w:div>
                <w:div w:id="326903817">
                  <w:marLeft w:val="0"/>
                  <w:marRight w:val="0"/>
                  <w:marTop w:val="0"/>
                  <w:marBottom w:val="0"/>
                  <w:divBdr>
                    <w:top w:val="none" w:sz="0" w:space="0" w:color="auto"/>
                    <w:left w:val="none" w:sz="0" w:space="0" w:color="auto"/>
                    <w:bottom w:val="none" w:sz="0" w:space="0" w:color="auto"/>
                    <w:right w:val="none" w:sz="0" w:space="0" w:color="auto"/>
                  </w:divBdr>
                  <w:divsChild>
                    <w:div w:id="1029337296">
                      <w:marLeft w:val="0"/>
                      <w:marRight w:val="0"/>
                      <w:marTop w:val="0"/>
                      <w:marBottom w:val="0"/>
                      <w:divBdr>
                        <w:top w:val="none" w:sz="0" w:space="0" w:color="auto"/>
                        <w:left w:val="single" w:sz="18" w:space="10" w:color="CCCCCC"/>
                        <w:bottom w:val="none" w:sz="0" w:space="0" w:color="auto"/>
                        <w:right w:val="none" w:sz="0" w:space="0" w:color="auto"/>
                      </w:divBdr>
                      <w:divsChild>
                        <w:div w:id="15654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7296">
                  <w:marLeft w:val="0"/>
                  <w:marRight w:val="0"/>
                  <w:marTop w:val="0"/>
                  <w:marBottom w:val="0"/>
                  <w:divBdr>
                    <w:top w:val="none" w:sz="0" w:space="0" w:color="auto"/>
                    <w:left w:val="none" w:sz="0" w:space="0" w:color="auto"/>
                    <w:bottom w:val="none" w:sz="0" w:space="0" w:color="auto"/>
                    <w:right w:val="none" w:sz="0" w:space="0" w:color="auto"/>
                  </w:divBdr>
                  <w:divsChild>
                    <w:div w:id="1546872830">
                      <w:marLeft w:val="0"/>
                      <w:marRight w:val="0"/>
                      <w:marTop w:val="0"/>
                      <w:marBottom w:val="0"/>
                      <w:divBdr>
                        <w:top w:val="none" w:sz="0" w:space="0" w:color="auto"/>
                        <w:left w:val="single" w:sz="18" w:space="10" w:color="CCCCCC"/>
                        <w:bottom w:val="none" w:sz="0" w:space="0" w:color="auto"/>
                        <w:right w:val="none" w:sz="0" w:space="0" w:color="auto"/>
                      </w:divBdr>
                      <w:divsChild>
                        <w:div w:id="316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9772">
                  <w:marLeft w:val="0"/>
                  <w:marRight w:val="0"/>
                  <w:marTop w:val="0"/>
                  <w:marBottom w:val="0"/>
                  <w:divBdr>
                    <w:top w:val="none" w:sz="0" w:space="0" w:color="auto"/>
                    <w:left w:val="none" w:sz="0" w:space="0" w:color="auto"/>
                    <w:bottom w:val="none" w:sz="0" w:space="0" w:color="auto"/>
                    <w:right w:val="none" w:sz="0" w:space="0" w:color="auto"/>
                  </w:divBdr>
                  <w:divsChild>
                    <w:div w:id="1844660207">
                      <w:marLeft w:val="0"/>
                      <w:marRight w:val="0"/>
                      <w:marTop w:val="0"/>
                      <w:marBottom w:val="0"/>
                      <w:divBdr>
                        <w:top w:val="none" w:sz="0" w:space="0" w:color="auto"/>
                        <w:left w:val="single" w:sz="18" w:space="10" w:color="CCCCCC"/>
                        <w:bottom w:val="none" w:sz="0" w:space="0" w:color="auto"/>
                        <w:right w:val="none" w:sz="0" w:space="0" w:color="auto"/>
                      </w:divBdr>
                    </w:div>
                  </w:divsChild>
                </w:div>
                <w:div w:id="799568707">
                  <w:marLeft w:val="0"/>
                  <w:marRight w:val="0"/>
                  <w:marTop w:val="0"/>
                  <w:marBottom w:val="0"/>
                  <w:divBdr>
                    <w:top w:val="none" w:sz="0" w:space="0" w:color="auto"/>
                    <w:left w:val="none" w:sz="0" w:space="0" w:color="auto"/>
                    <w:bottom w:val="none" w:sz="0" w:space="0" w:color="auto"/>
                    <w:right w:val="none" w:sz="0" w:space="0" w:color="auto"/>
                  </w:divBdr>
                  <w:divsChild>
                    <w:div w:id="1758284833">
                      <w:marLeft w:val="0"/>
                      <w:marRight w:val="0"/>
                      <w:marTop w:val="0"/>
                      <w:marBottom w:val="0"/>
                      <w:divBdr>
                        <w:top w:val="none" w:sz="0" w:space="0" w:color="auto"/>
                        <w:left w:val="single" w:sz="18" w:space="10" w:color="CCCCCC"/>
                        <w:bottom w:val="none" w:sz="0" w:space="0" w:color="auto"/>
                        <w:right w:val="none" w:sz="0" w:space="0" w:color="auto"/>
                      </w:divBdr>
                    </w:div>
                  </w:divsChild>
                </w:div>
                <w:div w:id="153839221">
                  <w:marLeft w:val="0"/>
                  <w:marRight w:val="0"/>
                  <w:marTop w:val="0"/>
                  <w:marBottom w:val="0"/>
                  <w:divBdr>
                    <w:top w:val="none" w:sz="0" w:space="0" w:color="auto"/>
                    <w:left w:val="none" w:sz="0" w:space="0" w:color="auto"/>
                    <w:bottom w:val="none" w:sz="0" w:space="0" w:color="auto"/>
                    <w:right w:val="none" w:sz="0" w:space="0" w:color="auto"/>
                  </w:divBdr>
                  <w:divsChild>
                    <w:div w:id="114368581">
                      <w:marLeft w:val="0"/>
                      <w:marRight w:val="0"/>
                      <w:marTop w:val="0"/>
                      <w:marBottom w:val="0"/>
                      <w:divBdr>
                        <w:top w:val="none" w:sz="0" w:space="0" w:color="auto"/>
                        <w:left w:val="single" w:sz="18" w:space="10" w:color="CCCCCC"/>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3.xml"/><Relationship Id="rId117" Type="http://schemas.openxmlformats.org/officeDocument/2006/relationships/control" Target="activeX/activeX64.xml"/><Relationship Id="rId21" Type="http://schemas.openxmlformats.org/officeDocument/2006/relationships/hyperlink" Target="https://www.indiabix.com/" TargetMode="External"/><Relationship Id="rId42" Type="http://schemas.openxmlformats.org/officeDocument/2006/relationships/hyperlink" Target="https://www.indiabix.com/general-knowledge/indian-economy/discussion-211" TargetMode="External"/><Relationship Id="rId47" Type="http://schemas.openxmlformats.org/officeDocument/2006/relationships/hyperlink" Target="https://www.indiabix.com/general-knowledge/world-geography/" TargetMode="External"/><Relationship Id="rId63" Type="http://schemas.openxmlformats.org/officeDocument/2006/relationships/control" Target="activeX/activeX28.xml"/><Relationship Id="rId68" Type="http://schemas.openxmlformats.org/officeDocument/2006/relationships/control" Target="activeX/activeX31.xml"/><Relationship Id="rId84" Type="http://schemas.openxmlformats.org/officeDocument/2006/relationships/hyperlink" Target="https://www.indiabix.com/general-knowledge/chemistry/discussion-1251" TargetMode="External"/><Relationship Id="rId89" Type="http://schemas.openxmlformats.org/officeDocument/2006/relationships/hyperlink" Target="https://www.indiabix.com/general-knowledge/basic-general-knowledge/" TargetMode="External"/><Relationship Id="rId112" Type="http://schemas.openxmlformats.org/officeDocument/2006/relationships/control" Target="activeX/activeX61.xml"/><Relationship Id="rId133" Type="http://schemas.openxmlformats.org/officeDocument/2006/relationships/control" Target="activeX/activeX74.xml"/><Relationship Id="rId138" Type="http://schemas.openxmlformats.org/officeDocument/2006/relationships/hyperlink" Target="https://www.indiabix.com/general-knowledge/famous-places-in-india/discussion-2463" TargetMode="External"/><Relationship Id="rId16" Type="http://schemas.openxmlformats.org/officeDocument/2006/relationships/hyperlink" Target="https://www.indiabix.com/general-knowledge/questions-and-answers/" TargetMode="External"/><Relationship Id="rId107" Type="http://schemas.openxmlformats.org/officeDocument/2006/relationships/hyperlink" Target="https://www.indiabix.com/general-knowledge/world-geography/" TargetMode="External"/><Relationship Id="rId11" Type="http://schemas.openxmlformats.org/officeDocument/2006/relationships/hyperlink" Target="https://www.indiabix.com/" TargetMode="External"/><Relationship Id="rId32" Type="http://schemas.openxmlformats.org/officeDocument/2006/relationships/control" Target="activeX/activeX7.xml"/><Relationship Id="rId37" Type="http://schemas.openxmlformats.org/officeDocument/2006/relationships/control" Target="activeX/activeX10.xml"/><Relationship Id="rId53" Type="http://schemas.openxmlformats.org/officeDocument/2006/relationships/hyperlink" Target="https://www.indiabix.com/general-knowledge/basic-general-knowledge/" TargetMode="External"/><Relationship Id="rId58" Type="http://schemas.openxmlformats.org/officeDocument/2006/relationships/control" Target="activeX/activeX25.xml"/><Relationship Id="rId74" Type="http://schemas.openxmlformats.org/officeDocument/2006/relationships/control" Target="activeX/activeX35.xml"/><Relationship Id="rId79" Type="http://schemas.openxmlformats.org/officeDocument/2006/relationships/control" Target="activeX/activeX38.xml"/><Relationship Id="rId102" Type="http://schemas.openxmlformats.org/officeDocument/2006/relationships/hyperlink" Target="https://www.indiabix.com/general-knowledge/world-geography/discussion-2002" TargetMode="External"/><Relationship Id="rId123" Type="http://schemas.openxmlformats.org/officeDocument/2006/relationships/control" Target="activeX/activeX68.xml"/><Relationship Id="rId128" Type="http://schemas.openxmlformats.org/officeDocument/2006/relationships/control" Target="activeX/activeX71.xml"/><Relationship Id="rId144" Type="http://schemas.openxmlformats.org/officeDocument/2006/relationships/fontTable" Target="fontTable.xml"/><Relationship Id="rId5" Type="http://schemas.openxmlformats.org/officeDocument/2006/relationships/hyperlink" Target="https://www.indiabix.com/" TargetMode="External"/><Relationship Id="rId90" Type="http://schemas.openxmlformats.org/officeDocument/2006/relationships/hyperlink" Target="https://www.indiabix.com/general-knowledge/basic-general-knowledge/discussion-1486" TargetMode="External"/><Relationship Id="rId95" Type="http://schemas.openxmlformats.org/officeDocument/2006/relationships/hyperlink" Target="https://www.indiabix.com/general-knowledge/basic-general-knowledge/" TargetMode="External"/><Relationship Id="rId22" Type="http://schemas.openxmlformats.org/officeDocument/2006/relationships/hyperlink" Target="https://www.indiabix.com/online-test/categories/" TargetMode="External"/><Relationship Id="rId27" Type="http://schemas.openxmlformats.org/officeDocument/2006/relationships/control" Target="activeX/activeX4.xml"/><Relationship Id="rId43" Type="http://schemas.openxmlformats.org/officeDocument/2006/relationships/control" Target="activeX/activeX14.xml"/><Relationship Id="rId48" Type="http://schemas.openxmlformats.org/officeDocument/2006/relationships/hyperlink" Target="https://www.indiabix.com/general-knowledge/world-geography/discussion-253" TargetMode="External"/><Relationship Id="rId64" Type="http://schemas.openxmlformats.org/officeDocument/2006/relationships/control" Target="activeX/activeX29.xml"/><Relationship Id="rId69" Type="http://schemas.openxmlformats.org/officeDocument/2006/relationships/control" Target="activeX/activeX32.xml"/><Relationship Id="rId113" Type="http://schemas.openxmlformats.org/officeDocument/2006/relationships/hyperlink" Target="https://www.indiabix.com/general-knowledge/honours-and-awards/" TargetMode="External"/><Relationship Id="rId118" Type="http://schemas.openxmlformats.org/officeDocument/2006/relationships/control" Target="activeX/activeX65.xml"/><Relationship Id="rId134" Type="http://schemas.openxmlformats.org/officeDocument/2006/relationships/control" Target="activeX/activeX75.xml"/><Relationship Id="rId139" Type="http://schemas.openxmlformats.org/officeDocument/2006/relationships/control" Target="activeX/activeX78.xml"/><Relationship Id="rId80" Type="http://schemas.openxmlformats.org/officeDocument/2006/relationships/control" Target="activeX/activeX39.xml"/><Relationship Id="rId85" Type="http://schemas.openxmlformats.org/officeDocument/2006/relationships/control" Target="activeX/activeX42.xml"/><Relationship Id="rId3" Type="http://schemas.openxmlformats.org/officeDocument/2006/relationships/settings" Target="settings.xml"/><Relationship Id="rId12" Type="http://schemas.openxmlformats.org/officeDocument/2006/relationships/hyperlink" Target="https://www.indiabix.com/aptitude/questions-and-answers/" TargetMode="External"/><Relationship Id="rId17" Type="http://schemas.openxmlformats.org/officeDocument/2006/relationships/hyperlink" Target="https://www.indiabix.com/engineering/" TargetMode="External"/><Relationship Id="rId25" Type="http://schemas.openxmlformats.org/officeDocument/2006/relationships/control" Target="activeX/activeX2.xml"/><Relationship Id="rId33" Type="http://schemas.openxmlformats.org/officeDocument/2006/relationships/control" Target="activeX/activeX8.xml"/><Relationship Id="rId38" Type="http://schemas.openxmlformats.org/officeDocument/2006/relationships/control" Target="activeX/activeX11.xml"/><Relationship Id="rId46" Type="http://schemas.openxmlformats.org/officeDocument/2006/relationships/control" Target="activeX/activeX17.xml"/><Relationship Id="rId59" Type="http://schemas.openxmlformats.org/officeDocument/2006/relationships/hyperlink" Target="https://www.indiabix.com/general-knowledge/indian-geography/" TargetMode="External"/><Relationship Id="rId67" Type="http://schemas.openxmlformats.org/officeDocument/2006/relationships/control" Target="activeX/activeX30.xml"/><Relationship Id="rId103" Type="http://schemas.openxmlformats.org/officeDocument/2006/relationships/control" Target="activeX/activeX54.xml"/><Relationship Id="rId108" Type="http://schemas.openxmlformats.org/officeDocument/2006/relationships/hyperlink" Target="https://www.indiabix.com/general-knowledge/world-geography/discussion-2059" TargetMode="External"/><Relationship Id="rId116" Type="http://schemas.openxmlformats.org/officeDocument/2006/relationships/control" Target="activeX/activeX63.xml"/><Relationship Id="rId124" Type="http://schemas.openxmlformats.org/officeDocument/2006/relationships/control" Target="activeX/activeX69.xml"/><Relationship Id="rId129" Type="http://schemas.openxmlformats.org/officeDocument/2006/relationships/control" Target="activeX/activeX72.xml"/><Relationship Id="rId137" Type="http://schemas.openxmlformats.org/officeDocument/2006/relationships/hyperlink" Target="https://www.indiabix.com/general-knowledge/famous-places-in-india/" TargetMode="External"/><Relationship Id="rId20" Type="http://schemas.openxmlformats.org/officeDocument/2006/relationships/hyperlink" Target="https://www.indiabix.com/puzzles/number-puzzles/" TargetMode="External"/><Relationship Id="rId41" Type="http://schemas.openxmlformats.org/officeDocument/2006/relationships/hyperlink" Target="https://www.indiabix.com/general-knowledge/indian-economy/" TargetMode="External"/><Relationship Id="rId54" Type="http://schemas.openxmlformats.org/officeDocument/2006/relationships/hyperlink" Target="https://www.indiabix.com/general-knowledge/basic-general-knowledge/discussion-506" TargetMode="External"/><Relationship Id="rId62" Type="http://schemas.openxmlformats.org/officeDocument/2006/relationships/control" Target="activeX/activeX27.xml"/><Relationship Id="rId70" Type="http://schemas.openxmlformats.org/officeDocument/2006/relationships/control" Target="activeX/activeX33.xml"/><Relationship Id="rId75" Type="http://schemas.openxmlformats.org/officeDocument/2006/relationships/control" Target="activeX/activeX36.xml"/><Relationship Id="rId83" Type="http://schemas.openxmlformats.org/officeDocument/2006/relationships/hyperlink" Target="https://www.indiabix.com/general-knowledge/chemistry/" TargetMode="External"/><Relationship Id="rId88" Type="http://schemas.openxmlformats.org/officeDocument/2006/relationships/control" Target="activeX/activeX45.xml"/><Relationship Id="rId91" Type="http://schemas.openxmlformats.org/officeDocument/2006/relationships/control" Target="activeX/activeX46.xml"/><Relationship Id="rId96" Type="http://schemas.openxmlformats.org/officeDocument/2006/relationships/hyperlink" Target="https://www.indiabix.com/general-knowledge/basic-general-knowledge/discussion-1515" TargetMode="External"/><Relationship Id="rId111" Type="http://schemas.openxmlformats.org/officeDocument/2006/relationships/control" Target="activeX/activeX60.xml"/><Relationship Id="rId132" Type="http://schemas.openxmlformats.org/officeDocument/2006/relationships/hyperlink" Target="https://www.indiabix.com/general-knowledge/famous-places-in-india/discussion-2444" TargetMode="External"/><Relationship Id="rId140" Type="http://schemas.openxmlformats.org/officeDocument/2006/relationships/control" Target="activeX/activeX79.xm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indiabix.com/current-affairs/questions-and-answers/" TargetMode="External"/><Relationship Id="rId23" Type="http://schemas.openxmlformats.org/officeDocument/2006/relationships/hyperlink" Target="https://www.indiabix.com/online-test/general-knowledge-test/" TargetMode="External"/><Relationship Id="rId28" Type="http://schemas.openxmlformats.org/officeDocument/2006/relationships/control" Target="activeX/activeX5.xml"/><Relationship Id="rId36" Type="http://schemas.openxmlformats.org/officeDocument/2006/relationships/hyperlink" Target="https://www.indiabix.com/general-knowledge/indian-economy/discussion-208" TargetMode="External"/><Relationship Id="rId49" Type="http://schemas.openxmlformats.org/officeDocument/2006/relationships/control" Target="activeX/activeX18.xml"/><Relationship Id="rId57" Type="http://schemas.openxmlformats.org/officeDocument/2006/relationships/control" Target="activeX/activeX24.xml"/><Relationship Id="rId106" Type="http://schemas.openxmlformats.org/officeDocument/2006/relationships/control" Target="activeX/activeX57.xml"/><Relationship Id="rId114" Type="http://schemas.openxmlformats.org/officeDocument/2006/relationships/hyperlink" Target="https://www.indiabix.com/general-knowledge/honours-and-awards/discussion-2303" TargetMode="External"/><Relationship Id="rId119" Type="http://schemas.openxmlformats.org/officeDocument/2006/relationships/hyperlink" Target="https://www.indiabix.com/general-knowledge/books-and-authors/" TargetMode="External"/><Relationship Id="rId127" Type="http://schemas.openxmlformats.org/officeDocument/2006/relationships/control" Target="activeX/activeX70.xml"/><Relationship Id="rId10" Type="http://schemas.openxmlformats.org/officeDocument/2006/relationships/image" Target="media/image3.png"/><Relationship Id="rId31" Type="http://schemas.openxmlformats.org/officeDocument/2006/relationships/control" Target="activeX/activeX6.xml"/><Relationship Id="rId44" Type="http://schemas.openxmlformats.org/officeDocument/2006/relationships/control" Target="activeX/activeX15.xml"/><Relationship Id="rId52" Type="http://schemas.openxmlformats.org/officeDocument/2006/relationships/control" Target="activeX/activeX21.xml"/><Relationship Id="rId60" Type="http://schemas.openxmlformats.org/officeDocument/2006/relationships/hyperlink" Target="https://www.indiabix.com/general-knowledge/indian-geography/discussion-712" TargetMode="External"/><Relationship Id="rId65" Type="http://schemas.openxmlformats.org/officeDocument/2006/relationships/hyperlink" Target="https://www.indiabix.com/general-knowledge/inventions/" TargetMode="External"/><Relationship Id="rId73" Type="http://schemas.openxmlformats.org/officeDocument/2006/relationships/control" Target="activeX/activeX34.xml"/><Relationship Id="rId78" Type="http://schemas.openxmlformats.org/officeDocument/2006/relationships/hyperlink" Target="https://www.indiabix.com/general-knowledge/sports/discussion-1018" TargetMode="External"/><Relationship Id="rId81" Type="http://schemas.openxmlformats.org/officeDocument/2006/relationships/control" Target="activeX/activeX40.xml"/><Relationship Id="rId86" Type="http://schemas.openxmlformats.org/officeDocument/2006/relationships/control" Target="activeX/activeX43.xml"/><Relationship Id="rId94" Type="http://schemas.openxmlformats.org/officeDocument/2006/relationships/control" Target="activeX/activeX49.xml"/><Relationship Id="rId99" Type="http://schemas.openxmlformats.org/officeDocument/2006/relationships/control" Target="activeX/activeX52.xml"/><Relationship Id="rId101" Type="http://schemas.openxmlformats.org/officeDocument/2006/relationships/hyperlink" Target="https://www.indiabix.com/general-knowledge/world-geography/" TargetMode="External"/><Relationship Id="rId122" Type="http://schemas.openxmlformats.org/officeDocument/2006/relationships/control" Target="activeX/activeX67.xml"/><Relationship Id="rId130" Type="http://schemas.openxmlformats.org/officeDocument/2006/relationships/control" Target="activeX/activeX73.xml"/><Relationship Id="rId135" Type="http://schemas.openxmlformats.org/officeDocument/2006/relationships/control" Target="activeX/activeX76.xml"/><Relationship Id="rId143" Type="http://schemas.openxmlformats.org/officeDocument/2006/relationships/hyperlink" Target="https://www.indiabix.com/general-knowledge/general-science/" TargetMode="External"/><Relationship Id="rId4" Type="http://schemas.openxmlformats.org/officeDocument/2006/relationships/webSettings" Target="webSettings.xml"/><Relationship Id="rId9" Type="http://schemas.openxmlformats.org/officeDocument/2006/relationships/hyperlink" Target="https://www.indiabix.com/online-test/general-knowledge-test/87" TargetMode="External"/><Relationship Id="rId13" Type="http://schemas.openxmlformats.org/officeDocument/2006/relationships/hyperlink" Target="https://www.indiabix.com/logical-reasoning/questions-and-answers/" TargetMode="External"/><Relationship Id="rId18" Type="http://schemas.openxmlformats.org/officeDocument/2006/relationships/hyperlink" Target="https://www.indiabix.com/interview/" TargetMode="External"/><Relationship Id="rId39" Type="http://schemas.openxmlformats.org/officeDocument/2006/relationships/control" Target="activeX/activeX12.xml"/><Relationship Id="rId109" Type="http://schemas.openxmlformats.org/officeDocument/2006/relationships/control" Target="activeX/activeX58.xml"/><Relationship Id="rId34" Type="http://schemas.openxmlformats.org/officeDocument/2006/relationships/control" Target="activeX/activeX9.xml"/><Relationship Id="rId50" Type="http://schemas.openxmlformats.org/officeDocument/2006/relationships/control" Target="activeX/activeX19.xml"/><Relationship Id="rId55" Type="http://schemas.openxmlformats.org/officeDocument/2006/relationships/control" Target="activeX/activeX22.xml"/><Relationship Id="rId76" Type="http://schemas.openxmlformats.org/officeDocument/2006/relationships/control" Target="activeX/activeX37.xml"/><Relationship Id="rId97" Type="http://schemas.openxmlformats.org/officeDocument/2006/relationships/control" Target="activeX/activeX50.xml"/><Relationship Id="rId104" Type="http://schemas.openxmlformats.org/officeDocument/2006/relationships/control" Target="activeX/activeX55.xml"/><Relationship Id="rId120" Type="http://schemas.openxmlformats.org/officeDocument/2006/relationships/hyperlink" Target="https://www.indiabix.com/general-knowledge/books-and-authors/discussion-2385" TargetMode="External"/><Relationship Id="rId125" Type="http://schemas.openxmlformats.org/officeDocument/2006/relationships/hyperlink" Target="https://www.indiabix.com/general-knowledge/books-and-authors/" TargetMode="External"/><Relationship Id="rId141" Type="http://schemas.openxmlformats.org/officeDocument/2006/relationships/control" Target="activeX/activeX80.xml"/><Relationship Id="rId7" Type="http://schemas.openxmlformats.org/officeDocument/2006/relationships/image" Target="media/image2.wmf"/><Relationship Id="rId71" Type="http://schemas.openxmlformats.org/officeDocument/2006/relationships/hyperlink" Target="https://www.indiabix.com/general-knowledge/sports/" TargetMode="External"/><Relationship Id="rId92" Type="http://schemas.openxmlformats.org/officeDocument/2006/relationships/control" Target="activeX/activeX47.xml"/><Relationship Id="rId2" Type="http://schemas.openxmlformats.org/officeDocument/2006/relationships/styles" Target="styles.xml"/><Relationship Id="rId29" Type="http://schemas.openxmlformats.org/officeDocument/2006/relationships/hyperlink" Target="https://www.indiabix.com/general-knowledge/indian-history/" TargetMode="External"/><Relationship Id="rId24" Type="http://schemas.openxmlformats.org/officeDocument/2006/relationships/image" Target="media/image4.wmf"/><Relationship Id="rId40" Type="http://schemas.openxmlformats.org/officeDocument/2006/relationships/control" Target="activeX/activeX13.xml"/><Relationship Id="rId45" Type="http://schemas.openxmlformats.org/officeDocument/2006/relationships/control" Target="activeX/activeX16.xml"/><Relationship Id="rId66" Type="http://schemas.openxmlformats.org/officeDocument/2006/relationships/hyperlink" Target="https://www.indiabix.com/general-knowledge/inventions/discussion-875" TargetMode="External"/><Relationship Id="rId87" Type="http://schemas.openxmlformats.org/officeDocument/2006/relationships/control" Target="activeX/activeX44.xml"/><Relationship Id="rId110" Type="http://schemas.openxmlformats.org/officeDocument/2006/relationships/control" Target="activeX/activeX59.xml"/><Relationship Id="rId115" Type="http://schemas.openxmlformats.org/officeDocument/2006/relationships/control" Target="activeX/activeX62.xml"/><Relationship Id="rId131" Type="http://schemas.openxmlformats.org/officeDocument/2006/relationships/hyperlink" Target="https://www.indiabix.com/general-knowledge/famous-places-in-india/" TargetMode="External"/><Relationship Id="rId136" Type="http://schemas.openxmlformats.org/officeDocument/2006/relationships/control" Target="activeX/activeX77.xml"/><Relationship Id="rId61" Type="http://schemas.openxmlformats.org/officeDocument/2006/relationships/control" Target="activeX/activeX26.xml"/><Relationship Id="rId82" Type="http://schemas.openxmlformats.org/officeDocument/2006/relationships/control" Target="activeX/activeX41.xml"/><Relationship Id="rId19" Type="http://schemas.openxmlformats.org/officeDocument/2006/relationships/hyperlink" Target="https://www.indiabix.com/online-test/categories/" TargetMode="External"/><Relationship Id="rId14" Type="http://schemas.openxmlformats.org/officeDocument/2006/relationships/hyperlink" Target="https://www.indiabix.com/verbal-ability/questions-and-answers/" TargetMode="External"/><Relationship Id="rId30" Type="http://schemas.openxmlformats.org/officeDocument/2006/relationships/hyperlink" Target="https://www.indiabix.com/general-knowledge/indian-history/discussion-42" TargetMode="External"/><Relationship Id="rId35" Type="http://schemas.openxmlformats.org/officeDocument/2006/relationships/hyperlink" Target="https://www.indiabix.com/general-knowledge/indian-economy/" TargetMode="External"/><Relationship Id="rId56" Type="http://schemas.openxmlformats.org/officeDocument/2006/relationships/control" Target="activeX/activeX23.xml"/><Relationship Id="rId77" Type="http://schemas.openxmlformats.org/officeDocument/2006/relationships/hyperlink" Target="https://www.indiabix.com/general-knowledge/sports/" TargetMode="External"/><Relationship Id="rId100" Type="http://schemas.openxmlformats.org/officeDocument/2006/relationships/control" Target="activeX/activeX53.xml"/><Relationship Id="rId105" Type="http://schemas.openxmlformats.org/officeDocument/2006/relationships/control" Target="activeX/activeX56.xml"/><Relationship Id="rId126" Type="http://schemas.openxmlformats.org/officeDocument/2006/relationships/hyperlink" Target="https://www.indiabix.com/general-knowledge/books-and-authors/discussion-2359" TargetMode="External"/><Relationship Id="rId8" Type="http://schemas.openxmlformats.org/officeDocument/2006/relationships/control" Target="activeX/activeX1.xml"/><Relationship Id="rId51" Type="http://schemas.openxmlformats.org/officeDocument/2006/relationships/control" Target="activeX/activeX20.xml"/><Relationship Id="rId72" Type="http://schemas.openxmlformats.org/officeDocument/2006/relationships/hyperlink" Target="https://www.indiabix.com/general-knowledge/sports/discussion-963" TargetMode="External"/><Relationship Id="rId93" Type="http://schemas.openxmlformats.org/officeDocument/2006/relationships/control" Target="activeX/activeX48.xml"/><Relationship Id="rId98" Type="http://schemas.openxmlformats.org/officeDocument/2006/relationships/control" Target="activeX/activeX51.xml"/><Relationship Id="rId121" Type="http://schemas.openxmlformats.org/officeDocument/2006/relationships/control" Target="activeX/activeX66.xml"/><Relationship Id="rId142" Type="http://schemas.openxmlformats.org/officeDocument/2006/relationships/control" Target="activeX/activeX8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2408</Words>
  <Characters>13731</Characters>
  <Application>Microsoft Office Word</Application>
  <DocSecurity>0</DocSecurity>
  <Lines>114</Lines>
  <Paragraphs>32</Paragraphs>
  <ScaleCrop>false</ScaleCrop>
  <Company>Deftones</Company>
  <LinksUpToDate>false</LinksUpToDate>
  <CharactersWithSpaces>16107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Niranjan</dc:creator>
  <cp:lastModifiedBy>Niranjan</cp:lastModifiedBy>
  <cp:revision>1</cp:revision>
  <dcterms:created xsi:type="dcterms:W3CDTF">2019-01-21T17:00:00Z</dcterms:created>
  <dcterms:modified xsi:type="dcterms:W3CDTF">2019-01-21T17:01:00Z</dcterms:modified>
</cp:coreProperties>
</file>