
<file path=[Content_Types].xml><?xml version="1.0" encoding="utf-8"?>
<Types xmlns="http://schemas.openxmlformats.org/package/2006/content-types">
  <Override PartName="/word/activeX/activeX8.xml" ContentType="application/vnd.ms-office.activeX+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png" ContentType="image/png"/>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518" w:rsidRPr="00F50518" w:rsidRDefault="00F50518" w:rsidP="00F50518">
      <w:pPr>
        <w:spacing w:after="0" w:line="240" w:lineRule="auto"/>
        <w:rPr>
          <w:rFonts w:ascii="Arial" w:eastAsia="Times New Roman" w:hAnsi="Arial" w:cs="Arial"/>
          <w:color w:val="000000"/>
          <w:sz w:val="19"/>
          <w:szCs w:val="19"/>
        </w:rPr>
      </w:pPr>
      <w:r>
        <w:rPr>
          <w:rFonts w:ascii="Arial" w:eastAsia="Times New Roman" w:hAnsi="Arial" w:cs="Arial"/>
          <w:noProof/>
          <w:color w:val="0077CC"/>
          <w:sz w:val="19"/>
          <w:szCs w:val="19"/>
        </w:rPr>
        <w:drawing>
          <wp:inline distT="0" distB="0" distL="0" distR="0">
            <wp:extent cx="1989455" cy="592455"/>
            <wp:effectExtent l="19050" t="0" r="0" b="0"/>
            <wp:docPr id="1" name="Picture 1" descr="IndiaBIX.Co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BIX.Com">
                      <a:hlinkClick r:id="rId4"/>
                    </pic:cNvPr>
                    <pic:cNvPicPr>
                      <a:picLocks noChangeAspect="1" noChangeArrowheads="1"/>
                    </pic:cNvPicPr>
                  </pic:nvPicPr>
                  <pic:blipFill>
                    <a:blip r:embed="rId5"/>
                    <a:srcRect/>
                    <a:stretch>
                      <a:fillRect/>
                    </a:stretch>
                  </pic:blipFill>
                  <pic:spPr bwMode="auto">
                    <a:xfrm>
                      <a:off x="0" y="0"/>
                      <a:ext cx="1989455" cy="592455"/>
                    </a:xfrm>
                    <a:prstGeom prst="rect">
                      <a:avLst/>
                    </a:prstGeom>
                    <a:noFill/>
                    <a:ln w="9525">
                      <a:noFill/>
                      <a:miter lim="800000"/>
                      <a:headEnd/>
                      <a:tailEnd/>
                    </a:ln>
                  </pic:spPr>
                </pic:pic>
              </a:graphicData>
            </a:graphic>
          </wp:inline>
        </w:drawing>
      </w:r>
    </w:p>
    <w:p w:rsidR="00F50518" w:rsidRPr="00F50518" w:rsidRDefault="00F50518" w:rsidP="00F50518">
      <w:pPr>
        <w:pBdr>
          <w:bottom w:val="single" w:sz="6" w:space="1" w:color="auto"/>
        </w:pBdr>
        <w:spacing w:after="0" w:line="240" w:lineRule="auto"/>
        <w:jc w:val="center"/>
        <w:rPr>
          <w:rFonts w:ascii="Arial" w:eastAsia="Times New Roman" w:hAnsi="Arial" w:cs="Arial"/>
          <w:vanish/>
          <w:sz w:val="16"/>
          <w:szCs w:val="16"/>
        </w:rPr>
      </w:pPr>
      <w:r w:rsidRPr="00F50518">
        <w:rPr>
          <w:rFonts w:ascii="Arial" w:eastAsia="Times New Roman" w:hAnsi="Arial" w:cs="Arial"/>
          <w:vanish/>
          <w:sz w:val="16"/>
          <w:szCs w:val="16"/>
        </w:rPr>
        <w:t>Top of Form</w:t>
      </w:r>
    </w:p>
    <w:p w:rsidR="00F50518" w:rsidRPr="00F50518" w:rsidRDefault="00F50518" w:rsidP="00F50518">
      <w:pPr>
        <w:spacing w:after="0" w:line="240" w:lineRule="auto"/>
        <w:jc w:val="right"/>
        <w:rPr>
          <w:rFonts w:ascii="Arial" w:eastAsia="Times New Roman" w:hAnsi="Arial" w:cs="Arial"/>
          <w:color w:val="000000"/>
          <w:sz w:val="19"/>
          <w:szCs w:val="19"/>
        </w:rPr>
      </w:pPr>
      <w:r w:rsidRPr="00F50518">
        <w:rPr>
          <w:rFonts w:ascii="Arial" w:eastAsia="Times New Roman" w:hAnsi="Arial" w:cs="Arial"/>
          <w:color w:val="000000"/>
          <w:sz w:val="19"/>
          <w:szCs w:val="19"/>
        </w:rPr>
        <w:t> </w:t>
      </w:r>
    </w:p>
    <w:p w:rsidR="00F50518" w:rsidRPr="00F50518" w:rsidRDefault="00F50518" w:rsidP="00F50518">
      <w:pPr>
        <w:spacing w:after="0" w:line="240" w:lineRule="auto"/>
        <w:jc w:val="right"/>
        <w:rPr>
          <w:rFonts w:ascii="Arial" w:eastAsia="Times New Roman" w:hAnsi="Arial" w:cs="Arial"/>
          <w:color w:val="000000"/>
          <w:sz w:val="19"/>
          <w:szCs w:val="19"/>
        </w:rPr>
      </w:pPr>
      <w:r w:rsidRPr="00F50518">
        <w:rPr>
          <w:rFonts w:ascii="Arial" w:eastAsia="Times New Roman" w:hAnsi="Arial" w:cs="Arial"/>
          <w:color w:val="000000"/>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5" type="#_x0000_t75" style="width:62.65pt;height:18pt" o:ole="">
            <v:imagedata r:id="rId6" o:title=""/>
          </v:shape>
          <w:control r:id="rId7" w:name="DefaultOcxName" w:shapeid="_x0000_i1275"/>
        </w:object>
      </w:r>
    </w:p>
    <w:p w:rsidR="00F50518" w:rsidRPr="00F50518" w:rsidRDefault="00F50518" w:rsidP="00F50518">
      <w:pPr>
        <w:pBdr>
          <w:top w:val="single" w:sz="6" w:space="1" w:color="auto"/>
        </w:pBdr>
        <w:spacing w:after="0" w:line="240" w:lineRule="auto"/>
        <w:jc w:val="center"/>
        <w:rPr>
          <w:rFonts w:ascii="Arial" w:eastAsia="Times New Roman" w:hAnsi="Arial" w:cs="Arial"/>
          <w:vanish/>
          <w:sz w:val="16"/>
          <w:szCs w:val="16"/>
        </w:rPr>
      </w:pPr>
      <w:r w:rsidRPr="00F50518">
        <w:rPr>
          <w:rFonts w:ascii="Arial" w:eastAsia="Times New Roman" w:hAnsi="Arial" w:cs="Arial"/>
          <w:vanish/>
          <w:sz w:val="16"/>
          <w:szCs w:val="16"/>
        </w:rPr>
        <w:t>Bottom of Form</w:t>
      </w:r>
    </w:p>
    <w:p w:rsidR="00F50518" w:rsidRPr="00F50518" w:rsidRDefault="00F50518" w:rsidP="00F50518">
      <w:pPr>
        <w:spacing w:after="0" w:line="240" w:lineRule="auto"/>
        <w:rPr>
          <w:rFonts w:ascii="Arial" w:eastAsia="Times New Roman" w:hAnsi="Arial" w:cs="Arial"/>
          <w:color w:val="000000"/>
          <w:sz w:val="19"/>
          <w:szCs w:val="19"/>
        </w:rPr>
      </w:pPr>
      <w:r>
        <w:rPr>
          <w:rFonts w:ascii="Arial" w:eastAsia="Times New Roman" w:hAnsi="Arial" w:cs="Arial"/>
          <w:b/>
          <w:bCs/>
          <w:noProof/>
          <w:color w:val="FFFFFF"/>
          <w:sz w:val="17"/>
          <w:szCs w:val="17"/>
        </w:rPr>
        <w:drawing>
          <wp:inline distT="0" distB="0" distL="0" distR="0">
            <wp:extent cx="321945" cy="262255"/>
            <wp:effectExtent l="0" t="0" r="0" b="0"/>
            <wp:docPr id="2" name="Picture 2" descr="Menu">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nu">
                      <a:hlinkClick r:id="rId8"/>
                    </pic:cNvPr>
                    <pic:cNvPicPr>
                      <a:picLocks noChangeAspect="1" noChangeArrowheads="1"/>
                    </pic:cNvPicPr>
                  </pic:nvPicPr>
                  <pic:blipFill>
                    <a:blip r:embed="rId9"/>
                    <a:srcRect/>
                    <a:stretch>
                      <a:fillRect/>
                    </a:stretch>
                  </pic:blipFill>
                  <pic:spPr bwMode="auto">
                    <a:xfrm>
                      <a:off x="0" y="0"/>
                      <a:ext cx="321945" cy="262255"/>
                    </a:xfrm>
                    <a:prstGeom prst="rect">
                      <a:avLst/>
                    </a:prstGeom>
                    <a:noFill/>
                    <a:ln w="9525">
                      <a:noFill/>
                      <a:miter lim="800000"/>
                      <a:headEnd/>
                      <a:tailEnd/>
                    </a:ln>
                  </pic:spPr>
                </pic:pic>
              </a:graphicData>
            </a:graphic>
          </wp:inline>
        </w:drawing>
      </w:r>
      <w:hyperlink r:id="rId10" w:history="1">
        <w:proofErr w:type="spellStart"/>
        <w:r w:rsidRPr="00F50518">
          <w:rPr>
            <w:rFonts w:ascii="Arial" w:eastAsia="Times New Roman" w:hAnsi="Arial" w:cs="Arial"/>
            <w:b/>
            <w:bCs/>
            <w:color w:val="FFFFFF"/>
            <w:sz w:val="17"/>
            <w:u w:val="single"/>
          </w:rPr>
          <w:t>Home</w:t>
        </w:r>
      </w:hyperlink>
      <w:hyperlink r:id="rId11" w:history="1">
        <w:r w:rsidRPr="00F50518">
          <w:rPr>
            <w:rFonts w:ascii="Arial" w:eastAsia="Times New Roman" w:hAnsi="Arial" w:cs="Arial"/>
            <w:b/>
            <w:bCs/>
            <w:color w:val="FFFFFF"/>
            <w:sz w:val="17"/>
            <w:u w:val="single"/>
          </w:rPr>
          <w:t>Aptitude</w:t>
        </w:r>
      </w:hyperlink>
      <w:hyperlink r:id="rId12" w:tooltip="Logical Reasoning" w:history="1">
        <w:r w:rsidRPr="00F50518">
          <w:rPr>
            <w:rFonts w:ascii="Arial" w:eastAsia="Times New Roman" w:hAnsi="Arial" w:cs="Arial"/>
            <w:b/>
            <w:bCs/>
            <w:color w:val="FFFFFF"/>
            <w:sz w:val="17"/>
            <w:u w:val="single"/>
          </w:rPr>
          <w:t>Logical</w:t>
        </w:r>
      </w:hyperlink>
      <w:hyperlink r:id="rId13" w:tooltip="Verbal Ability" w:history="1">
        <w:r w:rsidRPr="00F50518">
          <w:rPr>
            <w:rFonts w:ascii="Arial" w:eastAsia="Times New Roman" w:hAnsi="Arial" w:cs="Arial"/>
            <w:b/>
            <w:bCs/>
            <w:color w:val="FFFFFF"/>
            <w:sz w:val="17"/>
            <w:u w:val="single"/>
          </w:rPr>
          <w:t>Verbal</w:t>
        </w:r>
      </w:hyperlink>
      <w:hyperlink r:id="rId14" w:history="1">
        <w:r w:rsidRPr="00F50518">
          <w:rPr>
            <w:rFonts w:ascii="Arial" w:eastAsia="Times New Roman" w:hAnsi="Arial" w:cs="Arial"/>
            <w:b/>
            <w:bCs/>
            <w:color w:val="FFFFFF"/>
            <w:sz w:val="17"/>
            <w:u w:val="single"/>
          </w:rPr>
          <w:t>Current</w:t>
        </w:r>
        <w:proofErr w:type="spellEnd"/>
        <w:r w:rsidRPr="00F50518">
          <w:rPr>
            <w:rFonts w:ascii="Arial" w:eastAsia="Times New Roman" w:hAnsi="Arial" w:cs="Arial"/>
            <w:b/>
            <w:bCs/>
            <w:color w:val="FFFFFF"/>
            <w:sz w:val="17"/>
            <w:u w:val="single"/>
          </w:rPr>
          <w:t xml:space="preserve"> </w:t>
        </w:r>
        <w:proofErr w:type="spellStart"/>
        <w:r w:rsidRPr="00F50518">
          <w:rPr>
            <w:rFonts w:ascii="Arial" w:eastAsia="Times New Roman" w:hAnsi="Arial" w:cs="Arial"/>
            <w:b/>
            <w:bCs/>
            <w:color w:val="FFFFFF"/>
            <w:sz w:val="17"/>
            <w:u w:val="single"/>
          </w:rPr>
          <w:t>Affairs</w:t>
        </w:r>
      </w:hyperlink>
      <w:hyperlink r:id="rId15" w:tooltip="General Knowldege Questions and Answers" w:history="1">
        <w:r w:rsidRPr="00F50518">
          <w:rPr>
            <w:rFonts w:ascii="Arial" w:eastAsia="Times New Roman" w:hAnsi="Arial" w:cs="Arial"/>
            <w:b/>
            <w:bCs/>
            <w:color w:val="FFFFFF"/>
            <w:sz w:val="17"/>
            <w:u w:val="single"/>
          </w:rPr>
          <w:t>GK</w:t>
        </w:r>
      </w:hyperlink>
      <w:hyperlink r:id="rId16" w:history="1">
        <w:r w:rsidRPr="00F50518">
          <w:rPr>
            <w:rFonts w:ascii="Arial" w:eastAsia="Times New Roman" w:hAnsi="Arial" w:cs="Arial"/>
            <w:b/>
            <w:bCs/>
            <w:color w:val="FFFFFF"/>
            <w:sz w:val="17"/>
            <w:u w:val="single"/>
          </w:rPr>
          <w:t>Engineering</w:t>
        </w:r>
      </w:hyperlink>
      <w:hyperlink r:id="rId17" w:history="1">
        <w:r w:rsidRPr="00F50518">
          <w:rPr>
            <w:rFonts w:ascii="Arial" w:eastAsia="Times New Roman" w:hAnsi="Arial" w:cs="Arial"/>
            <w:b/>
            <w:bCs/>
            <w:color w:val="FFFFFF"/>
            <w:sz w:val="17"/>
            <w:u w:val="single"/>
          </w:rPr>
          <w:t>Interview</w:t>
        </w:r>
      </w:hyperlink>
      <w:hyperlink r:id="rId18" w:tooltip="Online Tests" w:history="1">
        <w:r w:rsidRPr="00F50518">
          <w:rPr>
            <w:rFonts w:ascii="Arial" w:eastAsia="Times New Roman" w:hAnsi="Arial" w:cs="Arial"/>
            <w:b/>
            <w:bCs/>
            <w:color w:val="FFFFFF"/>
            <w:sz w:val="17"/>
          </w:rPr>
          <w:t>Online</w:t>
        </w:r>
        <w:proofErr w:type="spellEnd"/>
        <w:r w:rsidRPr="00F50518">
          <w:rPr>
            <w:rFonts w:ascii="Arial" w:eastAsia="Times New Roman" w:hAnsi="Arial" w:cs="Arial"/>
            <w:b/>
            <w:bCs/>
            <w:color w:val="FFFFFF"/>
            <w:sz w:val="17"/>
          </w:rPr>
          <w:t> </w:t>
        </w:r>
        <w:proofErr w:type="spellStart"/>
        <w:r w:rsidRPr="00F50518">
          <w:rPr>
            <w:rFonts w:ascii="Arial" w:eastAsia="Times New Roman" w:hAnsi="Arial" w:cs="Arial"/>
            <w:b/>
            <w:bCs/>
            <w:color w:val="FFFFFF"/>
            <w:sz w:val="17"/>
            <w:u w:val="single"/>
          </w:rPr>
          <w:t>Tests</w:t>
        </w:r>
      </w:hyperlink>
      <w:hyperlink r:id="rId19" w:history="1">
        <w:r w:rsidRPr="00F50518">
          <w:rPr>
            <w:rFonts w:ascii="Arial" w:eastAsia="Times New Roman" w:hAnsi="Arial" w:cs="Arial"/>
            <w:b/>
            <w:bCs/>
            <w:color w:val="FFFFFF"/>
            <w:sz w:val="17"/>
            <w:u w:val="single"/>
          </w:rPr>
          <w:t>Puzzles</w:t>
        </w:r>
        <w:proofErr w:type="spellEnd"/>
      </w:hyperlink>
    </w:p>
    <w:p w:rsidR="00F50518" w:rsidRPr="00F50518" w:rsidRDefault="00F50518" w:rsidP="00F50518">
      <w:pPr>
        <w:spacing w:after="0" w:line="240" w:lineRule="auto"/>
        <w:outlineLvl w:val="0"/>
        <w:rPr>
          <w:rFonts w:ascii="Arial" w:eastAsia="Times New Roman" w:hAnsi="Arial" w:cs="Arial"/>
          <w:b/>
          <w:bCs/>
          <w:color w:val="666666"/>
          <w:kern w:val="36"/>
          <w:sz w:val="23"/>
          <w:szCs w:val="23"/>
        </w:rPr>
      </w:pPr>
      <w:r w:rsidRPr="00F50518">
        <w:rPr>
          <w:rFonts w:ascii="Arial" w:eastAsia="Times New Roman" w:hAnsi="Arial" w:cs="Arial"/>
          <w:b/>
          <w:bCs/>
          <w:color w:val="666666"/>
          <w:kern w:val="36"/>
          <w:sz w:val="23"/>
          <w:szCs w:val="23"/>
        </w:rPr>
        <w:t xml:space="preserve">Online General Knowledge </w:t>
      </w:r>
      <w:proofErr w:type="gramStart"/>
      <w:r w:rsidRPr="00F50518">
        <w:rPr>
          <w:rFonts w:ascii="Arial" w:eastAsia="Times New Roman" w:hAnsi="Arial" w:cs="Arial"/>
          <w:b/>
          <w:bCs/>
          <w:color w:val="666666"/>
          <w:kern w:val="36"/>
          <w:sz w:val="23"/>
          <w:szCs w:val="23"/>
        </w:rPr>
        <w:t>Test :</w:t>
      </w:r>
      <w:proofErr w:type="gramEnd"/>
      <w:r w:rsidRPr="00F50518">
        <w:rPr>
          <w:rFonts w:ascii="Arial" w:eastAsia="Times New Roman" w:hAnsi="Arial" w:cs="Arial"/>
          <w:b/>
          <w:bCs/>
          <w:color w:val="666666"/>
          <w:kern w:val="36"/>
          <w:sz w:val="23"/>
          <w:szCs w:val="23"/>
        </w:rPr>
        <w:t>: </w:t>
      </w:r>
      <w:r w:rsidRPr="00F50518">
        <w:rPr>
          <w:rFonts w:ascii="Arial" w:eastAsia="Times New Roman" w:hAnsi="Arial" w:cs="Arial"/>
          <w:b/>
          <w:bCs/>
          <w:color w:val="5EAC1A"/>
          <w:kern w:val="36"/>
          <w:sz w:val="23"/>
        </w:rPr>
        <w:t>General Knowledge Test 9</w:t>
      </w:r>
    </w:p>
    <w:p w:rsidR="00F50518" w:rsidRPr="00F50518" w:rsidRDefault="00F50518" w:rsidP="00F50518">
      <w:pPr>
        <w:shd w:val="clear" w:color="auto" w:fill="F9F9F9"/>
        <w:spacing w:after="0" w:line="240" w:lineRule="auto"/>
        <w:rPr>
          <w:rFonts w:ascii="Arial" w:eastAsia="Times New Roman" w:hAnsi="Arial" w:cs="Arial"/>
          <w:color w:val="5EAC1A"/>
          <w:sz w:val="19"/>
          <w:szCs w:val="19"/>
        </w:rPr>
      </w:pPr>
      <w:hyperlink r:id="rId20" w:history="1">
        <w:r w:rsidRPr="00F50518">
          <w:rPr>
            <w:rFonts w:ascii="Arial" w:eastAsia="Times New Roman" w:hAnsi="Arial" w:cs="Arial"/>
            <w:color w:val="0077CC"/>
            <w:sz w:val="19"/>
            <w:u w:val="single"/>
          </w:rPr>
          <w:t>Home</w:t>
        </w:r>
      </w:hyperlink>
      <w:r w:rsidRPr="00F50518">
        <w:rPr>
          <w:rFonts w:ascii="Arial" w:eastAsia="Times New Roman" w:hAnsi="Arial" w:cs="Arial"/>
          <w:color w:val="5EAC1A"/>
          <w:sz w:val="19"/>
          <w:szCs w:val="19"/>
        </w:rPr>
        <w:t> » </w:t>
      </w:r>
      <w:hyperlink r:id="rId21" w:history="1">
        <w:r w:rsidRPr="00F50518">
          <w:rPr>
            <w:rFonts w:ascii="Arial" w:eastAsia="Times New Roman" w:hAnsi="Arial" w:cs="Arial"/>
            <w:color w:val="0077CC"/>
            <w:sz w:val="19"/>
            <w:u w:val="single"/>
          </w:rPr>
          <w:t>Online Test</w:t>
        </w:r>
      </w:hyperlink>
      <w:r w:rsidRPr="00F50518">
        <w:rPr>
          <w:rFonts w:ascii="Arial" w:eastAsia="Times New Roman" w:hAnsi="Arial" w:cs="Arial"/>
          <w:color w:val="5EAC1A"/>
          <w:sz w:val="19"/>
          <w:szCs w:val="19"/>
        </w:rPr>
        <w:t> » </w:t>
      </w:r>
      <w:hyperlink r:id="rId22" w:history="1">
        <w:r w:rsidRPr="00F50518">
          <w:rPr>
            <w:rFonts w:ascii="Arial" w:eastAsia="Times New Roman" w:hAnsi="Arial" w:cs="Arial"/>
            <w:color w:val="0077CC"/>
            <w:sz w:val="19"/>
            <w:u w:val="single"/>
          </w:rPr>
          <w:t>Online General Knowledge Test</w:t>
        </w:r>
      </w:hyperlink>
      <w:r w:rsidRPr="00F50518">
        <w:rPr>
          <w:rFonts w:ascii="Arial" w:eastAsia="Times New Roman" w:hAnsi="Arial" w:cs="Arial"/>
          <w:color w:val="5EAC1A"/>
          <w:sz w:val="19"/>
          <w:szCs w:val="19"/>
        </w:rPr>
        <w:t> » General Knowledge Test 9</w:t>
      </w:r>
    </w:p>
    <w:p w:rsidR="00F50518" w:rsidRPr="00F50518" w:rsidRDefault="00F50518" w:rsidP="00F50518">
      <w:pPr>
        <w:spacing w:before="133" w:after="133" w:line="240" w:lineRule="auto"/>
        <w:rPr>
          <w:ins w:id="0" w:author="Unknown"/>
          <w:rFonts w:ascii="Arial" w:eastAsia="Times New Roman" w:hAnsi="Arial" w:cs="Arial"/>
          <w:color w:val="000000"/>
          <w:sz w:val="19"/>
          <w:szCs w:val="19"/>
        </w:rPr>
      </w:pPr>
      <w:ins w:id="1" w:author="Unknown">
        <w:r w:rsidRPr="00F50518">
          <w:rPr>
            <w:rFonts w:ascii="Arial" w:eastAsia="Times New Roman" w:hAnsi="Arial" w:cs="Arial"/>
            <w:color w:val="000000"/>
            <w:sz w:val="19"/>
            <w:szCs w:val="19"/>
          </w:rPr>
          <w:pict>
            <v:rect id="_x0000_i1027" style="width:0;height:1.35pt" o:hralign="center" o:hrstd="t" o:hrnoshade="t" o:hr="t" fillcolor="#ddd" stroked="f"/>
          </w:pict>
        </w:r>
      </w:ins>
    </w:p>
    <w:tbl>
      <w:tblPr>
        <w:tblW w:w="5000" w:type="pct"/>
        <w:tblCellSpacing w:w="0" w:type="dxa"/>
        <w:tblBorders>
          <w:top w:val="single" w:sz="12" w:space="0" w:color="DDF8C2"/>
          <w:left w:val="single" w:sz="12" w:space="0" w:color="DDF8C2"/>
          <w:bottom w:val="single" w:sz="12" w:space="0" w:color="DDF8C2"/>
          <w:right w:val="single" w:sz="12" w:space="0" w:color="DDF8C2"/>
        </w:tblBorders>
        <w:shd w:val="clear" w:color="auto" w:fill="FAFAFA"/>
        <w:tblCellMar>
          <w:top w:w="48" w:type="dxa"/>
          <w:left w:w="48" w:type="dxa"/>
          <w:bottom w:w="48" w:type="dxa"/>
          <w:right w:w="48" w:type="dxa"/>
        </w:tblCellMar>
        <w:tblLook w:val="04A0"/>
      </w:tblPr>
      <w:tblGrid>
        <w:gridCol w:w="8442"/>
        <w:gridCol w:w="149"/>
        <w:gridCol w:w="925"/>
      </w:tblGrid>
      <w:tr w:rsidR="00F50518" w:rsidRPr="00F50518" w:rsidTr="00F50518">
        <w:trPr>
          <w:tblCellSpacing w:w="0" w:type="dxa"/>
        </w:trPr>
        <w:tc>
          <w:tcPr>
            <w:tcW w:w="0" w:type="auto"/>
            <w:gridSpan w:val="3"/>
            <w:shd w:val="clear" w:color="auto" w:fill="DDF8C2"/>
            <w:vAlign w:val="center"/>
            <w:hideMark/>
          </w:tcPr>
          <w:p w:rsidR="00F50518" w:rsidRPr="00F50518" w:rsidRDefault="00F50518" w:rsidP="00F50518">
            <w:pPr>
              <w:spacing w:after="0" w:line="240" w:lineRule="auto"/>
              <w:jc w:val="center"/>
              <w:rPr>
                <w:rFonts w:ascii="Arial" w:eastAsia="Times New Roman" w:hAnsi="Arial" w:cs="Arial"/>
                <w:sz w:val="19"/>
                <w:szCs w:val="19"/>
              </w:rPr>
            </w:pPr>
            <w:r w:rsidRPr="00F50518">
              <w:rPr>
                <w:rFonts w:ascii="Arial" w:eastAsia="Times New Roman" w:hAnsi="Arial" w:cs="Arial"/>
                <w:b/>
                <w:bCs/>
                <w:sz w:val="19"/>
                <w:szCs w:val="19"/>
              </w:rPr>
              <w:t>Marks : 0/20</w:t>
            </w:r>
          </w:p>
        </w:tc>
      </w:tr>
      <w:tr w:rsidR="00F50518" w:rsidRPr="00F50518" w:rsidTr="00F50518">
        <w:trPr>
          <w:tblCellSpacing w:w="0" w:type="dxa"/>
        </w:trPr>
        <w:tc>
          <w:tcPr>
            <w:tcW w:w="0" w:type="auto"/>
            <w:shd w:val="clear" w:color="auto" w:fill="FAFAFA"/>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Total number of questions</w:t>
            </w:r>
          </w:p>
        </w:tc>
        <w:tc>
          <w:tcPr>
            <w:tcW w:w="50" w:type="pct"/>
            <w:shd w:val="clear" w:color="auto" w:fill="FAFAFA"/>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w:t>
            </w:r>
          </w:p>
        </w:tc>
        <w:tc>
          <w:tcPr>
            <w:tcW w:w="500" w:type="pct"/>
            <w:shd w:val="clear" w:color="auto" w:fill="FAFAFA"/>
            <w:noWrap/>
            <w:tcMar>
              <w:top w:w="48" w:type="dxa"/>
              <w:left w:w="48" w:type="dxa"/>
              <w:bottom w:w="48" w:type="dxa"/>
              <w:right w:w="533" w:type="dxa"/>
            </w:tcMar>
            <w:vAlign w:val="center"/>
            <w:hideMark/>
          </w:tcPr>
          <w:p w:rsidR="00F50518" w:rsidRPr="00F50518" w:rsidRDefault="00F50518" w:rsidP="00F50518">
            <w:pPr>
              <w:spacing w:after="0" w:line="240" w:lineRule="auto"/>
              <w:jc w:val="right"/>
              <w:rPr>
                <w:rFonts w:ascii="Arial" w:eastAsia="Times New Roman" w:hAnsi="Arial" w:cs="Arial"/>
                <w:sz w:val="19"/>
                <w:szCs w:val="19"/>
              </w:rPr>
            </w:pPr>
            <w:r w:rsidRPr="00F50518">
              <w:rPr>
                <w:rFonts w:ascii="Arial" w:eastAsia="Times New Roman" w:hAnsi="Arial" w:cs="Arial"/>
                <w:b/>
                <w:bCs/>
                <w:sz w:val="19"/>
                <w:szCs w:val="19"/>
              </w:rPr>
              <w:t>20</w:t>
            </w:r>
          </w:p>
        </w:tc>
      </w:tr>
      <w:tr w:rsidR="00F50518" w:rsidRPr="00F50518" w:rsidTr="00F50518">
        <w:trPr>
          <w:tblCellSpacing w:w="0" w:type="dxa"/>
        </w:trPr>
        <w:tc>
          <w:tcPr>
            <w:tcW w:w="0" w:type="auto"/>
            <w:shd w:val="clear" w:color="auto" w:fill="FAFAFA"/>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Number of answered questions</w:t>
            </w:r>
          </w:p>
        </w:tc>
        <w:tc>
          <w:tcPr>
            <w:tcW w:w="50" w:type="pct"/>
            <w:shd w:val="clear" w:color="auto" w:fill="FAFAFA"/>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w:t>
            </w:r>
          </w:p>
        </w:tc>
        <w:tc>
          <w:tcPr>
            <w:tcW w:w="0" w:type="auto"/>
            <w:shd w:val="clear" w:color="auto" w:fill="FAFAFA"/>
            <w:tcMar>
              <w:top w:w="48" w:type="dxa"/>
              <w:left w:w="48" w:type="dxa"/>
              <w:bottom w:w="48" w:type="dxa"/>
              <w:right w:w="533" w:type="dxa"/>
            </w:tcMar>
            <w:vAlign w:val="center"/>
            <w:hideMark/>
          </w:tcPr>
          <w:p w:rsidR="00F50518" w:rsidRPr="00F50518" w:rsidRDefault="00F50518" w:rsidP="00F50518">
            <w:pPr>
              <w:spacing w:after="0" w:line="240" w:lineRule="auto"/>
              <w:jc w:val="right"/>
              <w:rPr>
                <w:rFonts w:ascii="Arial" w:eastAsia="Times New Roman" w:hAnsi="Arial" w:cs="Arial"/>
                <w:sz w:val="19"/>
                <w:szCs w:val="19"/>
              </w:rPr>
            </w:pPr>
            <w:r w:rsidRPr="00F50518">
              <w:rPr>
                <w:rFonts w:ascii="Arial" w:eastAsia="Times New Roman" w:hAnsi="Arial" w:cs="Arial"/>
                <w:b/>
                <w:bCs/>
                <w:sz w:val="19"/>
                <w:szCs w:val="19"/>
              </w:rPr>
              <w:t>0</w:t>
            </w:r>
          </w:p>
        </w:tc>
      </w:tr>
      <w:tr w:rsidR="00F50518" w:rsidRPr="00F50518" w:rsidTr="00F50518">
        <w:trPr>
          <w:tblCellSpacing w:w="0" w:type="dxa"/>
        </w:trPr>
        <w:tc>
          <w:tcPr>
            <w:tcW w:w="0" w:type="auto"/>
            <w:shd w:val="clear" w:color="auto" w:fill="FAFAFA"/>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Number of unanswered questions</w:t>
            </w:r>
          </w:p>
        </w:tc>
        <w:tc>
          <w:tcPr>
            <w:tcW w:w="50" w:type="pct"/>
            <w:shd w:val="clear" w:color="auto" w:fill="FAFAFA"/>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w:t>
            </w:r>
          </w:p>
        </w:tc>
        <w:tc>
          <w:tcPr>
            <w:tcW w:w="0" w:type="auto"/>
            <w:shd w:val="clear" w:color="auto" w:fill="FAFAFA"/>
            <w:tcMar>
              <w:top w:w="48" w:type="dxa"/>
              <w:left w:w="48" w:type="dxa"/>
              <w:bottom w:w="48" w:type="dxa"/>
              <w:right w:w="533" w:type="dxa"/>
            </w:tcMar>
            <w:vAlign w:val="center"/>
            <w:hideMark/>
          </w:tcPr>
          <w:p w:rsidR="00F50518" w:rsidRPr="00F50518" w:rsidRDefault="00F50518" w:rsidP="00F50518">
            <w:pPr>
              <w:spacing w:after="0" w:line="240" w:lineRule="auto"/>
              <w:jc w:val="right"/>
              <w:rPr>
                <w:rFonts w:ascii="Arial" w:eastAsia="Times New Roman" w:hAnsi="Arial" w:cs="Arial"/>
                <w:sz w:val="19"/>
                <w:szCs w:val="19"/>
              </w:rPr>
            </w:pPr>
            <w:r w:rsidRPr="00F50518">
              <w:rPr>
                <w:rFonts w:ascii="Arial" w:eastAsia="Times New Roman" w:hAnsi="Arial" w:cs="Arial"/>
                <w:b/>
                <w:bCs/>
                <w:sz w:val="19"/>
                <w:szCs w:val="19"/>
              </w:rPr>
              <w:t>20</w:t>
            </w:r>
          </w:p>
        </w:tc>
      </w:tr>
    </w:tbl>
    <w:p w:rsidR="00F50518" w:rsidRPr="00F50518" w:rsidRDefault="00F50518" w:rsidP="00F50518">
      <w:pPr>
        <w:spacing w:after="0" w:line="240" w:lineRule="auto"/>
        <w:rPr>
          <w:ins w:id="2" w:author="Unknown"/>
          <w:rFonts w:ascii="Arial" w:eastAsia="Times New Roman" w:hAnsi="Arial" w:cs="Arial"/>
          <w:color w:val="000000"/>
          <w:sz w:val="19"/>
          <w:szCs w:val="19"/>
        </w:rPr>
      </w:pPr>
      <w:ins w:id="3" w:author="Unknown">
        <w:r w:rsidRPr="00F50518">
          <w:rPr>
            <w:rFonts w:ascii="Arial" w:eastAsia="Times New Roman" w:hAnsi="Arial" w:cs="Arial"/>
            <w:color w:val="000000"/>
            <w:sz w:val="19"/>
            <w:szCs w:val="19"/>
          </w:rPr>
          <w:br/>
        </w:r>
      </w:ins>
    </w:p>
    <w:p w:rsidR="00F50518" w:rsidRPr="00F50518" w:rsidRDefault="00F50518" w:rsidP="00F50518">
      <w:pPr>
        <w:spacing w:after="0" w:line="240" w:lineRule="auto"/>
        <w:outlineLvl w:val="2"/>
        <w:rPr>
          <w:ins w:id="4" w:author="Unknown"/>
          <w:rFonts w:ascii="Arial" w:eastAsia="Times New Roman" w:hAnsi="Arial" w:cs="Arial"/>
          <w:b/>
          <w:bCs/>
          <w:color w:val="5EAC1A"/>
          <w:sz w:val="20"/>
          <w:szCs w:val="20"/>
        </w:rPr>
      </w:pPr>
      <w:ins w:id="5" w:author="Unknown">
        <w:r w:rsidRPr="00F50518">
          <w:rPr>
            <w:rFonts w:ascii="Arial" w:eastAsia="Times New Roman" w:hAnsi="Arial" w:cs="Arial"/>
            <w:b/>
            <w:bCs/>
            <w:color w:val="5EAC1A"/>
            <w:sz w:val="20"/>
            <w:szCs w:val="20"/>
          </w:rPr>
          <w:t xml:space="preserve">Test </w:t>
        </w:r>
        <w:proofErr w:type="gramStart"/>
        <w:r w:rsidRPr="00F50518">
          <w:rPr>
            <w:rFonts w:ascii="Arial" w:eastAsia="Times New Roman" w:hAnsi="Arial" w:cs="Arial"/>
            <w:b/>
            <w:bCs/>
            <w:color w:val="5EAC1A"/>
            <w:sz w:val="20"/>
            <w:szCs w:val="20"/>
          </w:rPr>
          <w:t>Review :</w:t>
        </w:r>
        <w:proofErr w:type="gramEnd"/>
        <w:r w:rsidRPr="00F50518">
          <w:rPr>
            <w:rFonts w:ascii="Arial" w:eastAsia="Times New Roman" w:hAnsi="Arial" w:cs="Arial"/>
            <w:b/>
            <w:bCs/>
            <w:color w:val="5EAC1A"/>
            <w:sz w:val="20"/>
            <w:szCs w:val="20"/>
          </w:rPr>
          <w:t xml:space="preserve"> View answers and explanation for this test.</w:t>
        </w:r>
      </w:ins>
    </w:p>
    <w:p w:rsidR="00F50518" w:rsidRPr="00F50518" w:rsidRDefault="00F50518" w:rsidP="00F50518">
      <w:pPr>
        <w:spacing w:before="133" w:after="133" w:line="240" w:lineRule="auto"/>
        <w:rPr>
          <w:ins w:id="6" w:author="Unknown"/>
          <w:rFonts w:ascii="Arial" w:eastAsia="Times New Roman" w:hAnsi="Arial" w:cs="Arial"/>
          <w:color w:val="000000"/>
          <w:sz w:val="19"/>
          <w:szCs w:val="19"/>
        </w:rPr>
      </w:pPr>
      <w:ins w:id="7" w:author="Unknown">
        <w:r w:rsidRPr="00F50518">
          <w:rPr>
            <w:rFonts w:ascii="Arial" w:eastAsia="Times New Roman" w:hAnsi="Arial" w:cs="Arial"/>
            <w:color w:val="000000"/>
            <w:sz w:val="19"/>
            <w:szCs w:val="19"/>
          </w:rPr>
          <w:pict>
            <v:rect id="_x0000_i1028" style="width:0;height:1.35pt" o:hralign="center" o:hrstd="t" o:hrnoshade="t" o:hr="t" fillcolor="#ddd" stroked="f"/>
          </w:pict>
        </w:r>
      </w:ins>
    </w:p>
    <w:tbl>
      <w:tblPr>
        <w:tblW w:w="5000" w:type="pct"/>
        <w:tblCellSpacing w:w="0" w:type="dxa"/>
        <w:tblCellMar>
          <w:left w:w="0" w:type="dxa"/>
          <w:right w:w="0" w:type="dxa"/>
        </w:tblCellMar>
        <w:tblLook w:val="04A0"/>
      </w:tblPr>
      <w:tblGrid>
        <w:gridCol w:w="333"/>
        <w:gridCol w:w="9027"/>
      </w:tblGrid>
      <w:tr w:rsidR="00F50518" w:rsidRPr="00F50518" w:rsidTr="00F50518">
        <w:trPr>
          <w:tblCellSpacing w:w="0" w:type="dxa"/>
        </w:trPr>
        <w:tc>
          <w:tcPr>
            <w:tcW w:w="333" w:type="dxa"/>
            <w:vMerge w:val="restart"/>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1.</w:t>
            </w:r>
          </w:p>
        </w:tc>
        <w:tc>
          <w:tcPr>
            <w:tcW w:w="0" w:type="auto"/>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The national flag was adopted by the Constituent Assembly of India on 22 July 1947 and was presented to the nation at the midnight session of the Assembly on 14th August 1947 on behalf of</w:t>
            </w:r>
          </w:p>
        </w:tc>
      </w:tr>
      <w:tr w:rsidR="00F50518" w:rsidRPr="00F50518" w:rsidTr="00F50518">
        <w:trPr>
          <w:tblCellSpacing w:w="0" w:type="dxa"/>
        </w:trPr>
        <w:tc>
          <w:tcPr>
            <w:tcW w:w="0" w:type="auto"/>
            <w:vMerge/>
            <w:vAlign w:val="center"/>
            <w:hideMark/>
          </w:tcPr>
          <w:p w:rsidR="00F50518" w:rsidRPr="00F50518" w:rsidRDefault="00F50518" w:rsidP="00F50518">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74" type="#_x0000_t75" style="width:18pt;height:15.35pt" o:ole="">
                        <v:imagedata r:id="rId23" o:title=""/>
                      </v:shape>
                      <w:control r:id="rId24" w:name="DefaultOcxName1" w:shapeid="_x0000_i1274"/>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806"/>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the minorities of India</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73" type="#_x0000_t75" style="width:18pt;height:15.35pt" o:ole="">
                        <v:imagedata r:id="rId23" o:title=""/>
                      </v:shape>
                      <w:control r:id="rId25" w:name="DefaultOcxName2" w:shapeid="_x0000_i1273"/>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652"/>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the National Integration Council</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72" type="#_x0000_t75" style="width:18pt;height:15.35pt" o:ole="">
                        <v:imagedata r:id="rId23" o:title=""/>
                      </v:shape>
                      <w:control r:id="rId26" w:name="DefaultOcxName3" w:shapeid="_x0000_i1272"/>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606"/>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the women of India</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71" type="#_x0000_t75" style="width:18pt;height:15.35pt" o:ole="">
                        <v:imagedata r:id="rId23" o:title=""/>
                      </v:shape>
                      <w:control r:id="rId27" w:name="DefaultOcxName4" w:shapeid="_x0000_i1271"/>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564"/>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the people of India</w:t>
                        </w:r>
                      </w:p>
                    </w:tc>
                  </w:tr>
                </w:tbl>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Your Answer:</w:t>
            </w:r>
            <w:r w:rsidRPr="00F50518">
              <w:rPr>
                <w:rFonts w:ascii="Arial" w:eastAsia="Times New Roman" w:hAnsi="Arial" w:cs="Arial"/>
                <w:sz w:val="19"/>
                <w:szCs w:val="19"/>
              </w:rPr>
              <w:t> Option </w:t>
            </w:r>
            <w:r w:rsidRPr="00F50518">
              <w:rPr>
                <w:rFonts w:ascii="Arial" w:eastAsia="Times New Roman" w:hAnsi="Arial" w:cs="Arial"/>
                <w:b/>
                <w:bCs/>
                <w:sz w:val="19"/>
              </w:rPr>
              <w:t>(Not Answered)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Correct Answer:</w:t>
            </w:r>
            <w:r w:rsidRPr="00F50518">
              <w:rPr>
                <w:rFonts w:ascii="Arial" w:eastAsia="Times New Roman" w:hAnsi="Arial" w:cs="Arial"/>
                <w:sz w:val="19"/>
                <w:szCs w:val="19"/>
              </w:rPr>
              <w:t> Option </w:t>
            </w:r>
            <w:r w:rsidRPr="00F50518">
              <w:rPr>
                <w:rFonts w:ascii="Arial" w:eastAsia="Times New Roman" w:hAnsi="Arial" w:cs="Arial"/>
                <w:b/>
                <w:bCs/>
                <w:sz w:val="19"/>
              </w:rPr>
              <w:t>C</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u w:val="single"/>
              </w:rPr>
              <w:t>Explanation:</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The National Flag of India was adopted by the Constituent Assembly on the 22nd July, 1947 and presented to the Nation on behalf of the women of India at the mid-night session of the assembly on August 14, 1947.</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Learn more problems on : </w:t>
            </w:r>
            <w:hyperlink r:id="rId28" w:tgtFrame="_blank" w:history="1">
              <w:r w:rsidRPr="00F50518">
                <w:rPr>
                  <w:rFonts w:ascii="Arial" w:eastAsia="Times New Roman" w:hAnsi="Arial" w:cs="Arial"/>
                  <w:color w:val="0077CC"/>
                  <w:sz w:val="19"/>
                  <w:u w:val="single"/>
                </w:rPr>
                <w:t>Indian Politics</w:t>
              </w:r>
            </w:hyperlink>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Discuss about this problem : </w:t>
            </w:r>
            <w:hyperlink r:id="rId29" w:tgtFrame="_blank" w:history="1">
              <w:r w:rsidRPr="00F50518">
                <w:rPr>
                  <w:rFonts w:ascii="Arial" w:eastAsia="Times New Roman" w:hAnsi="Arial" w:cs="Arial"/>
                  <w:color w:val="0077CC"/>
                  <w:sz w:val="19"/>
                  <w:u w:val="single"/>
                </w:rPr>
                <w:t>Discuss in Forum</w:t>
              </w:r>
            </w:hyperlink>
          </w:p>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ins w:id="8"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F50518" w:rsidRPr="00F50518" w:rsidTr="00F50518">
        <w:trPr>
          <w:tblCellSpacing w:w="0" w:type="dxa"/>
        </w:trPr>
        <w:tc>
          <w:tcPr>
            <w:tcW w:w="333" w:type="dxa"/>
            <w:vMerge w:val="restart"/>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2.</w:t>
            </w:r>
          </w:p>
        </w:tc>
        <w:tc>
          <w:tcPr>
            <w:tcW w:w="0" w:type="auto"/>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The Nagaland State of India cannot be termed as a state because it lacks</w:t>
            </w:r>
          </w:p>
        </w:tc>
      </w:tr>
      <w:tr w:rsidR="00F50518" w:rsidRPr="00F50518" w:rsidTr="00F50518">
        <w:trPr>
          <w:tblCellSpacing w:w="0" w:type="dxa"/>
        </w:trPr>
        <w:tc>
          <w:tcPr>
            <w:tcW w:w="0" w:type="auto"/>
            <w:vMerge/>
            <w:vAlign w:val="center"/>
            <w:hideMark/>
          </w:tcPr>
          <w:p w:rsidR="00F50518" w:rsidRPr="00F50518" w:rsidRDefault="00F50518" w:rsidP="00F50518">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70" type="#_x0000_t75" style="width:18pt;height:15.35pt" o:ole="">
                        <v:imagedata r:id="rId23" o:title=""/>
                      </v:shape>
                      <w:control r:id="rId30" w:name="DefaultOcxName5" w:shapeid="_x0000_i1270"/>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72"/>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sovereignty</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69" type="#_x0000_t75" style="width:18pt;height:15.35pt" o:ole="">
                        <v:imagedata r:id="rId23" o:title=""/>
                      </v:shape>
                      <w:control r:id="rId31" w:name="DefaultOcxName6" w:shapeid="_x0000_i1269"/>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743"/>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bicameral legislature</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68" type="#_x0000_t75" style="width:18pt;height:15.35pt" o:ole="">
                        <v:imagedata r:id="rId23" o:title=""/>
                      </v:shape>
                      <w:control r:id="rId32" w:name="DefaultOcxName7" w:shapeid="_x0000_i1268"/>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820"/>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 high court exclusively of its own</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67" type="#_x0000_t75" style="width:18pt;height:15.35pt" o:ole="">
                        <v:imagedata r:id="rId23" o:title=""/>
                      </v:shape>
                      <w:control r:id="rId33" w:name="DefaultOcxName8" w:shapeid="_x0000_i1267"/>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553"/>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None of the above</w:t>
                        </w:r>
                      </w:p>
                    </w:tc>
                  </w:tr>
                </w:tbl>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Your Answer:</w:t>
            </w:r>
            <w:r w:rsidRPr="00F50518">
              <w:rPr>
                <w:rFonts w:ascii="Arial" w:eastAsia="Times New Roman" w:hAnsi="Arial" w:cs="Arial"/>
                <w:sz w:val="19"/>
                <w:szCs w:val="19"/>
              </w:rPr>
              <w:t> Option </w:t>
            </w:r>
            <w:r w:rsidRPr="00F50518">
              <w:rPr>
                <w:rFonts w:ascii="Arial" w:eastAsia="Times New Roman" w:hAnsi="Arial" w:cs="Arial"/>
                <w:b/>
                <w:bCs/>
                <w:sz w:val="19"/>
              </w:rPr>
              <w:t>(Not Answered)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Correct Answer:</w:t>
            </w:r>
            <w:r w:rsidRPr="00F50518">
              <w:rPr>
                <w:rFonts w:ascii="Arial" w:eastAsia="Times New Roman" w:hAnsi="Arial" w:cs="Arial"/>
                <w:sz w:val="19"/>
                <w:szCs w:val="19"/>
              </w:rPr>
              <w:t> Option </w:t>
            </w:r>
            <w:r w:rsidRPr="00F50518">
              <w:rPr>
                <w:rFonts w:ascii="Arial" w:eastAsia="Times New Roman" w:hAnsi="Arial" w:cs="Arial"/>
                <w:b/>
                <w:bCs/>
                <w:sz w:val="19"/>
              </w:rPr>
              <w:t>A</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Learn more problems on : </w:t>
            </w:r>
            <w:hyperlink r:id="rId34" w:tgtFrame="_blank" w:history="1">
              <w:r w:rsidRPr="00F50518">
                <w:rPr>
                  <w:rFonts w:ascii="Arial" w:eastAsia="Times New Roman" w:hAnsi="Arial" w:cs="Arial"/>
                  <w:color w:val="0077CC"/>
                  <w:sz w:val="19"/>
                  <w:u w:val="single"/>
                </w:rPr>
                <w:t>Indian Politics</w:t>
              </w:r>
            </w:hyperlink>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Discuss about this problem : </w:t>
            </w:r>
            <w:hyperlink r:id="rId35" w:tgtFrame="_blank" w:history="1">
              <w:r w:rsidRPr="00F50518">
                <w:rPr>
                  <w:rFonts w:ascii="Arial" w:eastAsia="Times New Roman" w:hAnsi="Arial" w:cs="Arial"/>
                  <w:color w:val="0077CC"/>
                  <w:sz w:val="19"/>
                  <w:u w:val="single"/>
                </w:rPr>
                <w:t>Discuss in Forum</w:t>
              </w:r>
            </w:hyperlink>
          </w:p>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ins w:id="9"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F50518" w:rsidRPr="00F50518" w:rsidTr="00F50518">
        <w:trPr>
          <w:tblCellSpacing w:w="0" w:type="dxa"/>
        </w:trPr>
        <w:tc>
          <w:tcPr>
            <w:tcW w:w="333" w:type="dxa"/>
            <w:vMerge w:val="restart"/>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lastRenderedPageBreak/>
              <w:t>3.</w:t>
            </w:r>
          </w:p>
        </w:tc>
        <w:tc>
          <w:tcPr>
            <w:tcW w:w="0" w:type="auto"/>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Deficit financing leads to inflation in general, but it can be checked if</w:t>
            </w:r>
          </w:p>
        </w:tc>
      </w:tr>
      <w:tr w:rsidR="00F50518" w:rsidRPr="00F50518" w:rsidTr="00F50518">
        <w:trPr>
          <w:tblCellSpacing w:w="0" w:type="dxa"/>
        </w:trPr>
        <w:tc>
          <w:tcPr>
            <w:tcW w:w="0" w:type="auto"/>
            <w:vMerge/>
            <w:vAlign w:val="center"/>
            <w:hideMark/>
          </w:tcPr>
          <w:p w:rsidR="00F50518" w:rsidRPr="00F50518" w:rsidRDefault="00F50518" w:rsidP="00F50518">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66" type="#_x0000_t75" style="width:18pt;height:15.35pt" o:ole="">
                        <v:imagedata r:id="rId23" o:title=""/>
                      </v:shape>
                      <w:control r:id="rId36" w:name="DefaultOcxName9" w:shapeid="_x0000_i1266"/>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919"/>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government expenditure leads to increase in the aggregate supply in ratio of aggregate demand</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65" type="#_x0000_t75" style="width:18pt;height:15.35pt" o:ole="">
                        <v:imagedata r:id="rId23" o:title=""/>
                      </v:shape>
                      <w:control r:id="rId37" w:name="DefaultOcxName10" w:shapeid="_x0000_i1265"/>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064"/>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only aggregate demand is increased</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64" type="#_x0000_t75" style="width:18pt;height:15.35pt" o:ole="">
                        <v:imagedata r:id="rId23" o:title=""/>
                      </v:shape>
                      <w:control r:id="rId38" w:name="DefaultOcxName11" w:shapeid="_x0000_i1264"/>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807"/>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all the expenditure is denoted national debt payment only</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63" type="#_x0000_t75" style="width:18pt;height:15.35pt" o:ole="">
                        <v:imagedata r:id="rId23" o:title=""/>
                      </v:shape>
                      <w:control r:id="rId39" w:name="DefaultOcxName12" w:shapeid="_x0000_i1263"/>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310"/>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All of the above</w:t>
                        </w:r>
                      </w:p>
                    </w:tc>
                  </w:tr>
                </w:tbl>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Your Answer:</w:t>
            </w:r>
            <w:r w:rsidRPr="00F50518">
              <w:rPr>
                <w:rFonts w:ascii="Arial" w:eastAsia="Times New Roman" w:hAnsi="Arial" w:cs="Arial"/>
                <w:sz w:val="19"/>
                <w:szCs w:val="19"/>
              </w:rPr>
              <w:t> Option </w:t>
            </w:r>
            <w:r w:rsidRPr="00F50518">
              <w:rPr>
                <w:rFonts w:ascii="Arial" w:eastAsia="Times New Roman" w:hAnsi="Arial" w:cs="Arial"/>
                <w:b/>
                <w:bCs/>
                <w:sz w:val="19"/>
              </w:rPr>
              <w:t>(Not Answered)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Correct Answer:</w:t>
            </w:r>
            <w:r w:rsidRPr="00F50518">
              <w:rPr>
                <w:rFonts w:ascii="Arial" w:eastAsia="Times New Roman" w:hAnsi="Arial" w:cs="Arial"/>
                <w:sz w:val="19"/>
                <w:szCs w:val="19"/>
              </w:rPr>
              <w:t> Option </w:t>
            </w:r>
            <w:r w:rsidRPr="00F50518">
              <w:rPr>
                <w:rFonts w:ascii="Arial" w:eastAsia="Times New Roman" w:hAnsi="Arial" w:cs="Arial"/>
                <w:b/>
                <w:bCs/>
                <w:sz w:val="19"/>
              </w:rPr>
              <w:t>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Learn more problems on : </w:t>
            </w:r>
            <w:hyperlink r:id="rId40" w:tgtFrame="_blank" w:history="1">
              <w:r w:rsidRPr="00F50518">
                <w:rPr>
                  <w:rFonts w:ascii="Arial" w:eastAsia="Times New Roman" w:hAnsi="Arial" w:cs="Arial"/>
                  <w:color w:val="0077CC"/>
                  <w:sz w:val="19"/>
                  <w:u w:val="single"/>
                </w:rPr>
                <w:t>Indian Economy</w:t>
              </w:r>
            </w:hyperlink>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Discuss about this problem : </w:t>
            </w:r>
            <w:hyperlink r:id="rId41" w:tgtFrame="_blank" w:history="1">
              <w:r w:rsidRPr="00F50518">
                <w:rPr>
                  <w:rFonts w:ascii="Arial" w:eastAsia="Times New Roman" w:hAnsi="Arial" w:cs="Arial"/>
                  <w:color w:val="0077CC"/>
                  <w:sz w:val="19"/>
                  <w:u w:val="single"/>
                </w:rPr>
                <w:t>Discuss in Forum</w:t>
              </w:r>
            </w:hyperlink>
          </w:p>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ins w:id="10"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F50518" w:rsidRPr="00F50518" w:rsidTr="00F50518">
        <w:trPr>
          <w:tblCellSpacing w:w="0" w:type="dxa"/>
        </w:trPr>
        <w:tc>
          <w:tcPr>
            <w:tcW w:w="333" w:type="dxa"/>
            <w:vMerge w:val="restart"/>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4.</w:t>
            </w:r>
          </w:p>
        </w:tc>
        <w:tc>
          <w:tcPr>
            <w:tcW w:w="0" w:type="auto"/>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Since 1983, the RBI's responsibility with respect to regional rural banks was transferred to</w:t>
            </w:r>
          </w:p>
        </w:tc>
      </w:tr>
      <w:tr w:rsidR="00F50518" w:rsidRPr="00F50518" w:rsidTr="00F50518">
        <w:trPr>
          <w:tblCellSpacing w:w="0" w:type="dxa"/>
        </w:trPr>
        <w:tc>
          <w:tcPr>
            <w:tcW w:w="0" w:type="auto"/>
            <w:vMerge/>
            <w:vAlign w:val="center"/>
            <w:hideMark/>
          </w:tcPr>
          <w:p w:rsidR="00F50518" w:rsidRPr="00F50518" w:rsidRDefault="00F50518" w:rsidP="00F50518">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62" type="#_x0000_t75" style="width:18pt;height:15.35pt" o:ole="">
                        <v:imagedata r:id="rId23" o:title=""/>
                      </v:shape>
                      <w:control r:id="rId42" w:name="DefaultOcxName13" w:shapeid="_x0000_i1262"/>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39"/>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ARDC</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61" type="#_x0000_t75" style="width:18pt;height:15.35pt" o:ole="">
                        <v:imagedata r:id="rId23" o:title=""/>
                      </v:shape>
                      <w:control r:id="rId43" w:name="DefaultOcxName14" w:shapeid="_x0000_i1261"/>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07"/>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SBI</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60" type="#_x0000_t75" style="width:18pt;height:15.35pt" o:ole="">
                        <v:imagedata r:id="rId23" o:title=""/>
                      </v:shape>
                      <w:control r:id="rId44" w:name="DefaultOcxName15" w:shapeid="_x0000_i1260"/>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92"/>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NABARD</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59" type="#_x0000_t75" style="width:18pt;height:15.35pt" o:ole="">
                        <v:imagedata r:id="rId23" o:title=""/>
                      </v:shape>
                      <w:control r:id="rId45" w:name="DefaultOcxName16" w:shapeid="_x0000_i1259"/>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86"/>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PACs</w:t>
                        </w:r>
                      </w:p>
                    </w:tc>
                  </w:tr>
                </w:tbl>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Your Answer:</w:t>
            </w:r>
            <w:r w:rsidRPr="00F50518">
              <w:rPr>
                <w:rFonts w:ascii="Arial" w:eastAsia="Times New Roman" w:hAnsi="Arial" w:cs="Arial"/>
                <w:sz w:val="19"/>
                <w:szCs w:val="19"/>
              </w:rPr>
              <w:t> Option </w:t>
            </w:r>
            <w:r w:rsidRPr="00F50518">
              <w:rPr>
                <w:rFonts w:ascii="Arial" w:eastAsia="Times New Roman" w:hAnsi="Arial" w:cs="Arial"/>
                <w:b/>
                <w:bCs/>
                <w:sz w:val="19"/>
              </w:rPr>
              <w:t>(Not Answered)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Correct Answer:</w:t>
            </w:r>
            <w:r w:rsidRPr="00F50518">
              <w:rPr>
                <w:rFonts w:ascii="Arial" w:eastAsia="Times New Roman" w:hAnsi="Arial" w:cs="Arial"/>
                <w:sz w:val="19"/>
                <w:szCs w:val="19"/>
              </w:rPr>
              <w:t> Option </w:t>
            </w:r>
            <w:r w:rsidRPr="00F50518">
              <w:rPr>
                <w:rFonts w:ascii="Arial" w:eastAsia="Times New Roman" w:hAnsi="Arial" w:cs="Arial"/>
                <w:b/>
                <w:bCs/>
                <w:sz w:val="19"/>
              </w:rPr>
              <w:t>C</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Learn more problems on : </w:t>
            </w:r>
            <w:hyperlink r:id="rId46" w:tgtFrame="_blank" w:history="1">
              <w:r w:rsidRPr="00F50518">
                <w:rPr>
                  <w:rFonts w:ascii="Arial" w:eastAsia="Times New Roman" w:hAnsi="Arial" w:cs="Arial"/>
                  <w:color w:val="0077CC"/>
                  <w:sz w:val="19"/>
                  <w:u w:val="single"/>
                </w:rPr>
                <w:t>Indian Economy</w:t>
              </w:r>
            </w:hyperlink>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Discuss about this problem : </w:t>
            </w:r>
            <w:hyperlink r:id="rId47" w:tgtFrame="_blank" w:history="1">
              <w:r w:rsidRPr="00F50518">
                <w:rPr>
                  <w:rFonts w:ascii="Arial" w:eastAsia="Times New Roman" w:hAnsi="Arial" w:cs="Arial"/>
                  <w:color w:val="0077CC"/>
                  <w:sz w:val="19"/>
                  <w:u w:val="single"/>
                </w:rPr>
                <w:t>Discuss in Forum</w:t>
              </w:r>
            </w:hyperlink>
          </w:p>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ins w:id="11"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F50518" w:rsidRPr="00F50518" w:rsidTr="00F50518">
        <w:trPr>
          <w:tblCellSpacing w:w="0" w:type="dxa"/>
        </w:trPr>
        <w:tc>
          <w:tcPr>
            <w:tcW w:w="333" w:type="dxa"/>
            <w:vMerge w:val="restart"/>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5.</w:t>
            </w:r>
          </w:p>
        </w:tc>
        <w:tc>
          <w:tcPr>
            <w:tcW w:w="0" w:type="auto"/>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The largest fresh water lake of Africa, area wise is</w:t>
            </w:r>
          </w:p>
        </w:tc>
      </w:tr>
      <w:tr w:rsidR="00F50518" w:rsidRPr="00F50518" w:rsidTr="00F50518">
        <w:trPr>
          <w:tblCellSpacing w:w="0" w:type="dxa"/>
        </w:trPr>
        <w:tc>
          <w:tcPr>
            <w:tcW w:w="0" w:type="auto"/>
            <w:vMerge/>
            <w:vAlign w:val="center"/>
            <w:hideMark/>
          </w:tcPr>
          <w:p w:rsidR="00F50518" w:rsidRPr="00F50518" w:rsidRDefault="00F50518" w:rsidP="00F50518">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58" type="#_x0000_t75" style="width:18pt;height:15.35pt" o:ole="">
                        <v:imagedata r:id="rId23" o:title=""/>
                      </v:shape>
                      <w:control r:id="rId48" w:name="DefaultOcxName17" w:shapeid="_x0000_i1258"/>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35"/>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lake Victoria</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57" type="#_x0000_t75" style="width:18pt;height:15.35pt" o:ole="">
                        <v:imagedata r:id="rId23" o:title=""/>
                      </v:shape>
                      <w:control r:id="rId49" w:name="DefaultOcxName18" w:shapeid="_x0000_i1257"/>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384"/>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lake Tanganyika</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56" type="#_x0000_t75" style="width:18pt;height:15.35pt" o:ole="">
                        <v:imagedata r:id="rId23" o:title=""/>
                      </v:shape>
                      <w:control r:id="rId50" w:name="DefaultOcxName19" w:shapeid="_x0000_i1256"/>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93"/>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lake Malawi</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55" type="#_x0000_t75" style="width:18pt;height:15.35pt" o:ole="">
                        <v:imagedata r:id="rId23" o:title=""/>
                      </v:shape>
                      <w:control r:id="rId51" w:name="DefaultOcxName20" w:shapeid="_x0000_i1255"/>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15"/>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Lake Rudolf</w:t>
                        </w:r>
                      </w:p>
                    </w:tc>
                  </w:tr>
                </w:tbl>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Your Answer:</w:t>
            </w:r>
            <w:r w:rsidRPr="00F50518">
              <w:rPr>
                <w:rFonts w:ascii="Arial" w:eastAsia="Times New Roman" w:hAnsi="Arial" w:cs="Arial"/>
                <w:sz w:val="19"/>
                <w:szCs w:val="19"/>
              </w:rPr>
              <w:t> Option </w:t>
            </w:r>
            <w:r w:rsidRPr="00F50518">
              <w:rPr>
                <w:rFonts w:ascii="Arial" w:eastAsia="Times New Roman" w:hAnsi="Arial" w:cs="Arial"/>
                <w:b/>
                <w:bCs/>
                <w:sz w:val="19"/>
              </w:rPr>
              <w:t>(Not Answered)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Correct Answer:</w:t>
            </w:r>
            <w:r w:rsidRPr="00F50518">
              <w:rPr>
                <w:rFonts w:ascii="Arial" w:eastAsia="Times New Roman" w:hAnsi="Arial" w:cs="Arial"/>
                <w:sz w:val="19"/>
                <w:szCs w:val="19"/>
              </w:rPr>
              <w:t> Option </w:t>
            </w:r>
            <w:r w:rsidRPr="00F50518">
              <w:rPr>
                <w:rFonts w:ascii="Arial" w:eastAsia="Times New Roman" w:hAnsi="Arial" w:cs="Arial"/>
                <w:b/>
                <w:bCs/>
                <w:sz w:val="19"/>
              </w:rPr>
              <w:t>A</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Learn more problems on : </w:t>
            </w:r>
            <w:hyperlink r:id="rId52" w:tgtFrame="_blank" w:history="1">
              <w:r w:rsidRPr="00F50518">
                <w:rPr>
                  <w:rFonts w:ascii="Arial" w:eastAsia="Times New Roman" w:hAnsi="Arial" w:cs="Arial"/>
                  <w:color w:val="0077CC"/>
                  <w:sz w:val="19"/>
                  <w:u w:val="single"/>
                </w:rPr>
                <w:t>World Geography</w:t>
              </w:r>
            </w:hyperlink>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Discuss about this problem : </w:t>
            </w:r>
            <w:hyperlink r:id="rId53" w:tgtFrame="_blank" w:history="1">
              <w:r w:rsidRPr="00F50518">
                <w:rPr>
                  <w:rFonts w:ascii="Arial" w:eastAsia="Times New Roman" w:hAnsi="Arial" w:cs="Arial"/>
                  <w:color w:val="0077CC"/>
                  <w:sz w:val="19"/>
                  <w:u w:val="single"/>
                </w:rPr>
                <w:t>Discuss in Forum</w:t>
              </w:r>
            </w:hyperlink>
          </w:p>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ins w:id="12"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F50518" w:rsidRPr="00F50518" w:rsidTr="00F50518">
        <w:trPr>
          <w:tblCellSpacing w:w="0" w:type="dxa"/>
        </w:trPr>
        <w:tc>
          <w:tcPr>
            <w:tcW w:w="333" w:type="dxa"/>
            <w:vMerge w:val="restart"/>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6.</w:t>
            </w:r>
          </w:p>
        </w:tc>
        <w:tc>
          <w:tcPr>
            <w:tcW w:w="0" w:type="auto"/>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Missile '</w:t>
            </w:r>
            <w:proofErr w:type="spellStart"/>
            <w:r w:rsidRPr="00F50518">
              <w:rPr>
                <w:rFonts w:ascii="Arial" w:eastAsia="Times New Roman" w:hAnsi="Arial" w:cs="Arial"/>
                <w:sz w:val="19"/>
                <w:szCs w:val="19"/>
              </w:rPr>
              <w:t>prithivi</w:t>
            </w:r>
            <w:proofErr w:type="spellEnd"/>
            <w:r w:rsidRPr="00F50518">
              <w:rPr>
                <w:rFonts w:ascii="Arial" w:eastAsia="Times New Roman" w:hAnsi="Arial" w:cs="Arial"/>
                <w:sz w:val="19"/>
                <w:szCs w:val="19"/>
              </w:rPr>
              <w:t>' aims</w:t>
            </w:r>
          </w:p>
        </w:tc>
      </w:tr>
      <w:tr w:rsidR="00F50518" w:rsidRPr="00F50518" w:rsidTr="00F50518">
        <w:trPr>
          <w:tblCellSpacing w:w="0" w:type="dxa"/>
        </w:trPr>
        <w:tc>
          <w:tcPr>
            <w:tcW w:w="0" w:type="auto"/>
            <w:vMerge/>
            <w:vAlign w:val="center"/>
            <w:hideMark/>
          </w:tcPr>
          <w:p w:rsidR="00F50518" w:rsidRPr="00F50518" w:rsidRDefault="00F50518" w:rsidP="00F50518">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54" type="#_x0000_t75" style="width:18pt;height:15.35pt" o:ole="">
                        <v:imagedata r:id="rId23" o:title=""/>
                      </v:shape>
                      <w:control r:id="rId54" w:name="DefaultOcxName21" w:shapeid="_x0000_i1254"/>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922"/>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to test the performance of an indigenously built heat-shield</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53" type="#_x0000_t75" style="width:18pt;height:15.35pt" o:ole="">
                        <v:imagedata r:id="rId23" o:title=""/>
                      </v:shape>
                      <w:control r:id="rId55" w:name="DefaultOcxName22" w:shapeid="_x0000_i1253"/>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781"/>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to hit target without the help of the Air Forces</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52" type="#_x0000_t75" style="width:18pt;height:15.35pt" o:ole="">
                        <v:imagedata r:id="rId23" o:title=""/>
                      </v:shape>
                      <w:control r:id="rId56" w:name="DefaultOcxName23" w:shapeid="_x0000_i1252"/>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862"/>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to defend a large installations like oil-fields etc. against enemy attacks</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51" type="#_x0000_t75" style="width:18pt;height:15.35pt" o:ole="">
                        <v:imagedata r:id="rId23" o:title=""/>
                      </v:shape>
                      <w:control r:id="rId57" w:name="DefaultOcxName24" w:shapeid="_x0000_i1251"/>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553"/>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None of the above</w:t>
                        </w:r>
                      </w:p>
                    </w:tc>
                  </w:tr>
                </w:tbl>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Your Answer:</w:t>
            </w:r>
            <w:r w:rsidRPr="00F50518">
              <w:rPr>
                <w:rFonts w:ascii="Arial" w:eastAsia="Times New Roman" w:hAnsi="Arial" w:cs="Arial"/>
                <w:sz w:val="19"/>
                <w:szCs w:val="19"/>
              </w:rPr>
              <w:t> Option </w:t>
            </w:r>
            <w:r w:rsidRPr="00F50518">
              <w:rPr>
                <w:rFonts w:ascii="Arial" w:eastAsia="Times New Roman" w:hAnsi="Arial" w:cs="Arial"/>
                <w:b/>
                <w:bCs/>
                <w:sz w:val="19"/>
              </w:rPr>
              <w:t>(Not Answered)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Correct Answer:</w:t>
            </w:r>
            <w:r w:rsidRPr="00F50518">
              <w:rPr>
                <w:rFonts w:ascii="Arial" w:eastAsia="Times New Roman" w:hAnsi="Arial" w:cs="Arial"/>
                <w:sz w:val="19"/>
                <w:szCs w:val="19"/>
              </w:rPr>
              <w:t> Option </w:t>
            </w:r>
            <w:r w:rsidRPr="00F50518">
              <w:rPr>
                <w:rFonts w:ascii="Arial" w:eastAsia="Times New Roman" w:hAnsi="Arial" w:cs="Arial"/>
                <w:b/>
                <w:bCs/>
                <w:sz w:val="19"/>
              </w:rPr>
              <w:t>B</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Learn more problems on : </w:t>
            </w:r>
            <w:hyperlink r:id="rId58" w:tgtFrame="_blank" w:history="1">
              <w:r w:rsidRPr="00F50518">
                <w:rPr>
                  <w:rFonts w:ascii="Arial" w:eastAsia="Times New Roman" w:hAnsi="Arial" w:cs="Arial"/>
                  <w:color w:val="0077CC"/>
                  <w:sz w:val="19"/>
                  <w:u w:val="single"/>
                </w:rPr>
                <w:t>Basic General Knowledge</w:t>
              </w:r>
            </w:hyperlink>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lastRenderedPageBreak/>
              <w:t>Discuss about this problem : </w:t>
            </w:r>
            <w:hyperlink r:id="rId59" w:tgtFrame="_blank" w:history="1">
              <w:r w:rsidRPr="00F50518">
                <w:rPr>
                  <w:rFonts w:ascii="Arial" w:eastAsia="Times New Roman" w:hAnsi="Arial" w:cs="Arial"/>
                  <w:color w:val="0077CC"/>
                  <w:sz w:val="19"/>
                  <w:u w:val="single"/>
                </w:rPr>
                <w:t>Discuss in Forum</w:t>
              </w:r>
            </w:hyperlink>
          </w:p>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ins w:id="13"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F50518" w:rsidRPr="00F50518" w:rsidTr="00F50518">
        <w:trPr>
          <w:tblCellSpacing w:w="0" w:type="dxa"/>
        </w:trPr>
        <w:tc>
          <w:tcPr>
            <w:tcW w:w="333" w:type="dxa"/>
            <w:vMerge w:val="restart"/>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7.</w:t>
            </w:r>
          </w:p>
        </w:tc>
        <w:tc>
          <w:tcPr>
            <w:tcW w:w="0" w:type="auto"/>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What is the predominant type of Indian agriculture?</w:t>
            </w:r>
          </w:p>
        </w:tc>
      </w:tr>
      <w:tr w:rsidR="00F50518" w:rsidRPr="00F50518" w:rsidTr="00F50518">
        <w:trPr>
          <w:tblCellSpacing w:w="0" w:type="dxa"/>
        </w:trPr>
        <w:tc>
          <w:tcPr>
            <w:tcW w:w="0" w:type="auto"/>
            <w:vMerge/>
            <w:vAlign w:val="center"/>
            <w:hideMark/>
          </w:tcPr>
          <w:p w:rsidR="00F50518" w:rsidRPr="00F50518" w:rsidRDefault="00F50518" w:rsidP="00F50518">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50" type="#_x0000_t75" style="width:18pt;height:15.35pt" o:ole="">
                        <v:imagedata r:id="rId23" o:title=""/>
                      </v:shape>
                      <w:control r:id="rId60" w:name="DefaultOcxName25" w:shapeid="_x0000_i1250"/>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954"/>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Commercial agriculture</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49" type="#_x0000_t75" style="width:18pt;height:15.35pt" o:ole="">
                        <v:imagedata r:id="rId23" o:title=""/>
                      </v:shape>
                      <w:control r:id="rId61" w:name="DefaultOcxName26" w:shapeid="_x0000_i1249"/>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764"/>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Extensive agriculture</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48" type="#_x0000_t75" style="width:18pt;height:15.35pt" o:ole="">
                        <v:imagedata r:id="rId23" o:title=""/>
                      </v:shape>
                      <w:control r:id="rId62" w:name="DefaultOcxName27" w:shapeid="_x0000_i1248"/>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764"/>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plantation agriculture</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47" type="#_x0000_t75" style="width:18pt;height:15.35pt" o:ole="">
                        <v:imagedata r:id="rId23" o:title=""/>
                      </v:shape>
                      <w:control r:id="rId63" w:name="DefaultOcxName28" w:shapeid="_x0000_i1247"/>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944"/>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subsistence agriculture</w:t>
                        </w:r>
                      </w:p>
                    </w:tc>
                  </w:tr>
                </w:tbl>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Your Answer:</w:t>
            </w:r>
            <w:r w:rsidRPr="00F50518">
              <w:rPr>
                <w:rFonts w:ascii="Arial" w:eastAsia="Times New Roman" w:hAnsi="Arial" w:cs="Arial"/>
                <w:sz w:val="19"/>
                <w:szCs w:val="19"/>
              </w:rPr>
              <w:t> Option </w:t>
            </w:r>
            <w:r w:rsidRPr="00F50518">
              <w:rPr>
                <w:rFonts w:ascii="Arial" w:eastAsia="Times New Roman" w:hAnsi="Arial" w:cs="Arial"/>
                <w:b/>
                <w:bCs/>
                <w:sz w:val="19"/>
              </w:rPr>
              <w:t>(Not Answered)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Correct Answer:</w:t>
            </w:r>
            <w:r w:rsidRPr="00F50518">
              <w:rPr>
                <w:rFonts w:ascii="Arial" w:eastAsia="Times New Roman" w:hAnsi="Arial" w:cs="Arial"/>
                <w:sz w:val="19"/>
                <w:szCs w:val="19"/>
              </w:rPr>
              <w:t> Option </w:t>
            </w:r>
            <w:r w:rsidRPr="00F50518">
              <w:rPr>
                <w:rFonts w:ascii="Arial" w:eastAsia="Times New Roman" w:hAnsi="Arial" w:cs="Arial"/>
                <w:b/>
                <w:bCs/>
                <w:sz w:val="19"/>
              </w:rPr>
              <w:t>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Learn more problems on : </w:t>
            </w:r>
            <w:hyperlink r:id="rId64" w:tgtFrame="_blank" w:history="1">
              <w:r w:rsidRPr="00F50518">
                <w:rPr>
                  <w:rFonts w:ascii="Arial" w:eastAsia="Times New Roman" w:hAnsi="Arial" w:cs="Arial"/>
                  <w:color w:val="0077CC"/>
                  <w:sz w:val="19"/>
                  <w:u w:val="single"/>
                </w:rPr>
                <w:t>Indian Geography</w:t>
              </w:r>
            </w:hyperlink>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Discuss about this problem : </w:t>
            </w:r>
            <w:hyperlink r:id="rId65" w:tgtFrame="_blank" w:history="1">
              <w:r w:rsidRPr="00F50518">
                <w:rPr>
                  <w:rFonts w:ascii="Arial" w:eastAsia="Times New Roman" w:hAnsi="Arial" w:cs="Arial"/>
                  <w:color w:val="0077CC"/>
                  <w:sz w:val="19"/>
                  <w:u w:val="single"/>
                </w:rPr>
                <w:t>Discuss in Forum</w:t>
              </w:r>
            </w:hyperlink>
          </w:p>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ins w:id="14"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F50518" w:rsidRPr="00F50518" w:rsidTr="00F50518">
        <w:trPr>
          <w:tblCellSpacing w:w="0" w:type="dxa"/>
        </w:trPr>
        <w:tc>
          <w:tcPr>
            <w:tcW w:w="333" w:type="dxa"/>
            <w:vMerge w:val="restart"/>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8.</w:t>
            </w:r>
          </w:p>
        </w:tc>
        <w:tc>
          <w:tcPr>
            <w:tcW w:w="0" w:type="auto"/>
            <w:hideMark/>
          </w:tcPr>
          <w:p w:rsidR="00F50518" w:rsidRPr="00F50518" w:rsidRDefault="00F50518" w:rsidP="00F50518">
            <w:pPr>
              <w:spacing w:after="0" w:line="240" w:lineRule="auto"/>
              <w:rPr>
                <w:rFonts w:ascii="Arial" w:eastAsia="Times New Roman" w:hAnsi="Arial" w:cs="Arial"/>
                <w:sz w:val="19"/>
                <w:szCs w:val="19"/>
              </w:rPr>
            </w:pPr>
            <w:proofErr w:type="spellStart"/>
            <w:r w:rsidRPr="00F50518">
              <w:rPr>
                <w:rFonts w:ascii="Arial" w:eastAsia="Times New Roman" w:hAnsi="Arial" w:cs="Arial"/>
                <w:sz w:val="19"/>
                <w:szCs w:val="19"/>
              </w:rPr>
              <w:t>Lux</w:t>
            </w:r>
            <w:proofErr w:type="spellEnd"/>
            <w:r w:rsidRPr="00F50518">
              <w:rPr>
                <w:rFonts w:ascii="Arial" w:eastAsia="Times New Roman" w:hAnsi="Arial" w:cs="Arial"/>
                <w:sz w:val="19"/>
                <w:szCs w:val="19"/>
              </w:rPr>
              <w:t xml:space="preserve"> is the SI unit of</w:t>
            </w:r>
          </w:p>
        </w:tc>
      </w:tr>
      <w:tr w:rsidR="00F50518" w:rsidRPr="00F50518" w:rsidTr="00F50518">
        <w:trPr>
          <w:tblCellSpacing w:w="0" w:type="dxa"/>
        </w:trPr>
        <w:tc>
          <w:tcPr>
            <w:tcW w:w="0" w:type="auto"/>
            <w:vMerge/>
            <w:vAlign w:val="center"/>
            <w:hideMark/>
          </w:tcPr>
          <w:p w:rsidR="00F50518" w:rsidRPr="00F50518" w:rsidRDefault="00F50518" w:rsidP="00F50518">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46" type="#_x0000_t75" style="width:18pt;height:15.35pt" o:ole="">
                        <v:imagedata r:id="rId23" o:title=""/>
                      </v:shape>
                      <w:control r:id="rId66" w:name="DefaultOcxName29" w:shapeid="_x0000_i1246"/>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912"/>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intensity of illumination</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45" type="#_x0000_t75" style="width:18pt;height:15.35pt" o:ole="">
                        <v:imagedata r:id="rId23" o:title=""/>
                      </v:shape>
                      <w:control r:id="rId67" w:name="DefaultOcxName30" w:shapeid="_x0000_i1245"/>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606"/>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luminous efficiency</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44" type="#_x0000_t75" style="width:18pt;height:15.35pt" o:ole="">
                        <v:imagedata r:id="rId23" o:title=""/>
                      </v:shape>
                      <w:control r:id="rId68" w:name="DefaultOcxName31" w:shapeid="_x0000_i1244"/>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09"/>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luminous flux</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43" type="#_x0000_t75" style="width:18pt;height:15.35pt" o:ole="">
                        <v:imagedata r:id="rId23" o:title=""/>
                      </v:shape>
                      <w:control r:id="rId69" w:name="DefaultOcxName32" w:shapeid="_x0000_i1243"/>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511"/>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luminous intensity</w:t>
                        </w:r>
                      </w:p>
                    </w:tc>
                  </w:tr>
                </w:tbl>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Your Answer:</w:t>
            </w:r>
            <w:r w:rsidRPr="00F50518">
              <w:rPr>
                <w:rFonts w:ascii="Arial" w:eastAsia="Times New Roman" w:hAnsi="Arial" w:cs="Arial"/>
                <w:sz w:val="19"/>
                <w:szCs w:val="19"/>
              </w:rPr>
              <w:t> Option </w:t>
            </w:r>
            <w:r w:rsidRPr="00F50518">
              <w:rPr>
                <w:rFonts w:ascii="Arial" w:eastAsia="Times New Roman" w:hAnsi="Arial" w:cs="Arial"/>
                <w:b/>
                <w:bCs/>
                <w:sz w:val="19"/>
              </w:rPr>
              <w:t>(Not Answered)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Correct Answer:</w:t>
            </w:r>
            <w:r w:rsidRPr="00F50518">
              <w:rPr>
                <w:rFonts w:ascii="Arial" w:eastAsia="Times New Roman" w:hAnsi="Arial" w:cs="Arial"/>
                <w:sz w:val="19"/>
                <w:szCs w:val="19"/>
              </w:rPr>
              <w:t> Option </w:t>
            </w:r>
            <w:r w:rsidRPr="00F50518">
              <w:rPr>
                <w:rFonts w:ascii="Arial" w:eastAsia="Times New Roman" w:hAnsi="Arial" w:cs="Arial"/>
                <w:b/>
                <w:bCs/>
                <w:sz w:val="19"/>
              </w:rPr>
              <w:t>A</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u w:val="single"/>
              </w:rPr>
              <w:t>Explanation:</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The SI unit of intensity of illumination (</w:t>
            </w:r>
            <w:proofErr w:type="spellStart"/>
            <w:r w:rsidRPr="00F50518">
              <w:rPr>
                <w:rFonts w:ascii="Arial" w:eastAsia="Times New Roman" w:hAnsi="Arial" w:cs="Arial"/>
                <w:sz w:val="19"/>
                <w:szCs w:val="19"/>
              </w:rPr>
              <w:t>illuminance</w:t>
            </w:r>
            <w:proofErr w:type="spellEnd"/>
            <w:r w:rsidRPr="00F50518">
              <w:rPr>
                <w:rFonts w:ascii="Arial" w:eastAsia="Times New Roman" w:hAnsi="Arial" w:cs="Arial"/>
                <w:sz w:val="19"/>
                <w:szCs w:val="19"/>
              </w:rPr>
              <w:t xml:space="preserve">) is the </w:t>
            </w:r>
            <w:proofErr w:type="spellStart"/>
            <w:r w:rsidRPr="00F50518">
              <w:rPr>
                <w:rFonts w:ascii="Arial" w:eastAsia="Times New Roman" w:hAnsi="Arial" w:cs="Arial"/>
                <w:sz w:val="19"/>
                <w:szCs w:val="19"/>
              </w:rPr>
              <w:t>lux</w:t>
            </w:r>
            <w:proofErr w:type="spellEnd"/>
            <w:r w:rsidRPr="00F50518">
              <w:rPr>
                <w:rFonts w:ascii="Arial" w:eastAsia="Times New Roman" w:hAnsi="Arial" w:cs="Arial"/>
                <w:sz w:val="19"/>
                <w:szCs w:val="19"/>
              </w:rPr>
              <w:t xml:space="preserve">. An </w:t>
            </w:r>
            <w:proofErr w:type="spellStart"/>
            <w:r w:rsidRPr="00F50518">
              <w:rPr>
                <w:rFonts w:ascii="Arial" w:eastAsia="Times New Roman" w:hAnsi="Arial" w:cs="Arial"/>
                <w:sz w:val="19"/>
                <w:szCs w:val="19"/>
              </w:rPr>
              <w:t>illuminance</w:t>
            </w:r>
            <w:proofErr w:type="spellEnd"/>
            <w:r w:rsidRPr="00F50518">
              <w:rPr>
                <w:rFonts w:ascii="Arial" w:eastAsia="Times New Roman" w:hAnsi="Arial" w:cs="Arial"/>
                <w:sz w:val="19"/>
                <w:szCs w:val="19"/>
              </w:rPr>
              <w:t xml:space="preserve"> of 1.0 </w:t>
            </w:r>
            <w:proofErr w:type="spellStart"/>
            <w:r w:rsidRPr="00F50518">
              <w:rPr>
                <w:rFonts w:ascii="Arial" w:eastAsia="Times New Roman" w:hAnsi="Arial" w:cs="Arial"/>
                <w:sz w:val="19"/>
                <w:szCs w:val="19"/>
              </w:rPr>
              <w:t>lux</w:t>
            </w:r>
            <w:proofErr w:type="spellEnd"/>
            <w:r w:rsidRPr="00F50518">
              <w:rPr>
                <w:rFonts w:ascii="Arial" w:eastAsia="Times New Roman" w:hAnsi="Arial" w:cs="Arial"/>
                <w:sz w:val="19"/>
                <w:szCs w:val="19"/>
              </w:rPr>
              <w:t xml:space="preserve"> is produced by 1.0 lumen of light shining on an area of 1.0 m^2.</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Learn more problems on : </w:t>
            </w:r>
            <w:hyperlink r:id="rId70" w:tgtFrame="_blank" w:history="1">
              <w:r w:rsidRPr="00F50518">
                <w:rPr>
                  <w:rFonts w:ascii="Arial" w:eastAsia="Times New Roman" w:hAnsi="Arial" w:cs="Arial"/>
                  <w:color w:val="0077CC"/>
                  <w:sz w:val="19"/>
                  <w:u w:val="single"/>
                </w:rPr>
                <w:t>Physics</w:t>
              </w:r>
            </w:hyperlink>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Discuss about this problem : </w:t>
            </w:r>
            <w:hyperlink r:id="rId71" w:tgtFrame="_blank" w:history="1">
              <w:r w:rsidRPr="00F50518">
                <w:rPr>
                  <w:rFonts w:ascii="Arial" w:eastAsia="Times New Roman" w:hAnsi="Arial" w:cs="Arial"/>
                  <w:color w:val="0077CC"/>
                  <w:sz w:val="19"/>
                  <w:u w:val="single"/>
                </w:rPr>
                <w:t>Discuss in Forum</w:t>
              </w:r>
            </w:hyperlink>
          </w:p>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ins w:id="15"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F50518" w:rsidRPr="00F50518" w:rsidTr="00F50518">
        <w:trPr>
          <w:tblCellSpacing w:w="0" w:type="dxa"/>
        </w:trPr>
        <w:tc>
          <w:tcPr>
            <w:tcW w:w="333" w:type="dxa"/>
            <w:vMerge w:val="restart"/>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9.</w:t>
            </w:r>
          </w:p>
        </w:tc>
        <w:tc>
          <w:tcPr>
            <w:tcW w:w="0" w:type="auto"/>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India reached the final of the Davis Cup for the first time in...?</w:t>
            </w:r>
          </w:p>
        </w:tc>
      </w:tr>
      <w:tr w:rsidR="00F50518" w:rsidRPr="00F50518" w:rsidTr="00F50518">
        <w:trPr>
          <w:tblCellSpacing w:w="0" w:type="dxa"/>
        </w:trPr>
        <w:tc>
          <w:tcPr>
            <w:tcW w:w="0" w:type="auto"/>
            <w:vMerge/>
            <w:vAlign w:val="center"/>
            <w:hideMark/>
          </w:tcPr>
          <w:p w:rsidR="00F50518" w:rsidRPr="00F50518" w:rsidRDefault="00F50518" w:rsidP="00F50518">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42" type="#_x0000_t75" style="width:18pt;height:15.35pt" o:ole="">
                        <v:imagedata r:id="rId23" o:title=""/>
                      </v:shape>
                      <w:control r:id="rId72" w:name="DefaultOcxName33" w:shapeid="_x0000_i1242"/>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1964</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41" type="#_x0000_t75" style="width:18pt;height:15.35pt" o:ole="">
                        <v:imagedata r:id="rId23" o:title=""/>
                      </v:shape>
                      <w:control r:id="rId73" w:name="DefaultOcxName34" w:shapeid="_x0000_i1241"/>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1966</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40" type="#_x0000_t75" style="width:18pt;height:15.35pt" o:ole="">
                        <v:imagedata r:id="rId23" o:title=""/>
                      </v:shape>
                      <w:control r:id="rId74" w:name="DefaultOcxName35" w:shapeid="_x0000_i1240"/>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1970</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39" type="#_x0000_t75" style="width:18pt;height:15.35pt" o:ole="">
                        <v:imagedata r:id="rId23" o:title=""/>
                      </v:shape>
                      <w:control r:id="rId75" w:name="DefaultOcxName36" w:shapeid="_x0000_i1239"/>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1974</w:t>
                        </w:r>
                      </w:p>
                    </w:tc>
                  </w:tr>
                </w:tbl>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Your Answer:</w:t>
            </w:r>
            <w:r w:rsidRPr="00F50518">
              <w:rPr>
                <w:rFonts w:ascii="Arial" w:eastAsia="Times New Roman" w:hAnsi="Arial" w:cs="Arial"/>
                <w:sz w:val="19"/>
                <w:szCs w:val="19"/>
              </w:rPr>
              <w:t> Option </w:t>
            </w:r>
            <w:r w:rsidRPr="00F50518">
              <w:rPr>
                <w:rFonts w:ascii="Arial" w:eastAsia="Times New Roman" w:hAnsi="Arial" w:cs="Arial"/>
                <w:b/>
                <w:bCs/>
                <w:sz w:val="19"/>
              </w:rPr>
              <w:t>(Not Answered)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Correct Answer:</w:t>
            </w:r>
            <w:r w:rsidRPr="00F50518">
              <w:rPr>
                <w:rFonts w:ascii="Arial" w:eastAsia="Times New Roman" w:hAnsi="Arial" w:cs="Arial"/>
                <w:sz w:val="19"/>
                <w:szCs w:val="19"/>
              </w:rPr>
              <w:t> Option </w:t>
            </w:r>
            <w:r w:rsidRPr="00F50518">
              <w:rPr>
                <w:rFonts w:ascii="Arial" w:eastAsia="Times New Roman" w:hAnsi="Arial" w:cs="Arial"/>
                <w:b/>
                <w:bCs/>
                <w:sz w:val="19"/>
              </w:rPr>
              <w:t>B</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Learn more problems on : </w:t>
            </w:r>
            <w:hyperlink r:id="rId76" w:tgtFrame="_blank" w:history="1">
              <w:r w:rsidRPr="00F50518">
                <w:rPr>
                  <w:rFonts w:ascii="Arial" w:eastAsia="Times New Roman" w:hAnsi="Arial" w:cs="Arial"/>
                  <w:color w:val="0077CC"/>
                  <w:sz w:val="19"/>
                  <w:u w:val="single"/>
                </w:rPr>
                <w:t>Sports</w:t>
              </w:r>
            </w:hyperlink>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Discuss about this problem : </w:t>
            </w:r>
            <w:hyperlink r:id="rId77" w:tgtFrame="_blank" w:history="1">
              <w:r w:rsidRPr="00F50518">
                <w:rPr>
                  <w:rFonts w:ascii="Arial" w:eastAsia="Times New Roman" w:hAnsi="Arial" w:cs="Arial"/>
                  <w:color w:val="0077CC"/>
                  <w:sz w:val="19"/>
                  <w:u w:val="single"/>
                </w:rPr>
                <w:t>Discuss in Forum</w:t>
              </w:r>
            </w:hyperlink>
          </w:p>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ins w:id="16"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F50518" w:rsidRPr="00F50518" w:rsidTr="00F50518">
        <w:trPr>
          <w:tblCellSpacing w:w="0" w:type="dxa"/>
        </w:trPr>
        <w:tc>
          <w:tcPr>
            <w:tcW w:w="333" w:type="dxa"/>
            <w:vMerge w:val="restart"/>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10.</w:t>
            </w:r>
          </w:p>
        </w:tc>
        <w:tc>
          <w:tcPr>
            <w:tcW w:w="0" w:type="auto"/>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The number of electrons presents in H</w:t>
            </w:r>
            <w:r w:rsidRPr="00F50518">
              <w:rPr>
                <w:rFonts w:ascii="Arial" w:eastAsia="Times New Roman" w:hAnsi="Arial" w:cs="Arial"/>
                <w:sz w:val="16"/>
                <w:szCs w:val="16"/>
                <w:vertAlign w:val="superscript"/>
              </w:rPr>
              <w:t>+</w:t>
            </w:r>
            <w:r w:rsidRPr="00F50518">
              <w:rPr>
                <w:rFonts w:ascii="Arial" w:eastAsia="Times New Roman" w:hAnsi="Arial" w:cs="Arial"/>
                <w:sz w:val="19"/>
                <w:szCs w:val="19"/>
              </w:rPr>
              <w:t> is</w:t>
            </w:r>
          </w:p>
        </w:tc>
      </w:tr>
      <w:tr w:rsidR="00F50518" w:rsidRPr="00F50518" w:rsidTr="00F50518">
        <w:trPr>
          <w:tblCellSpacing w:w="0" w:type="dxa"/>
        </w:trPr>
        <w:tc>
          <w:tcPr>
            <w:tcW w:w="0" w:type="auto"/>
            <w:vMerge/>
            <w:vAlign w:val="center"/>
            <w:hideMark/>
          </w:tcPr>
          <w:p w:rsidR="00F50518" w:rsidRPr="00F50518" w:rsidRDefault="00F50518" w:rsidP="00F50518">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38" type="#_x0000_t75" style="width:18pt;height:15.35pt" o:ole="">
                        <v:imagedata r:id="rId23" o:title=""/>
                      </v:shape>
                      <w:control r:id="rId78" w:name="DefaultOcxName37" w:shapeid="_x0000_i1238"/>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70"/>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zero</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37" type="#_x0000_t75" style="width:18pt;height:15.35pt" o:ole="">
                        <v:imagedata r:id="rId23" o:title=""/>
                      </v:shape>
                      <w:control r:id="rId79" w:name="DefaultOcxName38" w:shapeid="_x0000_i1237"/>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one</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36" type="#_x0000_t75" style="width:18pt;height:15.35pt" o:ole="">
                        <v:imagedata r:id="rId23" o:title=""/>
                      </v:shape>
                      <w:control r:id="rId80" w:name="DefaultOcxName39" w:shapeid="_x0000_i1236"/>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96"/>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two</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lastRenderedPageBreak/>
                    <w:object w:dxaOrig="1440" w:dyaOrig="1440">
                      <v:shape id="_x0000_i1235" type="#_x0000_t75" style="width:18pt;height:15.35pt" o:ole="">
                        <v:imagedata r:id="rId23" o:title=""/>
                      </v:shape>
                      <w:control r:id="rId81" w:name="DefaultOcxName40" w:shapeid="_x0000_i1235"/>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34"/>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three</w:t>
                        </w:r>
                      </w:p>
                    </w:tc>
                  </w:tr>
                </w:tbl>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Your Answer:</w:t>
            </w:r>
            <w:r w:rsidRPr="00F50518">
              <w:rPr>
                <w:rFonts w:ascii="Arial" w:eastAsia="Times New Roman" w:hAnsi="Arial" w:cs="Arial"/>
                <w:sz w:val="19"/>
                <w:szCs w:val="19"/>
              </w:rPr>
              <w:t> Option </w:t>
            </w:r>
            <w:r w:rsidRPr="00F50518">
              <w:rPr>
                <w:rFonts w:ascii="Arial" w:eastAsia="Times New Roman" w:hAnsi="Arial" w:cs="Arial"/>
                <w:b/>
                <w:bCs/>
                <w:sz w:val="19"/>
              </w:rPr>
              <w:t>(Not Answered)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Correct Answer:</w:t>
            </w:r>
            <w:r w:rsidRPr="00F50518">
              <w:rPr>
                <w:rFonts w:ascii="Arial" w:eastAsia="Times New Roman" w:hAnsi="Arial" w:cs="Arial"/>
                <w:sz w:val="19"/>
                <w:szCs w:val="19"/>
              </w:rPr>
              <w:t> Option </w:t>
            </w:r>
            <w:r w:rsidRPr="00F50518">
              <w:rPr>
                <w:rFonts w:ascii="Arial" w:eastAsia="Times New Roman" w:hAnsi="Arial" w:cs="Arial"/>
                <w:b/>
                <w:bCs/>
                <w:sz w:val="19"/>
              </w:rPr>
              <w:t>A</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u w:val="single"/>
              </w:rPr>
              <w:t>Explanation:</w:t>
            </w:r>
          </w:p>
          <w:p w:rsidR="00F50518" w:rsidRPr="00F50518" w:rsidRDefault="00F50518" w:rsidP="00F50518">
            <w:pPr>
              <w:spacing w:before="133" w:after="133" w:line="240" w:lineRule="auto"/>
              <w:rPr>
                <w:rFonts w:ascii="Arial" w:eastAsia="Times New Roman" w:hAnsi="Arial" w:cs="Arial"/>
                <w:sz w:val="19"/>
                <w:szCs w:val="19"/>
              </w:rPr>
            </w:pPr>
            <w:r w:rsidRPr="00F50518">
              <w:rPr>
                <w:rFonts w:ascii="Arial" w:eastAsia="Times New Roman" w:hAnsi="Arial" w:cs="Arial"/>
                <w:sz w:val="19"/>
                <w:szCs w:val="19"/>
              </w:rPr>
              <w:t>H+ is a hydrogen ion, and it is an ion because it LOST an electron. Electrons are negatively charged. When an atom gains electrons it will have NEGATIVE charges.</w:t>
            </w:r>
          </w:p>
          <w:p w:rsidR="00F50518" w:rsidRPr="00F50518" w:rsidRDefault="00F50518" w:rsidP="00F50518">
            <w:pPr>
              <w:spacing w:before="133" w:after="133" w:line="240" w:lineRule="auto"/>
              <w:rPr>
                <w:rFonts w:ascii="Arial" w:eastAsia="Times New Roman" w:hAnsi="Arial" w:cs="Arial"/>
                <w:sz w:val="19"/>
                <w:szCs w:val="19"/>
              </w:rPr>
            </w:pPr>
            <w:r w:rsidRPr="00F50518">
              <w:rPr>
                <w:rFonts w:ascii="Arial" w:eastAsia="Times New Roman" w:hAnsi="Arial" w:cs="Arial"/>
                <w:sz w:val="19"/>
                <w:szCs w:val="19"/>
              </w:rPr>
              <w:t xml:space="preserve">So it has zero </w:t>
            </w:r>
            <w:proofErr w:type="gramStart"/>
            <w:r w:rsidRPr="00F50518">
              <w:rPr>
                <w:rFonts w:ascii="Arial" w:eastAsia="Times New Roman" w:hAnsi="Arial" w:cs="Arial"/>
                <w:sz w:val="19"/>
                <w:szCs w:val="19"/>
              </w:rPr>
              <w:t>electron</w:t>
            </w:r>
            <w:proofErr w:type="gramEnd"/>
            <w:r w:rsidRPr="00F50518">
              <w:rPr>
                <w:rFonts w:ascii="Arial" w:eastAsia="Times New Roman" w:hAnsi="Arial" w:cs="Arial"/>
                <w:sz w:val="19"/>
                <w:szCs w:val="19"/>
              </w:rPr>
              <w:t>.</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Learn more problems on : </w:t>
            </w:r>
            <w:hyperlink r:id="rId82" w:tgtFrame="_blank" w:history="1">
              <w:r w:rsidRPr="00F50518">
                <w:rPr>
                  <w:rFonts w:ascii="Arial" w:eastAsia="Times New Roman" w:hAnsi="Arial" w:cs="Arial"/>
                  <w:color w:val="0077CC"/>
                  <w:sz w:val="19"/>
                  <w:u w:val="single"/>
                </w:rPr>
                <w:t>Chemistry</w:t>
              </w:r>
            </w:hyperlink>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Discuss about this problem : </w:t>
            </w:r>
            <w:hyperlink r:id="rId83" w:tgtFrame="_blank" w:history="1">
              <w:r w:rsidRPr="00F50518">
                <w:rPr>
                  <w:rFonts w:ascii="Arial" w:eastAsia="Times New Roman" w:hAnsi="Arial" w:cs="Arial"/>
                  <w:color w:val="0077CC"/>
                  <w:sz w:val="19"/>
                  <w:u w:val="single"/>
                </w:rPr>
                <w:t>Discuss in Forum</w:t>
              </w:r>
            </w:hyperlink>
          </w:p>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ins w:id="17"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F50518" w:rsidRPr="00F50518" w:rsidTr="00F50518">
        <w:trPr>
          <w:tblCellSpacing w:w="0" w:type="dxa"/>
        </w:trPr>
        <w:tc>
          <w:tcPr>
            <w:tcW w:w="333" w:type="dxa"/>
            <w:vMerge w:val="restart"/>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11.</w:t>
            </w:r>
          </w:p>
        </w:tc>
        <w:tc>
          <w:tcPr>
            <w:tcW w:w="0" w:type="auto"/>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Primary phloem develops from</w:t>
            </w:r>
          </w:p>
        </w:tc>
      </w:tr>
      <w:tr w:rsidR="00F50518" w:rsidRPr="00F50518" w:rsidTr="00F50518">
        <w:trPr>
          <w:tblCellSpacing w:w="0" w:type="dxa"/>
        </w:trPr>
        <w:tc>
          <w:tcPr>
            <w:tcW w:w="0" w:type="auto"/>
            <w:vMerge/>
            <w:vAlign w:val="center"/>
            <w:hideMark/>
          </w:tcPr>
          <w:p w:rsidR="00F50518" w:rsidRPr="00F50518" w:rsidRDefault="00F50518" w:rsidP="00F50518">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34" type="#_x0000_t75" style="width:18pt;height:15.35pt" o:ole="">
                        <v:imagedata r:id="rId23" o:title=""/>
                      </v:shape>
                      <w:control r:id="rId84" w:name="DefaultOcxName41" w:shapeid="_x0000_i1234"/>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352"/>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 xml:space="preserve">lateral </w:t>
                        </w:r>
                        <w:proofErr w:type="spellStart"/>
                        <w:r w:rsidRPr="00F50518">
                          <w:rPr>
                            <w:rFonts w:ascii="Arial" w:eastAsia="Times New Roman" w:hAnsi="Arial" w:cs="Arial"/>
                            <w:sz w:val="19"/>
                            <w:szCs w:val="19"/>
                          </w:rPr>
                          <w:t>meristem</w:t>
                        </w:r>
                        <w:proofErr w:type="spellEnd"/>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33" type="#_x0000_t75" style="width:18pt;height:15.35pt" o:ole="">
                        <v:imagedata r:id="rId23" o:title=""/>
                      </v:shape>
                      <w:control r:id="rId85" w:name="DefaultOcxName42" w:shapeid="_x0000_i1233"/>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66"/>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proofErr w:type="spellStart"/>
                        <w:r w:rsidRPr="00F50518">
                          <w:rPr>
                            <w:rFonts w:ascii="Arial" w:eastAsia="Times New Roman" w:hAnsi="Arial" w:cs="Arial"/>
                            <w:sz w:val="19"/>
                            <w:szCs w:val="19"/>
                          </w:rPr>
                          <w:t>protoderm</w:t>
                        </w:r>
                        <w:proofErr w:type="spellEnd"/>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32" type="#_x0000_t75" style="width:18pt;height:15.35pt" o:ole="">
                        <v:imagedata r:id="rId23" o:title=""/>
                      </v:shape>
                      <w:control r:id="rId86" w:name="DefaultOcxName43" w:shapeid="_x0000_i1232"/>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711"/>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proofErr w:type="spellStart"/>
                        <w:r w:rsidRPr="00F50518">
                          <w:rPr>
                            <w:rFonts w:ascii="Arial" w:eastAsia="Times New Roman" w:hAnsi="Arial" w:cs="Arial"/>
                            <w:sz w:val="19"/>
                            <w:szCs w:val="19"/>
                          </w:rPr>
                          <w:t>extrastelar</w:t>
                        </w:r>
                        <w:proofErr w:type="spellEnd"/>
                        <w:r w:rsidRPr="00F50518">
                          <w:rPr>
                            <w:rFonts w:ascii="Arial" w:eastAsia="Times New Roman" w:hAnsi="Arial" w:cs="Arial"/>
                            <w:sz w:val="19"/>
                            <w:szCs w:val="19"/>
                          </w:rPr>
                          <w:t xml:space="preserve"> cambium</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31" type="#_x0000_t75" style="width:18pt;height:15.35pt" o:ole="">
                        <v:imagedata r:id="rId23" o:title=""/>
                      </v:shape>
                      <w:control r:id="rId87" w:name="DefaultOcxName44" w:shapeid="_x0000_i1231"/>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532"/>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proofErr w:type="spellStart"/>
                        <w:r w:rsidRPr="00F50518">
                          <w:rPr>
                            <w:rFonts w:ascii="Arial" w:eastAsia="Times New Roman" w:hAnsi="Arial" w:cs="Arial"/>
                            <w:sz w:val="19"/>
                            <w:szCs w:val="19"/>
                          </w:rPr>
                          <w:t>provascular</w:t>
                        </w:r>
                        <w:proofErr w:type="spellEnd"/>
                        <w:r w:rsidRPr="00F50518">
                          <w:rPr>
                            <w:rFonts w:ascii="Arial" w:eastAsia="Times New Roman" w:hAnsi="Arial" w:cs="Arial"/>
                            <w:sz w:val="19"/>
                            <w:szCs w:val="19"/>
                          </w:rPr>
                          <w:t xml:space="preserve"> tissue</w:t>
                        </w:r>
                      </w:p>
                    </w:tc>
                  </w:tr>
                </w:tbl>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Your Answer:</w:t>
            </w:r>
            <w:r w:rsidRPr="00F50518">
              <w:rPr>
                <w:rFonts w:ascii="Arial" w:eastAsia="Times New Roman" w:hAnsi="Arial" w:cs="Arial"/>
                <w:sz w:val="19"/>
                <w:szCs w:val="19"/>
              </w:rPr>
              <w:t> Option </w:t>
            </w:r>
            <w:r w:rsidRPr="00F50518">
              <w:rPr>
                <w:rFonts w:ascii="Arial" w:eastAsia="Times New Roman" w:hAnsi="Arial" w:cs="Arial"/>
                <w:b/>
                <w:bCs/>
                <w:sz w:val="19"/>
              </w:rPr>
              <w:t>(Not Answered)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Correct Answer:</w:t>
            </w:r>
            <w:r w:rsidRPr="00F50518">
              <w:rPr>
                <w:rFonts w:ascii="Arial" w:eastAsia="Times New Roman" w:hAnsi="Arial" w:cs="Arial"/>
                <w:sz w:val="19"/>
                <w:szCs w:val="19"/>
              </w:rPr>
              <w:t> Option </w:t>
            </w:r>
            <w:r w:rsidRPr="00F50518">
              <w:rPr>
                <w:rFonts w:ascii="Arial" w:eastAsia="Times New Roman" w:hAnsi="Arial" w:cs="Arial"/>
                <w:b/>
                <w:bCs/>
                <w:sz w:val="19"/>
              </w:rPr>
              <w:t>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Learn more problems on : </w:t>
            </w:r>
            <w:hyperlink r:id="rId88" w:tgtFrame="_blank" w:history="1">
              <w:r w:rsidRPr="00F50518">
                <w:rPr>
                  <w:rFonts w:ascii="Arial" w:eastAsia="Times New Roman" w:hAnsi="Arial" w:cs="Arial"/>
                  <w:color w:val="0077CC"/>
                  <w:sz w:val="19"/>
                  <w:u w:val="single"/>
                </w:rPr>
                <w:t>Biology</w:t>
              </w:r>
            </w:hyperlink>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Discuss about this problem : </w:t>
            </w:r>
            <w:hyperlink r:id="rId89" w:tgtFrame="_blank" w:history="1">
              <w:r w:rsidRPr="00F50518">
                <w:rPr>
                  <w:rFonts w:ascii="Arial" w:eastAsia="Times New Roman" w:hAnsi="Arial" w:cs="Arial"/>
                  <w:color w:val="0077CC"/>
                  <w:sz w:val="19"/>
                  <w:u w:val="single"/>
                </w:rPr>
                <w:t>Discuss in Forum</w:t>
              </w:r>
            </w:hyperlink>
          </w:p>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ins w:id="18"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F50518" w:rsidRPr="00F50518" w:rsidTr="00F50518">
        <w:trPr>
          <w:tblCellSpacing w:w="0" w:type="dxa"/>
        </w:trPr>
        <w:tc>
          <w:tcPr>
            <w:tcW w:w="333" w:type="dxa"/>
            <w:vMerge w:val="restart"/>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12.</w:t>
            </w:r>
          </w:p>
        </w:tc>
        <w:tc>
          <w:tcPr>
            <w:tcW w:w="0" w:type="auto"/>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 xml:space="preserve">The </w:t>
            </w:r>
            <w:proofErr w:type="spellStart"/>
            <w:r w:rsidRPr="00F50518">
              <w:rPr>
                <w:rFonts w:ascii="Arial" w:eastAsia="Times New Roman" w:hAnsi="Arial" w:cs="Arial"/>
                <w:sz w:val="19"/>
                <w:szCs w:val="19"/>
              </w:rPr>
              <w:t>Kvinna</w:t>
            </w:r>
            <w:proofErr w:type="spellEnd"/>
            <w:r w:rsidRPr="00F50518">
              <w:rPr>
                <w:rFonts w:ascii="Arial" w:eastAsia="Times New Roman" w:hAnsi="Arial" w:cs="Arial"/>
                <w:sz w:val="19"/>
                <w:szCs w:val="19"/>
              </w:rPr>
              <w:t xml:space="preserve"> Till </w:t>
            </w:r>
            <w:proofErr w:type="spellStart"/>
            <w:r w:rsidRPr="00F50518">
              <w:rPr>
                <w:rFonts w:ascii="Arial" w:eastAsia="Times New Roman" w:hAnsi="Arial" w:cs="Arial"/>
                <w:sz w:val="19"/>
                <w:szCs w:val="19"/>
              </w:rPr>
              <w:t>Kvinna</w:t>
            </w:r>
            <w:proofErr w:type="spellEnd"/>
            <w:r w:rsidRPr="00F50518">
              <w:rPr>
                <w:rFonts w:ascii="Arial" w:eastAsia="Times New Roman" w:hAnsi="Arial" w:cs="Arial"/>
                <w:sz w:val="19"/>
                <w:szCs w:val="19"/>
              </w:rPr>
              <w:t xml:space="preserve"> foundation (Sweden) was award Right Livelihood Award in 2002 for</w:t>
            </w:r>
          </w:p>
        </w:tc>
      </w:tr>
      <w:tr w:rsidR="00F50518" w:rsidRPr="00F50518" w:rsidTr="00F50518">
        <w:trPr>
          <w:tblCellSpacing w:w="0" w:type="dxa"/>
        </w:trPr>
        <w:tc>
          <w:tcPr>
            <w:tcW w:w="0" w:type="auto"/>
            <w:vMerge/>
            <w:vAlign w:val="center"/>
            <w:hideMark/>
          </w:tcPr>
          <w:p w:rsidR="00F50518" w:rsidRPr="00F50518" w:rsidRDefault="00F50518" w:rsidP="00F50518">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30" type="#_x0000_t75" style="width:18pt;height:15.35pt" o:ole="">
                        <v:imagedata r:id="rId23" o:title=""/>
                      </v:shape>
                      <w:control r:id="rId90" w:name="DefaultOcxName45" w:shapeid="_x0000_i1230"/>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919"/>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its remarkable successes in healing the wounds of ethnic hatred and war, by helping women, often the prime victims, to be the major agents of reconciliation and peace-building</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29" type="#_x0000_t75" style="width:18pt;height:15.35pt" o:ole="">
                        <v:imagedata r:id="rId23" o:title=""/>
                      </v:shape>
                      <w:control r:id="rId91" w:name="DefaultOcxName46" w:shapeid="_x0000_i1229"/>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215"/>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outstanding courage and persistent efforts to expose and bring to account the tortures</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28" type="#_x0000_t75" style="width:18pt;height:15.35pt" o:ole="">
                        <v:imagedata r:id="rId23" o:title=""/>
                      </v:shape>
                      <w:control r:id="rId92" w:name="DefaultOcxName47" w:shapeid="_x0000_i1228"/>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919"/>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Their exemplary and indomitable courage and compassion, which have proved that, even after murderous civil war, young people from different ethnic groups can learn to live and build a future together in peace and harmony</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27" type="#_x0000_t75" style="width:18pt;height:15.35pt" o:ole="">
                        <v:imagedata r:id="rId23" o:title=""/>
                      </v:shape>
                      <w:control r:id="rId93" w:name="DefaultOcxName48" w:shapeid="_x0000_i1227"/>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553"/>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None of the above</w:t>
                        </w:r>
                      </w:p>
                    </w:tc>
                  </w:tr>
                </w:tbl>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Your Answer:</w:t>
            </w:r>
            <w:r w:rsidRPr="00F50518">
              <w:rPr>
                <w:rFonts w:ascii="Arial" w:eastAsia="Times New Roman" w:hAnsi="Arial" w:cs="Arial"/>
                <w:sz w:val="19"/>
                <w:szCs w:val="19"/>
              </w:rPr>
              <w:t> Option </w:t>
            </w:r>
            <w:r w:rsidRPr="00F50518">
              <w:rPr>
                <w:rFonts w:ascii="Arial" w:eastAsia="Times New Roman" w:hAnsi="Arial" w:cs="Arial"/>
                <w:b/>
                <w:bCs/>
                <w:sz w:val="19"/>
              </w:rPr>
              <w:t>(Not Answered)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Correct Answer:</w:t>
            </w:r>
            <w:r w:rsidRPr="00F50518">
              <w:rPr>
                <w:rFonts w:ascii="Arial" w:eastAsia="Times New Roman" w:hAnsi="Arial" w:cs="Arial"/>
                <w:sz w:val="19"/>
                <w:szCs w:val="19"/>
              </w:rPr>
              <w:t> Option </w:t>
            </w:r>
            <w:r w:rsidRPr="00F50518">
              <w:rPr>
                <w:rFonts w:ascii="Arial" w:eastAsia="Times New Roman" w:hAnsi="Arial" w:cs="Arial"/>
                <w:b/>
                <w:bCs/>
                <w:sz w:val="19"/>
              </w:rPr>
              <w:t>A</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Learn more problems on : </w:t>
            </w:r>
            <w:hyperlink r:id="rId94" w:tgtFrame="_blank" w:history="1">
              <w:r w:rsidRPr="00F50518">
                <w:rPr>
                  <w:rFonts w:ascii="Arial" w:eastAsia="Times New Roman" w:hAnsi="Arial" w:cs="Arial"/>
                  <w:color w:val="0077CC"/>
                  <w:sz w:val="19"/>
                  <w:u w:val="single"/>
                </w:rPr>
                <w:t>Basic General Knowledge</w:t>
              </w:r>
            </w:hyperlink>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Discuss about this problem : </w:t>
            </w:r>
            <w:hyperlink r:id="rId95" w:tgtFrame="_blank" w:history="1">
              <w:r w:rsidRPr="00F50518">
                <w:rPr>
                  <w:rFonts w:ascii="Arial" w:eastAsia="Times New Roman" w:hAnsi="Arial" w:cs="Arial"/>
                  <w:color w:val="0077CC"/>
                  <w:sz w:val="19"/>
                  <w:u w:val="single"/>
                </w:rPr>
                <w:t>Discuss in Forum</w:t>
              </w:r>
            </w:hyperlink>
          </w:p>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ins w:id="19"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F50518" w:rsidRPr="00F50518" w:rsidTr="00F50518">
        <w:trPr>
          <w:tblCellSpacing w:w="0" w:type="dxa"/>
        </w:trPr>
        <w:tc>
          <w:tcPr>
            <w:tcW w:w="333" w:type="dxa"/>
            <w:vMerge w:val="restart"/>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13.</w:t>
            </w:r>
          </w:p>
        </w:tc>
        <w:tc>
          <w:tcPr>
            <w:tcW w:w="0" w:type="auto"/>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The highest rank in Army is that of</w:t>
            </w:r>
          </w:p>
        </w:tc>
      </w:tr>
      <w:tr w:rsidR="00F50518" w:rsidRPr="00F50518" w:rsidTr="00F50518">
        <w:trPr>
          <w:tblCellSpacing w:w="0" w:type="dxa"/>
        </w:trPr>
        <w:tc>
          <w:tcPr>
            <w:tcW w:w="0" w:type="auto"/>
            <w:vMerge/>
            <w:vAlign w:val="center"/>
            <w:hideMark/>
          </w:tcPr>
          <w:p w:rsidR="00F50518" w:rsidRPr="00F50518" w:rsidRDefault="00F50518" w:rsidP="00F50518">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26" type="#_x0000_t75" style="width:18pt;height:15.35pt" o:ole="">
                        <v:imagedata r:id="rId23" o:title=""/>
                      </v:shape>
                      <w:control r:id="rId96" w:name="DefaultOcxName49" w:shapeid="_x0000_i1226"/>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61"/>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Brigadier</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25" type="#_x0000_t75" style="width:18pt;height:15.35pt" o:ole="">
                        <v:imagedata r:id="rId23" o:title=""/>
                      </v:shape>
                      <w:control r:id="rId97" w:name="DefaultOcxName50" w:shapeid="_x0000_i1225"/>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76"/>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General</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24" type="#_x0000_t75" style="width:18pt;height:15.35pt" o:ole="">
                        <v:imagedata r:id="rId23" o:title=""/>
                      </v:shape>
                      <w:control r:id="rId98" w:name="DefaultOcxName51" w:shapeid="_x0000_i1224"/>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617"/>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Lieutenant General</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23" type="#_x0000_t75" style="width:18pt;height:15.35pt" o:ole="">
                        <v:imagedata r:id="rId23" o:title=""/>
                      </v:shape>
                      <w:control r:id="rId99" w:name="DefaultOcxName52" w:shapeid="_x0000_i1223"/>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204"/>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Major General</w:t>
                        </w:r>
                      </w:p>
                    </w:tc>
                  </w:tr>
                </w:tbl>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Your Answer:</w:t>
            </w:r>
            <w:r w:rsidRPr="00F50518">
              <w:rPr>
                <w:rFonts w:ascii="Arial" w:eastAsia="Times New Roman" w:hAnsi="Arial" w:cs="Arial"/>
                <w:sz w:val="19"/>
                <w:szCs w:val="19"/>
              </w:rPr>
              <w:t> Option </w:t>
            </w:r>
            <w:r w:rsidRPr="00F50518">
              <w:rPr>
                <w:rFonts w:ascii="Arial" w:eastAsia="Times New Roman" w:hAnsi="Arial" w:cs="Arial"/>
                <w:b/>
                <w:bCs/>
                <w:sz w:val="19"/>
              </w:rPr>
              <w:t>(Not Answered)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Correct Answer:</w:t>
            </w:r>
            <w:r w:rsidRPr="00F50518">
              <w:rPr>
                <w:rFonts w:ascii="Arial" w:eastAsia="Times New Roman" w:hAnsi="Arial" w:cs="Arial"/>
                <w:sz w:val="19"/>
                <w:szCs w:val="19"/>
              </w:rPr>
              <w:t> Option </w:t>
            </w:r>
            <w:r w:rsidRPr="00F50518">
              <w:rPr>
                <w:rFonts w:ascii="Arial" w:eastAsia="Times New Roman" w:hAnsi="Arial" w:cs="Arial"/>
                <w:b/>
                <w:bCs/>
                <w:sz w:val="19"/>
              </w:rPr>
              <w:t>B</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Learn more problems on : </w:t>
            </w:r>
            <w:hyperlink r:id="rId100" w:tgtFrame="_blank" w:history="1">
              <w:r w:rsidRPr="00F50518">
                <w:rPr>
                  <w:rFonts w:ascii="Arial" w:eastAsia="Times New Roman" w:hAnsi="Arial" w:cs="Arial"/>
                  <w:color w:val="0077CC"/>
                  <w:sz w:val="19"/>
                  <w:u w:val="single"/>
                </w:rPr>
                <w:t>Basic General Knowledge</w:t>
              </w:r>
            </w:hyperlink>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lastRenderedPageBreak/>
              <w:t>Discuss about this problem : </w:t>
            </w:r>
            <w:hyperlink r:id="rId101" w:tgtFrame="_blank" w:history="1">
              <w:r w:rsidRPr="00F50518">
                <w:rPr>
                  <w:rFonts w:ascii="Arial" w:eastAsia="Times New Roman" w:hAnsi="Arial" w:cs="Arial"/>
                  <w:color w:val="0077CC"/>
                  <w:sz w:val="19"/>
                  <w:u w:val="single"/>
                </w:rPr>
                <w:t>Discuss in Forum</w:t>
              </w:r>
            </w:hyperlink>
          </w:p>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ins w:id="20"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F50518" w:rsidRPr="00F50518" w:rsidTr="00F50518">
        <w:trPr>
          <w:tblCellSpacing w:w="0" w:type="dxa"/>
        </w:trPr>
        <w:tc>
          <w:tcPr>
            <w:tcW w:w="333" w:type="dxa"/>
            <w:vMerge w:val="restart"/>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14.</w:t>
            </w:r>
          </w:p>
        </w:tc>
        <w:tc>
          <w:tcPr>
            <w:tcW w:w="0" w:type="auto"/>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When was Shakespeare born?</w:t>
            </w:r>
          </w:p>
        </w:tc>
      </w:tr>
      <w:tr w:rsidR="00F50518" w:rsidRPr="00F50518" w:rsidTr="00F50518">
        <w:trPr>
          <w:tblCellSpacing w:w="0" w:type="dxa"/>
        </w:trPr>
        <w:tc>
          <w:tcPr>
            <w:tcW w:w="0" w:type="auto"/>
            <w:vMerge/>
            <w:vAlign w:val="center"/>
            <w:hideMark/>
          </w:tcPr>
          <w:p w:rsidR="00F50518" w:rsidRPr="00F50518" w:rsidRDefault="00F50518" w:rsidP="00F50518">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22" type="#_x0000_t75" style="width:18pt;height:15.35pt" o:ole="">
                        <v:imagedata r:id="rId23" o:title=""/>
                      </v:shape>
                      <w:control r:id="rId102" w:name="DefaultOcxName53" w:shapeid="_x0000_i1222"/>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40"/>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1564 AD</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21" type="#_x0000_t75" style="width:18pt;height:15.35pt" o:ole="">
                        <v:imagedata r:id="rId23" o:title=""/>
                      </v:shape>
                      <w:control r:id="rId103" w:name="DefaultOcxName54" w:shapeid="_x0000_i1221"/>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40"/>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1618 AD</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20" type="#_x0000_t75" style="width:18pt;height:15.35pt" o:ole="">
                        <v:imagedata r:id="rId23" o:title=""/>
                      </v:shape>
                      <w:control r:id="rId104" w:name="DefaultOcxName55" w:shapeid="_x0000_i1220"/>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40"/>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1642 AD</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19" type="#_x0000_t75" style="width:18pt;height:15.35pt" o:ole="">
                        <v:imagedata r:id="rId23" o:title=""/>
                      </v:shape>
                      <w:control r:id="rId105" w:name="DefaultOcxName56" w:shapeid="_x0000_i1219"/>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40"/>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1776 AD</w:t>
                        </w:r>
                      </w:p>
                    </w:tc>
                  </w:tr>
                </w:tbl>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Your Answer:</w:t>
            </w:r>
            <w:r w:rsidRPr="00F50518">
              <w:rPr>
                <w:rFonts w:ascii="Arial" w:eastAsia="Times New Roman" w:hAnsi="Arial" w:cs="Arial"/>
                <w:sz w:val="19"/>
                <w:szCs w:val="19"/>
              </w:rPr>
              <w:t> Option </w:t>
            </w:r>
            <w:r w:rsidRPr="00F50518">
              <w:rPr>
                <w:rFonts w:ascii="Arial" w:eastAsia="Times New Roman" w:hAnsi="Arial" w:cs="Arial"/>
                <w:b/>
                <w:bCs/>
                <w:sz w:val="19"/>
              </w:rPr>
              <w:t>(Not Answered)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Correct Answer:</w:t>
            </w:r>
            <w:r w:rsidRPr="00F50518">
              <w:rPr>
                <w:rFonts w:ascii="Arial" w:eastAsia="Times New Roman" w:hAnsi="Arial" w:cs="Arial"/>
                <w:sz w:val="19"/>
                <w:szCs w:val="19"/>
              </w:rPr>
              <w:t> Option </w:t>
            </w:r>
            <w:r w:rsidRPr="00F50518">
              <w:rPr>
                <w:rFonts w:ascii="Arial" w:eastAsia="Times New Roman" w:hAnsi="Arial" w:cs="Arial"/>
                <w:b/>
                <w:bCs/>
                <w:sz w:val="19"/>
              </w:rPr>
              <w:t>A</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Learn more problems on : </w:t>
            </w:r>
            <w:hyperlink r:id="rId106" w:tgtFrame="_blank" w:history="1">
              <w:r w:rsidRPr="00F50518">
                <w:rPr>
                  <w:rFonts w:ascii="Arial" w:eastAsia="Times New Roman" w:hAnsi="Arial" w:cs="Arial"/>
                  <w:color w:val="0077CC"/>
                  <w:sz w:val="19"/>
                  <w:u w:val="single"/>
                </w:rPr>
                <w:t>Basic General Knowledge</w:t>
              </w:r>
            </w:hyperlink>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Discuss about this problem : </w:t>
            </w:r>
            <w:hyperlink r:id="rId107" w:tgtFrame="_blank" w:history="1">
              <w:r w:rsidRPr="00F50518">
                <w:rPr>
                  <w:rFonts w:ascii="Arial" w:eastAsia="Times New Roman" w:hAnsi="Arial" w:cs="Arial"/>
                  <w:color w:val="0077CC"/>
                  <w:sz w:val="19"/>
                  <w:u w:val="single"/>
                </w:rPr>
                <w:t>Discuss in Forum</w:t>
              </w:r>
            </w:hyperlink>
          </w:p>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ins w:id="21"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F50518" w:rsidRPr="00F50518" w:rsidTr="00F50518">
        <w:trPr>
          <w:tblCellSpacing w:w="0" w:type="dxa"/>
        </w:trPr>
        <w:tc>
          <w:tcPr>
            <w:tcW w:w="333" w:type="dxa"/>
            <w:vMerge w:val="restart"/>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15.</w:t>
            </w:r>
          </w:p>
        </w:tc>
        <w:tc>
          <w:tcPr>
            <w:tcW w:w="0" w:type="auto"/>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The time at a place is determined by</w:t>
            </w:r>
          </w:p>
        </w:tc>
      </w:tr>
      <w:tr w:rsidR="00F50518" w:rsidRPr="00F50518" w:rsidTr="00F50518">
        <w:trPr>
          <w:tblCellSpacing w:w="0" w:type="dxa"/>
        </w:trPr>
        <w:tc>
          <w:tcPr>
            <w:tcW w:w="0" w:type="auto"/>
            <w:vMerge/>
            <w:vAlign w:val="center"/>
            <w:hideMark/>
          </w:tcPr>
          <w:p w:rsidR="00F50518" w:rsidRPr="00F50518" w:rsidRDefault="00F50518" w:rsidP="00F50518">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18" type="#_x0000_t75" style="width:18pt;height:15.35pt" o:ole="">
                        <v:imagedata r:id="rId23" o:title=""/>
                      </v:shape>
                      <w:control r:id="rId108" w:name="DefaultOcxName57" w:shapeid="_x0000_i1218"/>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060"/>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the parallels of longitude</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17" type="#_x0000_t75" style="width:18pt;height:15.35pt" o:ole="">
                        <v:imagedata r:id="rId23" o:title=""/>
                      </v:shape>
                      <w:control r:id="rId109" w:name="DefaultOcxName58" w:shapeid="_x0000_i1217"/>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902"/>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the parallels of latitude</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16" type="#_x0000_t75" style="width:18pt;height:15.35pt" o:ole="">
                        <v:imagedata r:id="rId23" o:title=""/>
                      </v:shape>
                      <w:control r:id="rId110" w:name="DefaultOcxName59" w:shapeid="_x0000_i1216"/>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838"/>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distance from equator</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15" type="#_x0000_t75" style="width:18pt;height:15.35pt" o:ole="">
                        <v:imagedata r:id="rId23" o:title=""/>
                      </v:shape>
                      <w:control r:id="rId111" w:name="DefaultOcxName60" w:shapeid="_x0000_i1215"/>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450"/>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distance from prime meridian</w:t>
                        </w:r>
                      </w:p>
                    </w:tc>
                  </w:tr>
                </w:tbl>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Your Answer:</w:t>
            </w:r>
            <w:r w:rsidRPr="00F50518">
              <w:rPr>
                <w:rFonts w:ascii="Arial" w:eastAsia="Times New Roman" w:hAnsi="Arial" w:cs="Arial"/>
                <w:sz w:val="19"/>
                <w:szCs w:val="19"/>
              </w:rPr>
              <w:t> Option </w:t>
            </w:r>
            <w:r w:rsidRPr="00F50518">
              <w:rPr>
                <w:rFonts w:ascii="Arial" w:eastAsia="Times New Roman" w:hAnsi="Arial" w:cs="Arial"/>
                <w:b/>
                <w:bCs/>
                <w:sz w:val="19"/>
              </w:rPr>
              <w:t>(Not Answered)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Correct Answer:</w:t>
            </w:r>
            <w:r w:rsidRPr="00F50518">
              <w:rPr>
                <w:rFonts w:ascii="Arial" w:eastAsia="Times New Roman" w:hAnsi="Arial" w:cs="Arial"/>
                <w:sz w:val="19"/>
                <w:szCs w:val="19"/>
              </w:rPr>
              <w:t> Option </w:t>
            </w:r>
            <w:r w:rsidRPr="00F50518">
              <w:rPr>
                <w:rFonts w:ascii="Arial" w:eastAsia="Times New Roman" w:hAnsi="Arial" w:cs="Arial"/>
                <w:b/>
                <w:bCs/>
                <w:sz w:val="19"/>
              </w:rPr>
              <w:t>A</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Learn more problems on : </w:t>
            </w:r>
            <w:hyperlink r:id="rId112" w:tgtFrame="_blank" w:history="1">
              <w:r w:rsidRPr="00F50518">
                <w:rPr>
                  <w:rFonts w:ascii="Arial" w:eastAsia="Times New Roman" w:hAnsi="Arial" w:cs="Arial"/>
                  <w:color w:val="0077CC"/>
                  <w:sz w:val="19"/>
                  <w:u w:val="single"/>
                </w:rPr>
                <w:t>World Geography</w:t>
              </w:r>
            </w:hyperlink>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Discuss about this problem : </w:t>
            </w:r>
            <w:hyperlink r:id="rId113" w:tgtFrame="_blank" w:history="1">
              <w:r w:rsidRPr="00F50518">
                <w:rPr>
                  <w:rFonts w:ascii="Arial" w:eastAsia="Times New Roman" w:hAnsi="Arial" w:cs="Arial"/>
                  <w:color w:val="0077CC"/>
                  <w:sz w:val="19"/>
                  <w:u w:val="single"/>
                </w:rPr>
                <w:t>Discuss in Forum</w:t>
              </w:r>
            </w:hyperlink>
          </w:p>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ins w:id="22"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F50518" w:rsidRPr="00F50518" w:rsidTr="00F50518">
        <w:trPr>
          <w:tblCellSpacing w:w="0" w:type="dxa"/>
        </w:trPr>
        <w:tc>
          <w:tcPr>
            <w:tcW w:w="333" w:type="dxa"/>
            <w:vMerge w:val="restart"/>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16.</w:t>
            </w:r>
          </w:p>
        </w:tc>
        <w:tc>
          <w:tcPr>
            <w:tcW w:w="0" w:type="auto"/>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The study of human geography includes study of</w:t>
            </w:r>
          </w:p>
        </w:tc>
      </w:tr>
      <w:tr w:rsidR="00F50518" w:rsidRPr="00F50518" w:rsidTr="00F50518">
        <w:trPr>
          <w:tblCellSpacing w:w="0" w:type="dxa"/>
        </w:trPr>
        <w:tc>
          <w:tcPr>
            <w:tcW w:w="0" w:type="auto"/>
            <w:vMerge/>
            <w:vAlign w:val="center"/>
            <w:hideMark/>
          </w:tcPr>
          <w:p w:rsidR="00F50518" w:rsidRPr="00F50518" w:rsidRDefault="00F50518" w:rsidP="00F50518">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14" type="#_x0000_t75" style="width:18pt;height:15.35pt" o:ole="">
                        <v:imagedata r:id="rId23" o:title=""/>
                      </v:shape>
                      <w:control r:id="rId114" w:name="DefaultOcxName61" w:shapeid="_x0000_i1214"/>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218"/>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human society and culture</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13" type="#_x0000_t75" style="width:18pt;height:15.35pt" o:ole="">
                        <v:imagedata r:id="rId23" o:title=""/>
                      </v:shape>
                      <w:control r:id="rId115" w:name="DefaultOcxName62" w:shapeid="_x0000_i1213"/>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493"/>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proofErr w:type="spellStart"/>
                        <w:r w:rsidRPr="00F50518">
                          <w:rPr>
                            <w:rFonts w:ascii="Arial" w:eastAsia="Times New Roman" w:hAnsi="Arial" w:cs="Arial"/>
                            <w:sz w:val="19"/>
                            <w:szCs w:val="19"/>
                          </w:rPr>
                          <w:t>behaviour</w:t>
                        </w:r>
                        <w:proofErr w:type="spellEnd"/>
                        <w:r w:rsidRPr="00F50518">
                          <w:rPr>
                            <w:rFonts w:ascii="Arial" w:eastAsia="Times New Roman" w:hAnsi="Arial" w:cs="Arial"/>
                            <w:sz w:val="19"/>
                            <w:szCs w:val="19"/>
                          </w:rPr>
                          <w:t xml:space="preserve"> and urban systems</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12" type="#_x0000_t75" style="width:18pt;height:15.35pt" o:ole="">
                        <v:imagedata r:id="rId23" o:title=""/>
                      </v:shape>
                      <w:control r:id="rId116" w:name="DefaultOcxName63" w:shapeid="_x0000_i1212"/>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912"/>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economics and politics</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11" type="#_x0000_t75" style="width:18pt;height:15.35pt" o:ole="">
                        <v:imagedata r:id="rId23" o:title=""/>
                      </v:shape>
                      <w:control r:id="rId117" w:name="DefaultOcxName64" w:shapeid="_x0000_i1211"/>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310"/>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All of the above</w:t>
                        </w:r>
                      </w:p>
                    </w:tc>
                  </w:tr>
                </w:tbl>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Your Answer:</w:t>
            </w:r>
            <w:r w:rsidRPr="00F50518">
              <w:rPr>
                <w:rFonts w:ascii="Arial" w:eastAsia="Times New Roman" w:hAnsi="Arial" w:cs="Arial"/>
                <w:sz w:val="19"/>
                <w:szCs w:val="19"/>
              </w:rPr>
              <w:t> Option </w:t>
            </w:r>
            <w:r w:rsidRPr="00F50518">
              <w:rPr>
                <w:rFonts w:ascii="Arial" w:eastAsia="Times New Roman" w:hAnsi="Arial" w:cs="Arial"/>
                <w:b/>
                <w:bCs/>
                <w:sz w:val="19"/>
              </w:rPr>
              <w:t>(Not Answered)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Correct Answer:</w:t>
            </w:r>
            <w:r w:rsidRPr="00F50518">
              <w:rPr>
                <w:rFonts w:ascii="Arial" w:eastAsia="Times New Roman" w:hAnsi="Arial" w:cs="Arial"/>
                <w:sz w:val="19"/>
                <w:szCs w:val="19"/>
              </w:rPr>
              <w:t> Option </w:t>
            </w:r>
            <w:r w:rsidRPr="00F50518">
              <w:rPr>
                <w:rFonts w:ascii="Arial" w:eastAsia="Times New Roman" w:hAnsi="Arial" w:cs="Arial"/>
                <w:b/>
                <w:bCs/>
                <w:sz w:val="19"/>
              </w:rPr>
              <w:t>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Learn more problems on : </w:t>
            </w:r>
            <w:hyperlink r:id="rId118" w:tgtFrame="_blank" w:history="1">
              <w:r w:rsidRPr="00F50518">
                <w:rPr>
                  <w:rFonts w:ascii="Arial" w:eastAsia="Times New Roman" w:hAnsi="Arial" w:cs="Arial"/>
                  <w:color w:val="0077CC"/>
                  <w:sz w:val="19"/>
                  <w:u w:val="single"/>
                </w:rPr>
                <w:t>World Geography</w:t>
              </w:r>
            </w:hyperlink>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Discuss about this problem : </w:t>
            </w:r>
            <w:hyperlink r:id="rId119" w:tgtFrame="_blank" w:history="1">
              <w:r w:rsidRPr="00F50518">
                <w:rPr>
                  <w:rFonts w:ascii="Arial" w:eastAsia="Times New Roman" w:hAnsi="Arial" w:cs="Arial"/>
                  <w:color w:val="0077CC"/>
                  <w:sz w:val="19"/>
                  <w:u w:val="single"/>
                </w:rPr>
                <w:t>Discuss in Forum</w:t>
              </w:r>
            </w:hyperlink>
          </w:p>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ins w:id="23"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F50518" w:rsidRPr="00F50518" w:rsidTr="00F50518">
        <w:trPr>
          <w:tblCellSpacing w:w="0" w:type="dxa"/>
        </w:trPr>
        <w:tc>
          <w:tcPr>
            <w:tcW w:w="333" w:type="dxa"/>
            <w:vMerge w:val="restart"/>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17.</w:t>
            </w:r>
          </w:p>
        </w:tc>
        <w:tc>
          <w:tcPr>
            <w:tcW w:w="0" w:type="auto"/>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India First won the Olympic Hockey Gold at</w:t>
            </w:r>
          </w:p>
        </w:tc>
      </w:tr>
      <w:tr w:rsidR="00F50518" w:rsidRPr="00F50518" w:rsidTr="00F50518">
        <w:trPr>
          <w:tblCellSpacing w:w="0" w:type="dxa"/>
        </w:trPr>
        <w:tc>
          <w:tcPr>
            <w:tcW w:w="0" w:type="auto"/>
            <w:vMerge/>
            <w:vAlign w:val="center"/>
            <w:hideMark/>
          </w:tcPr>
          <w:p w:rsidR="00F50518" w:rsidRPr="00F50518" w:rsidRDefault="00F50518" w:rsidP="00F50518">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10" type="#_x0000_t75" style="width:18pt;height:15.35pt" o:ole="">
                        <v:imagedata r:id="rId23" o:title=""/>
                      </v:shape>
                      <w:control r:id="rId120" w:name="DefaultOcxName65" w:shapeid="_x0000_i1210"/>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35"/>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London</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09" type="#_x0000_t75" style="width:18pt;height:15.35pt" o:ole="">
                        <v:imagedata r:id="rId23" o:title=""/>
                      </v:shape>
                      <w:control r:id="rId121" w:name="DefaultOcxName66" w:shapeid="_x0000_i1209"/>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72"/>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Amsterdam</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08" type="#_x0000_t75" style="width:18pt;height:15.35pt" o:ole="">
                        <v:imagedata r:id="rId23" o:title=""/>
                      </v:shape>
                      <w:control r:id="rId122" w:name="DefaultOcxName67" w:shapeid="_x0000_i1208"/>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86"/>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Berlin</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07" type="#_x0000_t75" style="width:18pt;height:15.35pt" o:ole="">
                        <v:imagedata r:id="rId23" o:title=""/>
                      </v:shape>
                      <w:control r:id="rId123" w:name="DefaultOcxName68" w:shapeid="_x0000_i1207"/>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07"/>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Rome</w:t>
                        </w:r>
                      </w:p>
                    </w:tc>
                  </w:tr>
                </w:tbl>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Your Answer:</w:t>
            </w:r>
            <w:r w:rsidRPr="00F50518">
              <w:rPr>
                <w:rFonts w:ascii="Arial" w:eastAsia="Times New Roman" w:hAnsi="Arial" w:cs="Arial"/>
                <w:sz w:val="19"/>
                <w:szCs w:val="19"/>
              </w:rPr>
              <w:t> Option </w:t>
            </w:r>
            <w:r w:rsidRPr="00F50518">
              <w:rPr>
                <w:rFonts w:ascii="Arial" w:eastAsia="Times New Roman" w:hAnsi="Arial" w:cs="Arial"/>
                <w:b/>
                <w:bCs/>
                <w:sz w:val="19"/>
              </w:rPr>
              <w:t>(Not Answered)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lastRenderedPageBreak/>
              <w:t>Correct Answer:</w:t>
            </w:r>
            <w:r w:rsidRPr="00F50518">
              <w:rPr>
                <w:rFonts w:ascii="Arial" w:eastAsia="Times New Roman" w:hAnsi="Arial" w:cs="Arial"/>
                <w:sz w:val="19"/>
                <w:szCs w:val="19"/>
              </w:rPr>
              <w:t> Option </w:t>
            </w:r>
            <w:r w:rsidRPr="00F50518">
              <w:rPr>
                <w:rFonts w:ascii="Arial" w:eastAsia="Times New Roman" w:hAnsi="Arial" w:cs="Arial"/>
                <w:b/>
                <w:bCs/>
                <w:sz w:val="19"/>
              </w:rPr>
              <w:t>B</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Learn more problems on : </w:t>
            </w:r>
            <w:hyperlink r:id="rId124" w:tgtFrame="_blank" w:history="1">
              <w:r w:rsidRPr="00F50518">
                <w:rPr>
                  <w:rFonts w:ascii="Arial" w:eastAsia="Times New Roman" w:hAnsi="Arial" w:cs="Arial"/>
                  <w:color w:val="0077CC"/>
                  <w:sz w:val="19"/>
                  <w:u w:val="single"/>
                </w:rPr>
                <w:t>Sports</w:t>
              </w:r>
            </w:hyperlink>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Discuss about this problem : </w:t>
            </w:r>
            <w:hyperlink r:id="rId125" w:tgtFrame="_blank" w:history="1">
              <w:r w:rsidRPr="00F50518">
                <w:rPr>
                  <w:rFonts w:ascii="Arial" w:eastAsia="Times New Roman" w:hAnsi="Arial" w:cs="Arial"/>
                  <w:color w:val="0077CC"/>
                  <w:sz w:val="19"/>
                  <w:u w:val="single"/>
                </w:rPr>
                <w:t>Discuss in Forum</w:t>
              </w:r>
            </w:hyperlink>
          </w:p>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ins w:id="24"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F50518" w:rsidRPr="00F50518" w:rsidTr="00F50518">
        <w:trPr>
          <w:tblCellSpacing w:w="0" w:type="dxa"/>
        </w:trPr>
        <w:tc>
          <w:tcPr>
            <w:tcW w:w="333" w:type="dxa"/>
            <w:vMerge w:val="restart"/>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18.</w:t>
            </w:r>
          </w:p>
        </w:tc>
        <w:tc>
          <w:tcPr>
            <w:tcW w:w="0" w:type="auto"/>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'India of our Dreams' is a book written by</w:t>
            </w:r>
          </w:p>
        </w:tc>
      </w:tr>
      <w:tr w:rsidR="00F50518" w:rsidRPr="00F50518" w:rsidTr="00F50518">
        <w:trPr>
          <w:tblCellSpacing w:w="0" w:type="dxa"/>
        </w:trPr>
        <w:tc>
          <w:tcPr>
            <w:tcW w:w="0" w:type="auto"/>
            <w:vMerge/>
            <w:vAlign w:val="center"/>
            <w:hideMark/>
          </w:tcPr>
          <w:p w:rsidR="00F50518" w:rsidRPr="00F50518" w:rsidRDefault="00F50518" w:rsidP="00F50518">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06" type="#_x0000_t75" style="width:18pt;height:15.35pt" o:ole="">
                        <v:imagedata r:id="rId23" o:title=""/>
                      </v:shape>
                      <w:control r:id="rId126" w:name="DefaultOcxName69" w:shapeid="_x0000_i1206"/>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817"/>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 xml:space="preserve">Dr. S. </w:t>
                        </w:r>
                        <w:proofErr w:type="spellStart"/>
                        <w:r w:rsidRPr="00F50518">
                          <w:rPr>
                            <w:rFonts w:ascii="Arial" w:eastAsia="Times New Roman" w:hAnsi="Arial" w:cs="Arial"/>
                            <w:sz w:val="19"/>
                            <w:szCs w:val="19"/>
                          </w:rPr>
                          <w:t>Radhakrishnan</w:t>
                        </w:r>
                        <w:proofErr w:type="spellEnd"/>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05" type="#_x0000_t75" style="width:18pt;height:15.35pt" o:ole="">
                        <v:imagedata r:id="rId23" o:title=""/>
                      </v:shape>
                      <w:control r:id="rId127" w:name="DefaultOcxName70" w:shapeid="_x0000_i1205"/>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680"/>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Dr. C. Subramanian</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04" type="#_x0000_t75" style="width:18pt;height:15.35pt" o:ole="">
                        <v:imagedata r:id="rId23" o:title=""/>
                      </v:shape>
                      <w:control r:id="rId128" w:name="DefaultOcxName71" w:shapeid="_x0000_i1204"/>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99"/>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 xml:space="preserve">M.V. </w:t>
                        </w:r>
                        <w:proofErr w:type="spellStart"/>
                        <w:r w:rsidRPr="00F50518">
                          <w:rPr>
                            <w:rFonts w:ascii="Arial" w:eastAsia="Times New Roman" w:hAnsi="Arial" w:cs="Arial"/>
                            <w:sz w:val="19"/>
                            <w:szCs w:val="19"/>
                          </w:rPr>
                          <w:t>Kamath</w:t>
                        </w:r>
                        <w:proofErr w:type="spellEnd"/>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03" type="#_x0000_t75" style="width:18pt;height:15.35pt" o:ole="">
                        <v:imagedata r:id="rId23" o:title=""/>
                      </v:shape>
                      <w:control r:id="rId129" w:name="DefaultOcxName72" w:shapeid="_x0000_i1203"/>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732"/>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 xml:space="preserve">Dr. </w:t>
                        </w:r>
                        <w:proofErr w:type="spellStart"/>
                        <w:r w:rsidRPr="00F50518">
                          <w:rPr>
                            <w:rFonts w:ascii="Arial" w:eastAsia="Times New Roman" w:hAnsi="Arial" w:cs="Arial"/>
                            <w:sz w:val="19"/>
                            <w:szCs w:val="19"/>
                          </w:rPr>
                          <w:t>Rajendra</w:t>
                        </w:r>
                        <w:proofErr w:type="spellEnd"/>
                        <w:r w:rsidRPr="00F50518">
                          <w:rPr>
                            <w:rFonts w:ascii="Arial" w:eastAsia="Times New Roman" w:hAnsi="Arial" w:cs="Arial"/>
                            <w:sz w:val="19"/>
                            <w:szCs w:val="19"/>
                          </w:rPr>
                          <w:t xml:space="preserve"> Prasad</w:t>
                        </w:r>
                      </w:p>
                    </w:tc>
                  </w:tr>
                </w:tbl>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Your Answer:</w:t>
            </w:r>
            <w:r w:rsidRPr="00F50518">
              <w:rPr>
                <w:rFonts w:ascii="Arial" w:eastAsia="Times New Roman" w:hAnsi="Arial" w:cs="Arial"/>
                <w:sz w:val="19"/>
                <w:szCs w:val="19"/>
              </w:rPr>
              <w:t> Option </w:t>
            </w:r>
            <w:r w:rsidRPr="00F50518">
              <w:rPr>
                <w:rFonts w:ascii="Arial" w:eastAsia="Times New Roman" w:hAnsi="Arial" w:cs="Arial"/>
                <w:b/>
                <w:bCs/>
                <w:sz w:val="19"/>
              </w:rPr>
              <w:t>(Not Answered)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Correct Answer:</w:t>
            </w:r>
            <w:r w:rsidRPr="00F50518">
              <w:rPr>
                <w:rFonts w:ascii="Arial" w:eastAsia="Times New Roman" w:hAnsi="Arial" w:cs="Arial"/>
                <w:sz w:val="19"/>
                <w:szCs w:val="19"/>
              </w:rPr>
              <w:t> Option </w:t>
            </w:r>
            <w:r w:rsidRPr="00F50518">
              <w:rPr>
                <w:rFonts w:ascii="Arial" w:eastAsia="Times New Roman" w:hAnsi="Arial" w:cs="Arial"/>
                <w:b/>
                <w:bCs/>
                <w:sz w:val="19"/>
              </w:rPr>
              <w:t>C</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Learn more problems on : </w:t>
            </w:r>
            <w:hyperlink r:id="rId130" w:tgtFrame="_blank" w:history="1">
              <w:r w:rsidRPr="00F50518">
                <w:rPr>
                  <w:rFonts w:ascii="Arial" w:eastAsia="Times New Roman" w:hAnsi="Arial" w:cs="Arial"/>
                  <w:color w:val="0077CC"/>
                  <w:sz w:val="19"/>
                  <w:u w:val="single"/>
                </w:rPr>
                <w:t>Books and Authors</w:t>
              </w:r>
            </w:hyperlink>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Discuss about this problem : </w:t>
            </w:r>
            <w:hyperlink r:id="rId131" w:tgtFrame="_blank" w:history="1">
              <w:r w:rsidRPr="00F50518">
                <w:rPr>
                  <w:rFonts w:ascii="Arial" w:eastAsia="Times New Roman" w:hAnsi="Arial" w:cs="Arial"/>
                  <w:color w:val="0077CC"/>
                  <w:sz w:val="19"/>
                  <w:u w:val="single"/>
                </w:rPr>
                <w:t>Discuss in Forum</w:t>
              </w:r>
            </w:hyperlink>
          </w:p>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ins w:id="25"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F50518" w:rsidRPr="00F50518" w:rsidTr="00F50518">
        <w:trPr>
          <w:tblCellSpacing w:w="0" w:type="dxa"/>
        </w:trPr>
        <w:tc>
          <w:tcPr>
            <w:tcW w:w="333" w:type="dxa"/>
            <w:vMerge w:val="restart"/>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19.</w:t>
            </w:r>
          </w:p>
        </w:tc>
        <w:tc>
          <w:tcPr>
            <w:tcW w:w="0" w:type="auto"/>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Atoms are composed of</w:t>
            </w:r>
          </w:p>
        </w:tc>
      </w:tr>
      <w:tr w:rsidR="00F50518" w:rsidRPr="00F50518" w:rsidTr="00F50518">
        <w:trPr>
          <w:tblCellSpacing w:w="0" w:type="dxa"/>
        </w:trPr>
        <w:tc>
          <w:tcPr>
            <w:tcW w:w="0" w:type="auto"/>
            <w:vMerge/>
            <w:vAlign w:val="center"/>
            <w:hideMark/>
          </w:tcPr>
          <w:p w:rsidR="00F50518" w:rsidRPr="00F50518" w:rsidRDefault="00F50518" w:rsidP="00F50518">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02" type="#_x0000_t75" style="width:18pt;height:15.35pt" o:ole="">
                        <v:imagedata r:id="rId23" o:title=""/>
                      </v:shape>
                      <w:control r:id="rId132" w:name="DefaultOcxName73" w:shapeid="_x0000_i1202"/>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828"/>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electrons and protons</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01" type="#_x0000_t75" style="width:18pt;height:15.35pt" o:ole="">
                        <v:imagedata r:id="rId23" o:title=""/>
                      </v:shape>
                      <w:control r:id="rId133" w:name="DefaultOcxName74" w:shapeid="_x0000_i1201"/>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73"/>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electrons only</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200" type="#_x0000_t75" style="width:18pt;height:15.35pt" o:ole="">
                        <v:imagedata r:id="rId23" o:title=""/>
                      </v:shape>
                      <w:control r:id="rId134" w:name="DefaultOcxName75" w:shapeid="_x0000_i1200"/>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36"/>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protons only</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199" type="#_x0000_t75" style="width:18pt;height:15.35pt" o:ole="">
                        <v:imagedata r:id="rId23" o:title=""/>
                      </v:shape>
                      <w:control r:id="rId135" w:name="DefaultOcxName76" w:shapeid="_x0000_i1199"/>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690"/>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electrons and nuclei</w:t>
                        </w:r>
                      </w:p>
                    </w:tc>
                  </w:tr>
                </w:tbl>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Your Answer:</w:t>
            </w:r>
            <w:r w:rsidRPr="00F50518">
              <w:rPr>
                <w:rFonts w:ascii="Arial" w:eastAsia="Times New Roman" w:hAnsi="Arial" w:cs="Arial"/>
                <w:sz w:val="19"/>
                <w:szCs w:val="19"/>
              </w:rPr>
              <w:t> Option </w:t>
            </w:r>
            <w:r w:rsidRPr="00F50518">
              <w:rPr>
                <w:rFonts w:ascii="Arial" w:eastAsia="Times New Roman" w:hAnsi="Arial" w:cs="Arial"/>
                <w:b/>
                <w:bCs/>
                <w:sz w:val="19"/>
              </w:rPr>
              <w:t>(Not Answered)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Correct Answer:</w:t>
            </w:r>
            <w:r w:rsidRPr="00F50518">
              <w:rPr>
                <w:rFonts w:ascii="Arial" w:eastAsia="Times New Roman" w:hAnsi="Arial" w:cs="Arial"/>
                <w:sz w:val="19"/>
                <w:szCs w:val="19"/>
              </w:rPr>
              <w:t> Option </w:t>
            </w:r>
            <w:r w:rsidRPr="00F50518">
              <w:rPr>
                <w:rFonts w:ascii="Arial" w:eastAsia="Times New Roman" w:hAnsi="Arial" w:cs="Arial"/>
                <w:b/>
                <w:bCs/>
                <w:sz w:val="19"/>
              </w:rPr>
              <w:t>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Learn more problems on : </w:t>
            </w:r>
            <w:hyperlink r:id="rId136" w:tgtFrame="_blank" w:history="1">
              <w:r w:rsidRPr="00F50518">
                <w:rPr>
                  <w:rFonts w:ascii="Arial" w:eastAsia="Times New Roman" w:hAnsi="Arial" w:cs="Arial"/>
                  <w:color w:val="0077CC"/>
                  <w:sz w:val="19"/>
                  <w:u w:val="single"/>
                </w:rPr>
                <w:t>General Science</w:t>
              </w:r>
            </w:hyperlink>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Discuss about this problem : </w:t>
            </w:r>
            <w:hyperlink r:id="rId137" w:tgtFrame="_blank" w:history="1">
              <w:r w:rsidRPr="00F50518">
                <w:rPr>
                  <w:rFonts w:ascii="Arial" w:eastAsia="Times New Roman" w:hAnsi="Arial" w:cs="Arial"/>
                  <w:color w:val="0077CC"/>
                  <w:sz w:val="19"/>
                  <w:u w:val="single"/>
                </w:rPr>
                <w:t>Discuss in Forum</w:t>
              </w:r>
            </w:hyperlink>
          </w:p>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ins w:id="26"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F50518" w:rsidRPr="00F50518" w:rsidTr="00F50518">
        <w:trPr>
          <w:tblCellSpacing w:w="0" w:type="dxa"/>
        </w:trPr>
        <w:tc>
          <w:tcPr>
            <w:tcW w:w="333" w:type="dxa"/>
            <w:vMerge w:val="restart"/>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20.</w:t>
            </w:r>
          </w:p>
        </w:tc>
        <w:tc>
          <w:tcPr>
            <w:tcW w:w="0" w:type="auto"/>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Which is/are the important raw material(s) required in cement industry?</w:t>
            </w:r>
          </w:p>
        </w:tc>
      </w:tr>
      <w:tr w:rsidR="00F50518" w:rsidRPr="00F50518" w:rsidTr="00F50518">
        <w:trPr>
          <w:tblCellSpacing w:w="0" w:type="dxa"/>
        </w:trPr>
        <w:tc>
          <w:tcPr>
            <w:tcW w:w="0" w:type="auto"/>
            <w:vMerge/>
            <w:vAlign w:val="center"/>
            <w:hideMark/>
          </w:tcPr>
          <w:p w:rsidR="00F50518" w:rsidRPr="00F50518" w:rsidRDefault="00F50518" w:rsidP="00F50518">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198" type="#_x0000_t75" style="width:18pt;height:15.35pt" o:ole="">
                        <v:imagedata r:id="rId23" o:title=""/>
                      </v:shape>
                      <w:control r:id="rId138" w:name="DefaultOcxName77" w:shapeid="_x0000_i1198"/>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511"/>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Gypsum and Clay</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197" type="#_x0000_t75" style="width:18pt;height:15.35pt" o:ole="">
                        <v:imagedata r:id="rId23" o:title=""/>
                      </v:shape>
                      <w:control r:id="rId139" w:name="DefaultOcxName78" w:shapeid="_x0000_i1197"/>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81"/>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Clay</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196" type="#_x0000_t75" style="width:18pt;height:15.35pt" o:ole="">
                        <v:imagedata r:id="rId23" o:title=""/>
                      </v:shape>
                      <w:control r:id="rId140" w:name="DefaultOcxName79" w:shapeid="_x0000_i1196"/>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680"/>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Limestone and Clay</w:t>
                        </w:r>
                      </w:p>
                    </w:tc>
                  </w:tr>
                </w:tbl>
                <w:p w:rsidR="00F50518" w:rsidRPr="00F50518" w:rsidRDefault="00F50518" w:rsidP="00F50518">
                  <w:pPr>
                    <w:spacing w:after="0" w:line="240" w:lineRule="auto"/>
                    <w:rPr>
                      <w:rFonts w:ascii="Arial" w:eastAsia="Times New Roman" w:hAnsi="Arial" w:cs="Arial"/>
                      <w:sz w:val="19"/>
                      <w:szCs w:val="19"/>
                    </w:rPr>
                  </w:pPr>
                </w:p>
              </w:tc>
            </w:tr>
            <w:tr w:rsidR="00F50518" w:rsidRPr="00F50518">
              <w:trPr>
                <w:tblCellSpacing w:w="0" w:type="dxa"/>
              </w:trPr>
              <w:tc>
                <w:tcPr>
                  <w:tcW w:w="50" w:type="pct"/>
                  <w:noWrap/>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object w:dxaOrig="1440" w:dyaOrig="1440">
                      <v:shape id="_x0000_i1195" type="#_x0000_t75" style="width:18pt;height:15.35pt" o:ole="">
                        <v:imagedata r:id="rId23" o:title=""/>
                      </v:shape>
                      <w:control r:id="rId141" w:name="DefaultOcxName80" w:shapeid="_x0000_i1195"/>
                    </w:object>
                  </w:r>
                </w:p>
              </w:tc>
              <w:tc>
                <w:tcPr>
                  <w:tcW w:w="50" w:type="pct"/>
                  <w:tcMar>
                    <w:top w:w="93" w:type="dxa"/>
                    <w:left w:w="93" w:type="dxa"/>
                    <w:bottom w:w="93" w:type="dxa"/>
                    <w:right w:w="93" w:type="dxa"/>
                  </w:tcMar>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77"/>
                  </w:tblGrid>
                  <w:tr w:rsidR="00F50518" w:rsidRPr="00F50518">
                    <w:trPr>
                      <w:tblCellSpacing w:w="0" w:type="dxa"/>
                    </w:trPr>
                    <w:tc>
                      <w:tcPr>
                        <w:tcW w:w="0" w:type="auto"/>
                        <w:vAlign w:val="center"/>
                        <w:hideMark/>
                      </w:tcPr>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sz w:val="19"/>
                            <w:szCs w:val="19"/>
                          </w:rPr>
                          <w:t>Limestone</w:t>
                        </w:r>
                      </w:p>
                    </w:tc>
                  </w:tr>
                </w:tbl>
                <w:p w:rsidR="00F50518" w:rsidRPr="00F50518" w:rsidRDefault="00F50518" w:rsidP="00F50518">
                  <w:pPr>
                    <w:spacing w:after="0" w:line="240" w:lineRule="auto"/>
                    <w:rPr>
                      <w:rFonts w:ascii="Arial" w:eastAsia="Times New Roman" w:hAnsi="Arial" w:cs="Arial"/>
                      <w:sz w:val="19"/>
                      <w:szCs w:val="19"/>
                    </w:rPr>
                  </w:pPr>
                </w:p>
              </w:tc>
            </w:tr>
          </w:tbl>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Your Answer:</w:t>
            </w:r>
            <w:r w:rsidRPr="00F50518">
              <w:rPr>
                <w:rFonts w:ascii="Arial" w:eastAsia="Times New Roman" w:hAnsi="Arial" w:cs="Arial"/>
                <w:sz w:val="19"/>
                <w:szCs w:val="19"/>
              </w:rPr>
              <w:t> Option </w:t>
            </w:r>
            <w:r w:rsidRPr="00F50518">
              <w:rPr>
                <w:rFonts w:ascii="Arial" w:eastAsia="Times New Roman" w:hAnsi="Arial" w:cs="Arial"/>
                <w:b/>
                <w:bCs/>
                <w:sz w:val="19"/>
              </w:rPr>
              <w:t>(Not Answered)</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Correct Answer:</w:t>
            </w:r>
            <w:r w:rsidRPr="00F50518">
              <w:rPr>
                <w:rFonts w:ascii="Arial" w:eastAsia="Times New Roman" w:hAnsi="Arial" w:cs="Arial"/>
                <w:sz w:val="19"/>
                <w:szCs w:val="19"/>
              </w:rPr>
              <w:t> Option </w:t>
            </w:r>
            <w:r w:rsidRPr="00F50518">
              <w:rPr>
                <w:rFonts w:ascii="Arial" w:eastAsia="Times New Roman" w:hAnsi="Arial" w:cs="Arial"/>
                <w:b/>
                <w:bCs/>
                <w:sz w:val="19"/>
              </w:rPr>
              <w:t>C</w:t>
            </w:r>
          </w:p>
          <w:p w:rsidR="00F50518" w:rsidRPr="00F50518" w:rsidRDefault="00F50518" w:rsidP="00F50518">
            <w:pPr>
              <w:spacing w:after="0" w:line="240" w:lineRule="auto"/>
              <w:rPr>
                <w:rFonts w:ascii="Arial" w:eastAsia="Times New Roman" w:hAnsi="Arial" w:cs="Arial"/>
                <w:sz w:val="19"/>
                <w:szCs w:val="19"/>
              </w:rPr>
            </w:pPr>
            <w:r w:rsidRPr="00F50518">
              <w:rPr>
                <w:rFonts w:ascii="Arial" w:eastAsia="Times New Roman" w:hAnsi="Arial" w:cs="Arial"/>
                <w:color w:val="5EAC1A"/>
                <w:sz w:val="19"/>
              </w:rPr>
              <w:t>Learn more problems on : </w:t>
            </w:r>
            <w:hyperlink r:id="rId142" w:tgtFrame="_blank" w:history="1">
              <w:r w:rsidRPr="00F50518">
                <w:rPr>
                  <w:rFonts w:ascii="Arial" w:eastAsia="Times New Roman" w:hAnsi="Arial" w:cs="Arial"/>
                  <w:color w:val="0077CC"/>
                  <w:sz w:val="19"/>
                  <w:u w:val="single"/>
                </w:rPr>
                <w:t>General Science</w:t>
              </w:r>
            </w:hyperlink>
          </w:p>
        </w:tc>
      </w:tr>
    </w:tbl>
    <w:p w:rsidR="002E55B3" w:rsidRPr="002E55B3" w:rsidRDefault="002E55B3" w:rsidP="002E55B3">
      <w:pPr>
        <w:spacing w:after="0" w:line="240" w:lineRule="auto"/>
        <w:rPr>
          <w:rFonts w:ascii="Arial" w:eastAsia="Times New Roman" w:hAnsi="Arial" w:cs="Arial"/>
          <w:color w:val="000000"/>
          <w:sz w:val="19"/>
          <w:szCs w:val="19"/>
        </w:rPr>
      </w:pPr>
      <w:r>
        <w:rPr>
          <w:rFonts w:ascii="Arial" w:eastAsia="Times New Roman" w:hAnsi="Arial" w:cs="Arial"/>
          <w:noProof/>
          <w:color w:val="0077CC"/>
          <w:sz w:val="19"/>
          <w:szCs w:val="19"/>
        </w:rPr>
        <w:drawing>
          <wp:inline distT="0" distB="0" distL="0" distR="0">
            <wp:extent cx="1989455" cy="592455"/>
            <wp:effectExtent l="19050" t="0" r="0" b="0"/>
            <wp:docPr id="252" name="Picture 252" descr="IndiaBIX.Co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IndiaBIX.Com">
                      <a:hlinkClick r:id="rId20"/>
                    </pic:cNvPr>
                    <pic:cNvPicPr>
                      <a:picLocks noChangeAspect="1" noChangeArrowheads="1"/>
                    </pic:cNvPicPr>
                  </pic:nvPicPr>
                  <pic:blipFill>
                    <a:blip r:embed="rId5"/>
                    <a:srcRect/>
                    <a:stretch>
                      <a:fillRect/>
                    </a:stretch>
                  </pic:blipFill>
                  <pic:spPr bwMode="auto">
                    <a:xfrm>
                      <a:off x="0" y="0"/>
                      <a:ext cx="1989455" cy="592455"/>
                    </a:xfrm>
                    <a:prstGeom prst="rect">
                      <a:avLst/>
                    </a:prstGeom>
                    <a:noFill/>
                    <a:ln w="9525">
                      <a:noFill/>
                      <a:miter lim="800000"/>
                      <a:headEnd/>
                      <a:tailEnd/>
                    </a:ln>
                  </pic:spPr>
                </pic:pic>
              </a:graphicData>
            </a:graphic>
          </wp:inline>
        </w:drawing>
      </w:r>
    </w:p>
    <w:p w:rsidR="002E55B3" w:rsidRPr="002E55B3" w:rsidRDefault="002E55B3" w:rsidP="002E55B3">
      <w:pPr>
        <w:pBdr>
          <w:bottom w:val="single" w:sz="6" w:space="1" w:color="auto"/>
        </w:pBdr>
        <w:spacing w:after="0" w:line="240" w:lineRule="auto"/>
        <w:jc w:val="center"/>
        <w:rPr>
          <w:rFonts w:ascii="Arial" w:eastAsia="Times New Roman" w:hAnsi="Arial" w:cs="Arial"/>
          <w:vanish/>
          <w:sz w:val="16"/>
          <w:szCs w:val="16"/>
        </w:rPr>
      </w:pPr>
      <w:r w:rsidRPr="002E55B3">
        <w:rPr>
          <w:rFonts w:ascii="Arial" w:eastAsia="Times New Roman" w:hAnsi="Arial" w:cs="Arial"/>
          <w:vanish/>
          <w:sz w:val="16"/>
          <w:szCs w:val="16"/>
        </w:rPr>
        <w:t>Top of Form</w:t>
      </w:r>
    </w:p>
    <w:p w:rsidR="002E55B3" w:rsidRPr="002E55B3" w:rsidRDefault="002E55B3" w:rsidP="002E55B3">
      <w:pPr>
        <w:spacing w:after="0" w:line="240" w:lineRule="auto"/>
        <w:jc w:val="right"/>
        <w:rPr>
          <w:rFonts w:ascii="Arial" w:eastAsia="Times New Roman" w:hAnsi="Arial" w:cs="Arial"/>
          <w:color w:val="000000"/>
          <w:sz w:val="19"/>
          <w:szCs w:val="19"/>
        </w:rPr>
      </w:pPr>
      <w:r w:rsidRPr="002E55B3">
        <w:rPr>
          <w:rFonts w:ascii="Arial" w:eastAsia="Times New Roman" w:hAnsi="Arial" w:cs="Arial"/>
          <w:color w:val="000000"/>
          <w:sz w:val="19"/>
          <w:szCs w:val="19"/>
        </w:rPr>
        <w:t> </w:t>
      </w:r>
    </w:p>
    <w:p w:rsidR="002E55B3" w:rsidRPr="002E55B3" w:rsidRDefault="002E55B3" w:rsidP="002E55B3">
      <w:pPr>
        <w:spacing w:after="0" w:line="240" w:lineRule="auto"/>
        <w:jc w:val="right"/>
        <w:rPr>
          <w:rFonts w:ascii="Arial" w:eastAsia="Times New Roman" w:hAnsi="Arial" w:cs="Arial"/>
          <w:color w:val="000000"/>
          <w:sz w:val="19"/>
          <w:szCs w:val="19"/>
        </w:rPr>
      </w:pPr>
      <w:r w:rsidRPr="002E55B3">
        <w:rPr>
          <w:rFonts w:ascii="Arial" w:eastAsia="Times New Roman" w:hAnsi="Arial" w:cs="Arial"/>
          <w:color w:val="000000"/>
          <w:sz w:val="19"/>
          <w:szCs w:val="19"/>
        </w:rPr>
        <w:object w:dxaOrig="1440" w:dyaOrig="1440">
          <v:shape id="_x0000_i1787" type="#_x0000_t75" style="width:62.65pt;height:18pt" o:ole="">
            <v:imagedata r:id="rId6" o:title=""/>
          </v:shape>
          <w:control r:id="rId143" w:name="DefaultOcxName82" w:shapeid="_x0000_i1787"/>
        </w:object>
      </w:r>
    </w:p>
    <w:p w:rsidR="002E55B3" w:rsidRPr="002E55B3" w:rsidRDefault="002E55B3" w:rsidP="002E55B3">
      <w:pPr>
        <w:pBdr>
          <w:top w:val="single" w:sz="6" w:space="1" w:color="auto"/>
        </w:pBdr>
        <w:spacing w:after="0" w:line="240" w:lineRule="auto"/>
        <w:jc w:val="center"/>
        <w:rPr>
          <w:rFonts w:ascii="Arial" w:eastAsia="Times New Roman" w:hAnsi="Arial" w:cs="Arial"/>
          <w:vanish/>
          <w:sz w:val="16"/>
          <w:szCs w:val="16"/>
        </w:rPr>
      </w:pPr>
      <w:r w:rsidRPr="002E55B3">
        <w:rPr>
          <w:rFonts w:ascii="Arial" w:eastAsia="Times New Roman" w:hAnsi="Arial" w:cs="Arial"/>
          <w:vanish/>
          <w:sz w:val="16"/>
          <w:szCs w:val="16"/>
        </w:rPr>
        <w:t>Bottom of Form</w:t>
      </w:r>
    </w:p>
    <w:p w:rsidR="002E55B3" w:rsidRPr="002E55B3" w:rsidRDefault="002E55B3" w:rsidP="002E55B3">
      <w:pPr>
        <w:spacing w:after="0" w:line="240" w:lineRule="auto"/>
        <w:rPr>
          <w:rFonts w:ascii="Arial" w:eastAsia="Times New Roman" w:hAnsi="Arial" w:cs="Arial"/>
          <w:color w:val="000000"/>
          <w:sz w:val="19"/>
          <w:szCs w:val="19"/>
        </w:rPr>
      </w:pPr>
      <w:r>
        <w:rPr>
          <w:rFonts w:ascii="Arial" w:eastAsia="Times New Roman" w:hAnsi="Arial" w:cs="Arial"/>
          <w:b/>
          <w:bCs/>
          <w:noProof/>
          <w:color w:val="FFFFFF"/>
          <w:sz w:val="17"/>
          <w:szCs w:val="17"/>
        </w:rPr>
        <w:drawing>
          <wp:inline distT="0" distB="0" distL="0" distR="0">
            <wp:extent cx="321945" cy="262255"/>
            <wp:effectExtent l="0" t="0" r="0" b="0"/>
            <wp:docPr id="253" name="Picture 253" descr="Menu">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Menu">
                      <a:hlinkClick r:id="rId144"/>
                    </pic:cNvPr>
                    <pic:cNvPicPr>
                      <a:picLocks noChangeAspect="1" noChangeArrowheads="1"/>
                    </pic:cNvPicPr>
                  </pic:nvPicPr>
                  <pic:blipFill>
                    <a:blip r:embed="rId9"/>
                    <a:srcRect/>
                    <a:stretch>
                      <a:fillRect/>
                    </a:stretch>
                  </pic:blipFill>
                  <pic:spPr bwMode="auto">
                    <a:xfrm>
                      <a:off x="0" y="0"/>
                      <a:ext cx="321945" cy="262255"/>
                    </a:xfrm>
                    <a:prstGeom prst="rect">
                      <a:avLst/>
                    </a:prstGeom>
                    <a:noFill/>
                    <a:ln w="9525">
                      <a:noFill/>
                      <a:miter lim="800000"/>
                      <a:headEnd/>
                      <a:tailEnd/>
                    </a:ln>
                  </pic:spPr>
                </pic:pic>
              </a:graphicData>
            </a:graphic>
          </wp:inline>
        </w:drawing>
      </w:r>
      <w:hyperlink r:id="rId145" w:history="1">
        <w:proofErr w:type="spellStart"/>
        <w:r w:rsidRPr="002E55B3">
          <w:rPr>
            <w:rFonts w:ascii="Arial" w:eastAsia="Times New Roman" w:hAnsi="Arial" w:cs="Arial"/>
            <w:b/>
            <w:bCs/>
            <w:color w:val="FFFFFF"/>
            <w:sz w:val="17"/>
            <w:u w:val="single"/>
          </w:rPr>
          <w:t>Home</w:t>
        </w:r>
      </w:hyperlink>
      <w:hyperlink r:id="rId146" w:history="1">
        <w:r w:rsidRPr="002E55B3">
          <w:rPr>
            <w:rFonts w:ascii="Arial" w:eastAsia="Times New Roman" w:hAnsi="Arial" w:cs="Arial"/>
            <w:b/>
            <w:bCs/>
            <w:color w:val="FFFFFF"/>
            <w:sz w:val="17"/>
            <w:u w:val="single"/>
          </w:rPr>
          <w:t>Aptitude</w:t>
        </w:r>
      </w:hyperlink>
      <w:hyperlink r:id="rId147" w:tooltip="Logical Reasoning" w:history="1">
        <w:r w:rsidRPr="002E55B3">
          <w:rPr>
            <w:rFonts w:ascii="Arial" w:eastAsia="Times New Roman" w:hAnsi="Arial" w:cs="Arial"/>
            <w:b/>
            <w:bCs/>
            <w:color w:val="FFFFFF"/>
            <w:sz w:val="17"/>
            <w:u w:val="single"/>
          </w:rPr>
          <w:t>Logical</w:t>
        </w:r>
      </w:hyperlink>
      <w:hyperlink r:id="rId148" w:tooltip="Verbal Ability" w:history="1">
        <w:r w:rsidRPr="002E55B3">
          <w:rPr>
            <w:rFonts w:ascii="Arial" w:eastAsia="Times New Roman" w:hAnsi="Arial" w:cs="Arial"/>
            <w:b/>
            <w:bCs/>
            <w:color w:val="FFFFFF"/>
            <w:sz w:val="17"/>
            <w:u w:val="single"/>
          </w:rPr>
          <w:t>Verbal</w:t>
        </w:r>
      </w:hyperlink>
      <w:hyperlink r:id="rId149" w:history="1">
        <w:r w:rsidRPr="002E55B3">
          <w:rPr>
            <w:rFonts w:ascii="Arial" w:eastAsia="Times New Roman" w:hAnsi="Arial" w:cs="Arial"/>
            <w:b/>
            <w:bCs/>
            <w:color w:val="FFFFFF"/>
            <w:sz w:val="17"/>
            <w:u w:val="single"/>
          </w:rPr>
          <w:t>Current</w:t>
        </w:r>
        <w:proofErr w:type="spellEnd"/>
        <w:r w:rsidRPr="002E55B3">
          <w:rPr>
            <w:rFonts w:ascii="Arial" w:eastAsia="Times New Roman" w:hAnsi="Arial" w:cs="Arial"/>
            <w:b/>
            <w:bCs/>
            <w:color w:val="FFFFFF"/>
            <w:sz w:val="17"/>
            <w:u w:val="single"/>
          </w:rPr>
          <w:t xml:space="preserve"> </w:t>
        </w:r>
        <w:proofErr w:type="spellStart"/>
        <w:r w:rsidRPr="002E55B3">
          <w:rPr>
            <w:rFonts w:ascii="Arial" w:eastAsia="Times New Roman" w:hAnsi="Arial" w:cs="Arial"/>
            <w:b/>
            <w:bCs/>
            <w:color w:val="FFFFFF"/>
            <w:sz w:val="17"/>
            <w:u w:val="single"/>
          </w:rPr>
          <w:t>Affairs</w:t>
        </w:r>
      </w:hyperlink>
      <w:hyperlink r:id="rId150" w:tooltip="General Knowldege Questions and Answers" w:history="1">
        <w:r w:rsidRPr="002E55B3">
          <w:rPr>
            <w:rFonts w:ascii="Arial" w:eastAsia="Times New Roman" w:hAnsi="Arial" w:cs="Arial"/>
            <w:b/>
            <w:bCs/>
            <w:color w:val="FFFFFF"/>
            <w:sz w:val="17"/>
            <w:u w:val="single"/>
          </w:rPr>
          <w:t>GK</w:t>
        </w:r>
      </w:hyperlink>
      <w:hyperlink r:id="rId151" w:history="1">
        <w:r w:rsidRPr="002E55B3">
          <w:rPr>
            <w:rFonts w:ascii="Arial" w:eastAsia="Times New Roman" w:hAnsi="Arial" w:cs="Arial"/>
            <w:b/>
            <w:bCs/>
            <w:color w:val="FFFFFF"/>
            <w:sz w:val="17"/>
            <w:u w:val="single"/>
          </w:rPr>
          <w:t>Engineering</w:t>
        </w:r>
      </w:hyperlink>
      <w:hyperlink r:id="rId152" w:history="1">
        <w:r w:rsidRPr="002E55B3">
          <w:rPr>
            <w:rFonts w:ascii="Arial" w:eastAsia="Times New Roman" w:hAnsi="Arial" w:cs="Arial"/>
            <w:b/>
            <w:bCs/>
            <w:color w:val="FFFFFF"/>
            <w:sz w:val="17"/>
            <w:u w:val="single"/>
          </w:rPr>
          <w:t>Interview</w:t>
        </w:r>
      </w:hyperlink>
      <w:hyperlink r:id="rId153" w:tooltip="Online Tests" w:history="1">
        <w:r w:rsidRPr="002E55B3">
          <w:rPr>
            <w:rFonts w:ascii="Arial" w:eastAsia="Times New Roman" w:hAnsi="Arial" w:cs="Arial"/>
            <w:b/>
            <w:bCs/>
            <w:color w:val="FFFFFF"/>
            <w:sz w:val="17"/>
          </w:rPr>
          <w:t>Online</w:t>
        </w:r>
        <w:proofErr w:type="spellEnd"/>
        <w:r w:rsidRPr="002E55B3">
          <w:rPr>
            <w:rFonts w:ascii="Arial" w:eastAsia="Times New Roman" w:hAnsi="Arial" w:cs="Arial"/>
            <w:b/>
            <w:bCs/>
            <w:color w:val="FFFFFF"/>
            <w:sz w:val="17"/>
          </w:rPr>
          <w:t> </w:t>
        </w:r>
        <w:proofErr w:type="spellStart"/>
        <w:r w:rsidRPr="002E55B3">
          <w:rPr>
            <w:rFonts w:ascii="Arial" w:eastAsia="Times New Roman" w:hAnsi="Arial" w:cs="Arial"/>
            <w:b/>
            <w:bCs/>
            <w:color w:val="FFFFFF"/>
            <w:sz w:val="17"/>
            <w:u w:val="single"/>
          </w:rPr>
          <w:t>Tests</w:t>
        </w:r>
      </w:hyperlink>
      <w:hyperlink r:id="rId154" w:history="1">
        <w:r w:rsidRPr="002E55B3">
          <w:rPr>
            <w:rFonts w:ascii="Arial" w:eastAsia="Times New Roman" w:hAnsi="Arial" w:cs="Arial"/>
            <w:b/>
            <w:bCs/>
            <w:color w:val="FFFFFF"/>
            <w:sz w:val="17"/>
            <w:u w:val="single"/>
          </w:rPr>
          <w:t>Puzzles</w:t>
        </w:r>
        <w:proofErr w:type="spellEnd"/>
      </w:hyperlink>
    </w:p>
    <w:p w:rsidR="002E55B3" w:rsidRPr="002E55B3" w:rsidRDefault="002E55B3" w:rsidP="002E55B3">
      <w:pPr>
        <w:spacing w:after="0" w:line="240" w:lineRule="auto"/>
        <w:outlineLvl w:val="0"/>
        <w:rPr>
          <w:rFonts w:ascii="Arial" w:eastAsia="Times New Roman" w:hAnsi="Arial" w:cs="Arial"/>
          <w:b/>
          <w:bCs/>
          <w:color w:val="666666"/>
          <w:kern w:val="36"/>
          <w:sz w:val="23"/>
          <w:szCs w:val="23"/>
        </w:rPr>
      </w:pPr>
      <w:r w:rsidRPr="002E55B3">
        <w:rPr>
          <w:rFonts w:ascii="Arial" w:eastAsia="Times New Roman" w:hAnsi="Arial" w:cs="Arial"/>
          <w:b/>
          <w:bCs/>
          <w:color w:val="666666"/>
          <w:kern w:val="36"/>
          <w:sz w:val="23"/>
          <w:szCs w:val="23"/>
        </w:rPr>
        <w:t xml:space="preserve">Online General Knowledge </w:t>
      </w:r>
      <w:proofErr w:type="gramStart"/>
      <w:r w:rsidRPr="002E55B3">
        <w:rPr>
          <w:rFonts w:ascii="Arial" w:eastAsia="Times New Roman" w:hAnsi="Arial" w:cs="Arial"/>
          <w:b/>
          <w:bCs/>
          <w:color w:val="666666"/>
          <w:kern w:val="36"/>
          <w:sz w:val="23"/>
          <w:szCs w:val="23"/>
        </w:rPr>
        <w:t>Test :</w:t>
      </w:r>
      <w:proofErr w:type="gramEnd"/>
      <w:r w:rsidRPr="002E55B3">
        <w:rPr>
          <w:rFonts w:ascii="Arial" w:eastAsia="Times New Roman" w:hAnsi="Arial" w:cs="Arial"/>
          <w:b/>
          <w:bCs/>
          <w:color w:val="666666"/>
          <w:kern w:val="36"/>
          <w:sz w:val="23"/>
          <w:szCs w:val="23"/>
        </w:rPr>
        <w:t>: </w:t>
      </w:r>
      <w:r w:rsidRPr="002E55B3">
        <w:rPr>
          <w:rFonts w:ascii="Arial" w:eastAsia="Times New Roman" w:hAnsi="Arial" w:cs="Arial"/>
          <w:b/>
          <w:bCs/>
          <w:color w:val="5EAC1A"/>
          <w:kern w:val="36"/>
          <w:sz w:val="23"/>
        </w:rPr>
        <w:t>General Knowledge Test 10</w:t>
      </w:r>
    </w:p>
    <w:p w:rsidR="002E55B3" w:rsidRPr="002E55B3" w:rsidRDefault="002E55B3" w:rsidP="002E55B3">
      <w:pPr>
        <w:shd w:val="clear" w:color="auto" w:fill="F9F9F9"/>
        <w:spacing w:after="0" w:line="240" w:lineRule="auto"/>
        <w:rPr>
          <w:rFonts w:ascii="Arial" w:eastAsia="Times New Roman" w:hAnsi="Arial" w:cs="Arial"/>
          <w:color w:val="5EAC1A"/>
          <w:sz w:val="19"/>
          <w:szCs w:val="19"/>
        </w:rPr>
      </w:pPr>
      <w:hyperlink r:id="rId155" w:history="1">
        <w:r w:rsidRPr="002E55B3">
          <w:rPr>
            <w:rFonts w:ascii="Arial" w:eastAsia="Times New Roman" w:hAnsi="Arial" w:cs="Arial"/>
            <w:color w:val="0077CC"/>
            <w:sz w:val="19"/>
            <w:u w:val="single"/>
          </w:rPr>
          <w:t>Home</w:t>
        </w:r>
      </w:hyperlink>
      <w:r w:rsidRPr="002E55B3">
        <w:rPr>
          <w:rFonts w:ascii="Arial" w:eastAsia="Times New Roman" w:hAnsi="Arial" w:cs="Arial"/>
          <w:color w:val="5EAC1A"/>
          <w:sz w:val="19"/>
          <w:szCs w:val="19"/>
        </w:rPr>
        <w:t> » </w:t>
      </w:r>
      <w:hyperlink r:id="rId156" w:history="1">
        <w:r w:rsidRPr="002E55B3">
          <w:rPr>
            <w:rFonts w:ascii="Arial" w:eastAsia="Times New Roman" w:hAnsi="Arial" w:cs="Arial"/>
            <w:color w:val="0077CC"/>
            <w:sz w:val="19"/>
            <w:u w:val="single"/>
          </w:rPr>
          <w:t>Online Test</w:t>
        </w:r>
      </w:hyperlink>
      <w:r w:rsidRPr="002E55B3">
        <w:rPr>
          <w:rFonts w:ascii="Arial" w:eastAsia="Times New Roman" w:hAnsi="Arial" w:cs="Arial"/>
          <w:color w:val="5EAC1A"/>
          <w:sz w:val="19"/>
          <w:szCs w:val="19"/>
        </w:rPr>
        <w:t> » </w:t>
      </w:r>
      <w:hyperlink r:id="rId157" w:history="1">
        <w:r w:rsidRPr="002E55B3">
          <w:rPr>
            <w:rFonts w:ascii="Arial" w:eastAsia="Times New Roman" w:hAnsi="Arial" w:cs="Arial"/>
            <w:color w:val="0077CC"/>
            <w:sz w:val="19"/>
            <w:u w:val="single"/>
          </w:rPr>
          <w:t>Online General Knowledge Test</w:t>
        </w:r>
      </w:hyperlink>
      <w:r w:rsidRPr="002E55B3">
        <w:rPr>
          <w:rFonts w:ascii="Arial" w:eastAsia="Times New Roman" w:hAnsi="Arial" w:cs="Arial"/>
          <w:color w:val="5EAC1A"/>
          <w:sz w:val="19"/>
          <w:szCs w:val="19"/>
        </w:rPr>
        <w:t> » General Knowledge Test 10</w:t>
      </w:r>
    </w:p>
    <w:p w:rsidR="001702C9" w:rsidRDefault="001702C9"/>
    <w:sectPr w:rsidR="001702C9" w:rsidSect="00170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50518"/>
    <w:rsid w:val="001702C9"/>
    <w:rsid w:val="002E55B3"/>
    <w:rsid w:val="00564792"/>
    <w:rsid w:val="00F50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C9"/>
  </w:style>
  <w:style w:type="paragraph" w:styleId="Heading1">
    <w:name w:val="heading 1"/>
    <w:basedOn w:val="Normal"/>
    <w:link w:val="Heading1Char"/>
    <w:uiPriority w:val="9"/>
    <w:qFormat/>
    <w:rsid w:val="00F50518"/>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F5051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518"/>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F50518"/>
    <w:rPr>
      <w:rFonts w:eastAsia="Times New Roman" w:cs="Times New Roman"/>
      <w:b/>
      <w:bCs/>
      <w:sz w:val="27"/>
      <w:szCs w:val="27"/>
    </w:rPr>
  </w:style>
  <w:style w:type="character" w:styleId="Hyperlink">
    <w:name w:val="Hyperlink"/>
    <w:basedOn w:val="DefaultParagraphFont"/>
    <w:uiPriority w:val="99"/>
    <w:semiHidden/>
    <w:unhideWhenUsed/>
    <w:rsid w:val="00F50518"/>
    <w:rPr>
      <w:color w:val="0000FF"/>
      <w:u w:val="single"/>
    </w:rPr>
  </w:style>
  <w:style w:type="character" w:styleId="FollowedHyperlink">
    <w:name w:val="FollowedHyperlink"/>
    <w:basedOn w:val="DefaultParagraphFont"/>
    <w:uiPriority w:val="99"/>
    <w:semiHidden/>
    <w:unhideWhenUsed/>
    <w:rsid w:val="00F50518"/>
    <w:rPr>
      <w:color w:val="800080"/>
      <w:u w:val="single"/>
    </w:rPr>
  </w:style>
  <w:style w:type="paragraph" w:styleId="z-TopofForm">
    <w:name w:val="HTML Top of Form"/>
    <w:basedOn w:val="Normal"/>
    <w:next w:val="Normal"/>
    <w:link w:val="z-TopofFormChar"/>
    <w:hidden/>
    <w:uiPriority w:val="99"/>
    <w:semiHidden/>
    <w:unhideWhenUsed/>
    <w:rsid w:val="00F5051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5051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5051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50518"/>
    <w:rPr>
      <w:rFonts w:ascii="Arial" w:eastAsia="Times New Roman" w:hAnsi="Arial" w:cs="Arial"/>
      <w:vanish/>
      <w:sz w:val="16"/>
      <w:szCs w:val="16"/>
    </w:rPr>
  </w:style>
  <w:style w:type="character" w:customStyle="1" w:styleId="hide-1">
    <w:name w:val="hide-1"/>
    <w:basedOn w:val="DefaultParagraphFont"/>
    <w:rsid w:val="00F50518"/>
  </w:style>
  <w:style w:type="character" w:customStyle="1" w:styleId="ib-green">
    <w:name w:val="ib-green"/>
    <w:basedOn w:val="DefaultParagraphFont"/>
    <w:rsid w:val="00F50518"/>
  </w:style>
  <w:style w:type="paragraph" w:styleId="NormalWeb">
    <w:name w:val="Normal (Web)"/>
    <w:basedOn w:val="Normal"/>
    <w:uiPriority w:val="99"/>
    <w:unhideWhenUsed/>
    <w:rsid w:val="00F50518"/>
    <w:pPr>
      <w:spacing w:before="100" w:beforeAutospacing="1" w:after="100" w:afterAutospacing="1" w:line="240" w:lineRule="auto"/>
    </w:pPr>
    <w:rPr>
      <w:rFonts w:eastAsia="Times New Roman" w:cs="Times New Roman"/>
      <w:sz w:val="24"/>
      <w:szCs w:val="24"/>
    </w:rPr>
  </w:style>
  <w:style w:type="character" w:customStyle="1" w:styleId="jq-user-answer">
    <w:name w:val="jq-user-answer"/>
    <w:basedOn w:val="DefaultParagraphFont"/>
    <w:rsid w:val="00F50518"/>
  </w:style>
  <w:style w:type="character" w:customStyle="1" w:styleId="ib-dgray">
    <w:name w:val="ib-dgray"/>
    <w:basedOn w:val="DefaultParagraphFont"/>
    <w:rsid w:val="00F50518"/>
  </w:style>
  <w:style w:type="paragraph" w:styleId="BalloonText">
    <w:name w:val="Balloon Text"/>
    <w:basedOn w:val="Normal"/>
    <w:link w:val="BalloonTextChar"/>
    <w:uiPriority w:val="99"/>
    <w:semiHidden/>
    <w:unhideWhenUsed/>
    <w:rsid w:val="00F50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5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4306861">
      <w:bodyDiv w:val="1"/>
      <w:marLeft w:val="0"/>
      <w:marRight w:val="0"/>
      <w:marTop w:val="0"/>
      <w:marBottom w:val="0"/>
      <w:divBdr>
        <w:top w:val="none" w:sz="0" w:space="0" w:color="auto"/>
        <w:left w:val="none" w:sz="0" w:space="0" w:color="auto"/>
        <w:bottom w:val="none" w:sz="0" w:space="0" w:color="auto"/>
        <w:right w:val="none" w:sz="0" w:space="0" w:color="auto"/>
      </w:divBdr>
      <w:divsChild>
        <w:div w:id="439647467">
          <w:marLeft w:val="0"/>
          <w:marRight w:val="0"/>
          <w:marTop w:val="0"/>
          <w:marBottom w:val="0"/>
          <w:divBdr>
            <w:top w:val="none" w:sz="0" w:space="0" w:color="auto"/>
            <w:left w:val="none" w:sz="0" w:space="0" w:color="auto"/>
            <w:bottom w:val="none" w:sz="0" w:space="0" w:color="auto"/>
            <w:right w:val="none" w:sz="0" w:space="0" w:color="auto"/>
          </w:divBdr>
        </w:div>
        <w:div w:id="1127165951">
          <w:marLeft w:val="0"/>
          <w:marRight w:val="0"/>
          <w:marTop w:val="0"/>
          <w:marBottom w:val="0"/>
          <w:divBdr>
            <w:top w:val="none" w:sz="0" w:space="0" w:color="auto"/>
            <w:left w:val="none" w:sz="0" w:space="0" w:color="auto"/>
            <w:bottom w:val="none" w:sz="0" w:space="0" w:color="auto"/>
            <w:right w:val="none" w:sz="0" w:space="0" w:color="auto"/>
          </w:divBdr>
          <w:divsChild>
            <w:div w:id="2079665327">
              <w:marLeft w:val="0"/>
              <w:marRight w:val="0"/>
              <w:marTop w:val="0"/>
              <w:marBottom w:val="0"/>
              <w:divBdr>
                <w:top w:val="single" w:sz="2" w:space="1" w:color="AAAAAA"/>
                <w:left w:val="single" w:sz="2" w:space="1" w:color="AAAAAA"/>
                <w:bottom w:val="single" w:sz="2" w:space="1" w:color="AAAAAA"/>
                <w:right w:val="single" w:sz="2" w:space="1" w:color="AAAAAA"/>
              </w:divBdr>
            </w:div>
          </w:divsChild>
        </w:div>
        <w:div w:id="1511603980">
          <w:marLeft w:val="0"/>
          <w:marRight w:val="0"/>
          <w:marTop w:val="0"/>
          <w:marBottom w:val="0"/>
          <w:divBdr>
            <w:top w:val="none" w:sz="0" w:space="0" w:color="auto"/>
            <w:left w:val="none" w:sz="0" w:space="0" w:color="auto"/>
            <w:bottom w:val="none" w:sz="0" w:space="0" w:color="auto"/>
            <w:right w:val="none" w:sz="0" w:space="0" w:color="auto"/>
          </w:divBdr>
        </w:div>
        <w:div w:id="923756576">
          <w:marLeft w:val="0"/>
          <w:marRight w:val="0"/>
          <w:marTop w:val="27"/>
          <w:marBottom w:val="0"/>
          <w:divBdr>
            <w:top w:val="none" w:sz="0" w:space="0" w:color="auto"/>
            <w:left w:val="none" w:sz="0" w:space="0" w:color="auto"/>
            <w:bottom w:val="none" w:sz="0" w:space="0" w:color="auto"/>
            <w:right w:val="none" w:sz="0" w:space="0" w:color="auto"/>
          </w:divBdr>
        </w:div>
        <w:div w:id="851072243">
          <w:marLeft w:val="0"/>
          <w:marRight w:val="0"/>
          <w:marTop w:val="0"/>
          <w:marBottom w:val="0"/>
          <w:divBdr>
            <w:top w:val="single" w:sz="4" w:space="2" w:color="F0F0F0"/>
            <w:left w:val="single" w:sz="4" w:space="6" w:color="F0F0F0"/>
            <w:bottom w:val="single" w:sz="4" w:space="2" w:color="F0F0F0"/>
            <w:right w:val="single" w:sz="4" w:space="6" w:color="F0F0F0"/>
          </w:divBdr>
        </w:div>
        <w:div w:id="208881973">
          <w:marLeft w:val="0"/>
          <w:marRight w:val="0"/>
          <w:marTop w:val="0"/>
          <w:marBottom w:val="0"/>
          <w:divBdr>
            <w:top w:val="none" w:sz="0" w:space="0" w:color="auto"/>
            <w:left w:val="none" w:sz="0" w:space="0" w:color="auto"/>
            <w:bottom w:val="none" w:sz="0" w:space="0" w:color="auto"/>
            <w:right w:val="none" w:sz="0" w:space="0" w:color="auto"/>
          </w:divBdr>
        </w:div>
        <w:div w:id="2109933499">
          <w:marLeft w:val="0"/>
          <w:marRight w:val="0"/>
          <w:marTop w:val="0"/>
          <w:marBottom w:val="0"/>
          <w:divBdr>
            <w:top w:val="none" w:sz="0" w:space="0" w:color="auto"/>
            <w:left w:val="none" w:sz="0" w:space="0" w:color="auto"/>
            <w:bottom w:val="none" w:sz="0" w:space="0" w:color="auto"/>
            <w:right w:val="none" w:sz="0" w:space="0" w:color="auto"/>
          </w:divBdr>
          <w:divsChild>
            <w:div w:id="842083428">
              <w:marLeft w:val="0"/>
              <w:marRight w:val="0"/>
              <w:marTop w:val="0"/>
              <w:marBottom w:val="0"/>
              <w:divBdr>
                <w:top w:val="none" w:sz="0" w:space="0" w:color="auto"/>
                <w:left w:val="none" w:sz="0" w:space="0" w:color="auto"/>
                <w:bottom w:val="none" w:sz="0" w:space="0" w:color="auto"/>
                <w:right w:val="none" w:sz="0" w:space="0" w:color="auto"/>
              </w:divBdr>
              <w:divsChild>
                <w:div w:id="1446461369">
                  <w:marLeft w:val="0"/>
                  <w:marRight w:val="0"/>
                  <w:marTop w:val="0"/>
                  <w:marBottom w:val="0"/>
                  <w:divBdr>
                    <w:top w:val="none" w:sz="0" w:space="0" w:color="auto"/>
                    <w:left w:val="none" w:sz="0" w:space="0" w:color="auto"/>
                    <w:bottom w:val="none" w:sz="0" w:space="0" w:color="auto"/>
                    <w:right w:val="none" w:sz="0" w:space="0" w:color="auto"/>
                  </w:divBdr>
                  <w:divsChild>
                    <w:div w:id="14235053">
                      <w:marLeft w:val="0"/>
                      <w:marRight w:val="0"/>
                      <w:marTop w:val="0"/>
                      <w:marBottom w:val="0"/>
                      <w:divBdr>
                        <w:top w:val="none" w:sz="0" w:space="0" w:color="auto"/>
                        <w:left w:val="single" w:sz="18" w:space="10" w:color="CCCCCC"/>
                        <w:bottom w:val="none" w:sz="0" w:space="0" w:color="auto"/>
                        <w:right w:val="none" w:sz="0" w:space="0" w:color="auto"/>
                      </w:divBdr>
                      <w:divsChild>
                        <w:div w:id="1524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0899">
                  <w:marLeft w:val="0"/>
                  <w:marRight w:val="0"/>
                  <w:marTop w:val="0"/>
                  <w:marBottom w:val="0"/>
                  <w:divBdr>
                    <w:top w:val="none" w:sz="0" w:space="0" w:color="auto"/>
                    <w:left w:val="none" w:sz="0" w:space="0" w:color="auto"/>
                    <w:bottom w:val="none" w:sz="0" w:space="0" w:color="auto"/>
                    <w:right w:val="none" w:sz="0" w:space="0" w:color="auto"/>
                  </w:divBdr>
                  <w:divsChild>
                    <w:div w:id="1190145744">
                      <w:marLeft w:val="0"/>
                      <w:marRight w:val="0"/>
                      <w:marTop w:val="0"/>
                      <w:marBottom w:val="0"/>
                      <w:divBdr>
                        <w:top w:val="none" w:sz="0" w:space="0" w:color="auto"/>
                        <w:left w:val="single" w:sz="18" w:space="10" w:color="CCCCCC"/>
                        <w:bottom w:val="none" w:sz="0" w:space="0" w:color="auto"/>
                        <w:right w:val="none" w:sz="0" w:space="0" w:color="auto"/>
                      </w:divBdr>
                    </w:div>
                  </w:divsChild>
                </w:div>
                <w:div w:id="922374978">
                  <w:marLeft w:val="0"/>
                  <w:marRight w:val="0"/>
                  <w:marTop w:val="0"/>
                  <w:marBottom w:val="0"/>
                  <w:divBdr>
                    <w:top w:val="none" w:sz="0" w:space="0" w:color="auto"/>
                    <w:left w:val="none" w:sz="0" w:space="0" w:color="auto"/>
                    <w:bottom w:val="none" w:sz="0" w:space="0" w:color="auto"/>
                    <w:right w:val="none" w:sz="0" w:space="0" w:color="auto"/>
                  </w:divBdr>
                  <w:divsChild>
                    <w:div w:id="183983832">
                      <w:marLeft w:val="0"/>
                      <w:marRight w:val="0"/>
                      <w:marTop w:val="0"/>
                      <w:marBottom w:val="0"/>
                      <w:divBdr>
                        <w:top w:val="none" w:sz="0" w:space="0" w:color="auto"/>
                        <w:left w:val="single" w:sz="18" w:space="10" w:color="CCCCCC"/>
                        <w:bottom w:val="none" w:sz="0" w:space="0" w:color="auto"/>
                        <w:right w:val="none" w:sz="0" w:space="0" w:color="auto"/>
                      </w:divBdr>
                    </w:div>
                  </w:divsChild>
                </w:div>
                <w:div w:id="628437829">
                  <w:marLeft w:val="0"/>
                  <w:marRight w:val="0"/>
                  <w:marTop w:val="0"/>
                  <w:marBottom w:val="0"/>
                  <w:divBdr>
                    <w:top w:val="none" w:sz="0" w:space="0" w:color="auto"/>
                    <w:left w:val="none" w:sz="0" w:space="0" w:color="auto"/>
                    <w:bottom w:val="none" w:sz="0" w:space="0" w:color="auto"/>
                    <w:right w:val="none" w:sz="0" w:space="0" w:color="auto"/>
                  </w:divBdr>
                  <w:divsChild>
                    <w:div w:id="746655392">
                      <w:marLeft w:val="0"/>
                      <w:marRight w:val="0"/>
                      <w:marTop w:val="0"/>
                      <w:marBottom w:val="0"/>
                      <w:divBdr>
                        <w:top w:val="none" w:sz="0" w:space="0" w:color="auto"/>
                        <w:left w:val="single" w:sz="18" w:space="10" w:color="CCCCCC"/>
                        <w:bottom w:val="none" w:sz="0" w:space="0" w:color="auto"/>
                        <w:right w:val="none" w:sz="0" w:space="0" w:color="auto"/>
                      </w:divBdr>
                    </w:div>
                  </w:divsChild>
                </w:div>
                <w:div w:id="1103497474">
                  <w:marLeft w:val="0"/>
                  <w:marRight w:val="0"/>
                  <w:marTop w:val="0"/>
                  <w:marBottom w:val="0"/>
                  <w:divBdr>
                    <w:top w:val="none" w:sz="0" w:space="0" w:color="auto"/>
                    <w:left w:val="none" w:sz="0" w:space="0" w:color="auto"/>
                    <w:bottom w:val="none" w:sz="0" w:space="0" w:color="auto"/>
                    <w:right w:val="none" w:sz="0" w:space="0" w:color="auto"/>
                  </w:divBdr>
                  <w:divsChild>
                    <w:div w:id="102114435">
                      <w:marLeft w:val="0"/>
                      <w:marRight w:val="0"/>
                      <w:marTop w:val="0"/>
                      <w:marBottom w:val="0"/>
                      <w:divBdr>
                        <w:top w:val="none" w:sz="0" w:space="0" w:color="auto"/>
                        <w:left w:val="single" w:sz="18" w:space="10" w:color="CCCCCC"/>
                        <w:bottom w:val="none" w:sz="0" w:space="0" w:color="auto"/>
                        <w:right w:val="none" w:sz="0" w:space="0" w:color="auto"/>
                      </w:divBdr>
                    </w:div>
                  </w:divsChild>
                </w:div>
                <w:div w:id="1637444375">
                  <w:marLeft w:val="0"/>
                  <w:marRight w:val="0"/>
                  <w:marTop w:val="0"/>
                  <w:marBottom w:val="0"/>
                  <w:divBdr>
                    <w:top w:val="none" w:sz="0" w:space="0" w:color="auto"/>
                    <w:left w:val="none" w:sz="0" w:space="0" w:color="auto"/>
                    <w:bottom w:val="none" w:sz="0" w:space="0" w:color="auto"/>
                    <w:right w:val="none" w:sz="0" w:space="0" w:color="auto"/>
                  </w:divBdr>
                  <w:divsChild>
                    <w:div w:id="645161159">
                      <w:marLeft w:val="0"/>
                      <w:marRight w:val="0"/>
                      <w:marTop w:val="0"/>
                      <w:marBottom w:val="0"/>
                      <w:divBdr>
                        <w:top w:val="none" w:sz="0" w:space="0" w:color="auto"/>
                        <w:left w:val="single" w:sz="18" w:space="10" w:color="CCCCCC"/>
                        <w:bottom w:val="none" w:sz="0" w:space="0" w:color="auto"/>
                        <w:right w:val="none" w:sz="0" w:space="0" w:color="auto"/>
                      </w:divBdr>
                    </w:div>
                  </w:divsChild>
                </w:div>
                <w:div w:id="419107817">
                  <w:marLeft w:val="0"/>
                  <w:marRight w:val="0"/>
                  <w:marTop w:val="0"/>
                  <w:marBottom w:val="0"/>
                  <w:divBdr>
                    <w:top w:val="none" w:sz="0" w:space="0" w:color="auto"/>
                    <w:left w:val="none" w:sz="0" w:space="0" w:color="auto"/>
                    <w:bottom w:val="none" w:sz="0" w:space="0" w:color="auto"/>
                    <w:right w:val="none" w:sz="0" w:space="0" w:color="auto"/>
                  </w:divBdr>
                  <w:divsChild>
                    <w:div w:id="1749184877">
                      <w:marLeft w:val="0"/>
                      <w:marRight w:val="0"/>
                      <w:marTop w:val="0"/>
                      <w:marBottom w:val="0"/>
                      <w:divBdr>
                        <w:top w:val="none" w:sz="0" w:space="0" w:color="auto"/>
                        <w:left w:val="single" w:sz="18" w:space="10" w:color="CCCCCC"/>
                        <w:bottom w:val="none" w:sz="0" w:space="0" w:color="auto"/>
                        <w:right w:val="none" w:sz="0" w:space="0" w:color="auto"/>
                      </w:divBdr>
                    </w:div>
                  </w:divsChild>
                </w:div>
                <w:div w:id="489562047">
                  <w:marLeft w:val="0"/>
                  <w:marRight w:val="0"/>
                  <w:marTop w:val="0"/>
                  <w:marBottom w:val="0"/>
                  <w:divBdr>
                    <w:top w:val="none" w:sz="0" w:space="0" w:color="auto"/>
                    <w:left w:val="none" w:sz="0" w:space="0" w:color="auto"/>
                    <w:bottom w:val="none" w:sz="0" w:space="0" w:color="auto"/>
                    <w:right w:val="none" w:sz="0" w:space="0" w:color="auto"/>
                  </w:divBdr>
                  <w:divsChild>
                    <w:div w:id="4285101">
                      <w:marLeft w:val="0"/>
                      <w:marRight w:val="0"/>
                      <w:marTop w:val="0"/>
                      <w:marBottom w:val="0"/>
                      <w:divBdr>
                        <w:top w:val="none" w:sz="0" w:space="0" w:color="auto"/>
                        <w:left w:val="single" w:sz="18" w:space="10" w:color="CCCCCC"/>
                        <w:bottom w:val="none" w:sz="0" w:space="0" w:color="auto"/>
                        <w:right w:val="none" w:sz="0" w:space="0" w:color="auto"/>
                      </w:divBdr>
                      <w:divsChild>
                        <w:div w:id="14015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99326">
                  <w:marLeft w:val="0"/>
                  <w:marRight w:val="0"/>
                  <w:marTop w:val="0"/>
                  <w:marBottom w:val="0"/>
                  <w:divBdr>
                    <w:top w:val="none" w:sz="0" w:space="0" w:color="auto"/>
                    <w:left w:val="none" w:sz="0" w:space="0" w:color="auto"/>
                    <w:bottom w:val="none" w:sz="0" w:space="0" w:color="auto"/>
                    <w:right w:val="none" w:sz="0" w:space="0" w:color="auto"/>
                  </w:divBdr>
                  <w:divsChild>
                    <w:div w:id="1951472808">
                      <w:marLeft w:val="0"/>
                      <w:marRight w:val="0"/>
                      <w:marTop w:val="0"/>
                      <w:marBottom w:val="0"/>
                      <w:divBdr>
                        <w:top w:val="none" w:sz="0" w:space="0" w:color="auto"/>
                        <w:left w:val="single" w:sz="18" w:space="10" w:color="CCCCCC"/>
                        <w:bottom w:val="none" w:sz="0" w:space="0" w:color="auto"/>
                        <w:right w:val="none" w:sz="0" w:space="0" w:color="auto"/>
                      </w:divBdr>
                    </w:div>
                  </w:divsChild>
                </w:div>
                <w:div w:id="1044252204">
                  <w:marLeft w:val="0"/>
                  <w:marRight w:val="0"/>
                  <w:marTop w:val="0"/>
                  <w:marBottom w:val="0"/>
                  <w:divBdr>
                    <w:top w:val="none" w:sz="0" w:space="0" w:color="auto"/>
                    <w:left w:val="none" w:sz="0" w:space="0" w:color="auto"/>
                    <w:bottom w:val="none" w:sz="0" w:space="0" w:color="auto"/>
                    <w:right w:val="none" w:sz="0" w:space="0" w:color="auto"/>
                  </w:divBdr>
                  <w:divsChild>
                    <w:div w:id="52121660">
                      <w:marLeft w:val="0"/>
                      <w:marRight w:val="0"/>
                      <w:marTop w:val="0"/>
                      <w:marBottom w:val="0"/>
                      <w:divBdr>
                        <w:top w:val="none" w:sz="0" w:space="0" w:color="auto"/>
                        <w:left w:val="single" w:sz="18" w:space="10" w:color="CCCCCC"/>
                        <w:bottom w:val="none" w:sz="0" w:space="0" w:color="auto"/>
                        <w:right w:val="none" w:sz="0" w:space="0" w:color="auto"/>
                      </w:divBdr>
                      <w:divsChild>
                        <w:div w:id="19660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4934">
                  <w:marLeft w:val="0"/>
                  <w:marRight w:val="0"/>
                  <w:marTop w:val="0"/>
                  <w:marBottom w:val="0"/>
                  <w:divBdr>
                    <w:top w:val="none" w:sz="0" w:space="0" w:color="auto"/>
                    <w:left w:val="none" w:sz="0" w:space="0" w:color="auto"/>
                    <w:bottom w:val="none" w:sz="0" w:space="0" w:color="auto"/>
                    <w:right w:val="none" w:sz="0" w:space="0" w:color="auto"/>
                  </w:divBdr>
                  <w:divsChild>
                    <w:div w:id="1293168256">
                      <w:marLeft w:val="0"/>
                      <w:marRight w:val="0"/>
                      <w:marTop w:val="0"/>
                      <w:marBottom w:val="0"/>
                      <w:divBdr>
                        <w:top w:val="none" w:sz="0" w:space="0" w:color="auto"/>
                        <w:left w:val="single" w:sz="18" w:space="10" w:color="CCCCCC"/>
                        <w:bottom w:val="none" w:sz="0" w:space="0" w:color="auto"/>
                        <w:right w:val="none" w:sz="0" w:space="0" w:color="auto"/>
                      </w:divBdr>
                    </w:div>
                  </w:divsChild>
                </w:div>
                <w:div w:id="337927062">
                  <w:marLeft w:val="0"/>
                  <w:marRight w:val="0"/>
                  <w:marTop w:val="0"/>
                  <w:marBottom w:val="0"/>
                  <w:divBdr>
                    <w:top w:val="none" w:sz="0" w:space="0" w:color="auto"/>
                    <w:left w:val="none" w:sz="0" w:space="0" w:color="auto"/>
                    <w:bottom w:val="none" w:sz="0" w:space="0" w:color="auto"/>
                    <w:right w:val="none" w:sz="0" w:space="0" w:color="auto"/>
                  </w:divBdr>
                  <w:divsChild>
                    <w:div w:id="241335639">
                      <w:marLeft w:val="0"/>
                      <w:marRight w:val="0"/>
                      <w:marTop w:val="0"/>
                      <w:marBottom w:val="0"/>
                      <w:divBdr>
                        <w:top w:val="none" w:sz="0" w:space="0" w:color="auto"/>
                        <w:left w:val="single" w:sz="18" w:space="10" w:color="CCCCCC"/>
                        <w:bottom w:val="none" w:sz="0" w:space="0" w:color="auto"/>
                        <w:right w:val="none" w:sz="0" w:space="0" w:color="auto"/>
                      </w:divBdr>
                    </w:div>
                  </w:divsChild>
                </w:div>
                <w:div w:id="1739091727">
                  <w:marLeft w:val="0"/>
                  <w:marRight w:val="0"/>
                  <w:marTop w:val="0"/>
                  <w:marBottom w:val="0"/>
                  <w:divBdr>
                    <w:top w:val="none" w:sz="0" w:space="0" w:color="auto"/>
                    <w:left w:val="none" w:sz="0" w:space="0" w:color="auto"/>
                    <w:bottom w:val="none" w:sz="0" w:space="0" w:color="auto"/>
                    <w:right w:val="none" w:sz="0" w:space="0" w:color="auto"/>
                  </w:divBdr>
                  <w:divsChild>
                    <w:div w:id="632978733">
                      <w:marLeft w:val="0"/>
                      <w:marRight w:val="0"/>
                      <w:marTop w:val="0"/>
                      <w:marBottom w:val="0"/>
                      <w:divBdr>
                        <w:top w:val="none" w:sz="0" w:space="0" w:color="auto"/>
                        <w:left w:val="single" w:sz="18" w:space="10" w:color="CCCCCC"/>
                        <w:bottom w:val="none" w:sz="0" w:space="0" w:color="auto"/>
                        <w:right w:val="none" w:sz="0" w:space="0" w:color="auto"/>
                      </w:divBdr>
                    </w:div>
                  </w:divsChild>
                </w:div>
                <w:div w:id="751854361">
                  <w:marLeft w:val="0"/>
                  <w:marRight w:val="0"/>
                  <w:marTop w:val="0"/>
                  <w:marBottom w:val="0"/>
                  <w:divBdr>
                    <w:top w:val="none" w:sz="0" w:space="0" w:color="auto"/>
                    <w:left w:val="none" w:sz="0" w:space="0" w:color="auto"/>
                    <w:bottom w:val="none" w:sz="0" w:space="0" w:color="auto"/>
                    <w:right w:val="none" w:sz="0" w:space="0" w:color="auto"/>
                  </w:divBdr>
                  <w:divsChild>
                    <w:div w:id="921722988">
                      <w:marLeft w:val="0"/>
                      <w:marRight w:val="0"/>
                      <w:marTop w:val="0"/>
                      <w:marBottom w:val="0"/>
                      <w:divBdr>
                        <w:top w:val="none" w:sz="0" w:space="0" w:color="auto"/>
                        <w:left w:val="single" w:sz="18" w:space="10" w:color="CCCCCC"/>
                        <w:bottom w:val="none" w:sz="0" w:space="0" w:color="auto"/>
                        <w:right w:val="none" w:sz="0" w:space="0" w:color="auto"/>
                      </w:divBdr>
                    </w:div>
                  </w:divsChild>
                </w:div>
                <w:div w:id="466631697">
                  <w:marLeft w:val="0"/>
                  <w:marRight w:val="0"/>
                  <w:marTop w:val="0"/>
                  <w:marBottom w:val="0"/>
                  <w:divBdr>
                    <w:top w:val="none" w:sz="0" w:space="0" w:color="auto"/>
                    <w:left w:val="none" w:sz="0" w:space="0" w:color="auto"/>
                    <w:bottom w:val="none" w:sz="0" w:space="0" w:color="auto"/>
                    <w:right w:val="none" w:sz="0" w:space="0" w:color="auto"/>
                  </w:divBdr>
                  <w:divsChild>
                    <w:div w:id="1719819965">
                      <w:marLeft w:val="0"/>
                      <w:marRight w:val="0"/>
                      <w:marTop w:val="0"/>
                      <w:marBottom w:val="0"/>
                      <w:divBdr>
                        <w:top w:val="none" w:sz="0" w:space="0" w:color="auto"/>
                        <w:left w:val="single" w:sz="18" w:space="10" w:color="CCCCCC"/>
                        <w:bottom w:val="none" w:sz="0" w:space="0" w:color="auto"/>
                        <w:right w:val="none" w:sz="0" w:space="0" w:color="auto"/>
                      </w:divBdr>
                    </w:div>
                  </w:divsChild>
                </w:div>
                <w:div w:id="825784624">
                  <w:marLeft w:val="0"/>
                  <w:marRight w:val="0"/>
                  <w:marTop w:val="0"/>
                  <w:marBottom w:val="0"/>
                  <w:divBdr>
                    <w:top w:val="none" w:sz="0" w:space="0" w:color="auto"/>
                    <w:left w:val="none" w:sz="0" w:space="0" w:color="auto"/>
                    <w:bottom w:val="none" w:sz="0" w:space="0" w:color="auto"/>
                    <w:right w:val="none" w:sz="0" w:space="0" w:color="auto"/>
                  </w:divBdr>
                  <w:divsChild>
                    <w:div w:id="1800294800">
                      <w:marLeft w:val="0"/>
                      <w:marRight w:val="0"/>
                      <w:marTop w:val="0"/>
                      <w:marBottom w:val="0"/>
                      <w:divBdr>
                        <w:top w:val="none" w:sz="0" w:space="0" w:color="auto"/>
                        <w:left w:val="single" w:sz="18" w:space="10" w:color="CCCCCC"/>
                        <w:bottom w:val="none" w:sz="0" w:space="0" w:color="auto"/>
                        <w:right w:val="none" w:sz="0" w:space="0" w:color="auto"/>
                      </w:divBdr>
                    </w:div>
                  </w:divsChild>
                </w:div>
                <w:div w:id="646856249">
                  <w:marLeft w:val="0"/>
                  <w:marRight w:val="0"/>
                  <w:marTop w:val="0"/>
                  <w:marBottom w:val="0"/>
                  <w:divBdr>
                    <w:top w:val="none" w:sz="0" w:space="0" w:color="auto"/>
                    <w:left w:val="none" w:sz="0" w:space="0" w:color="auto"/>
                    <w:bottom w:val="none" w:sz="0" w:space="0" w:color="auto"/>
                    <w:right w:val="none" w:sz="0" w:space="0" w:color="auto"/>
                  </w:divBdr>
                  <w:divsChild>
                    <w:div w:id="1425957876">
                      <w:marLeft w:val="0"/>
                      <w:marRight w:val="0"/>
                      <w:marTop w:val="0"/>
                      <w:marBottom w:val="0"/>
                      <w:divBdr>
                        <w:top w:val="none" w:sz="0" w:space="0" w:color="auto"/>
                        <w:left w:val="single" w:sz="18" w:space="10" w:color="CCCCCC"/>
                        <w:bottom w:val="none" w:sz="0" w:space="0" w:color="auto"/>
                        <w:right w:val="none" w:sz="0" w:space="0" w:color="auto"/>
                      </w:divBdr>
                    </w:div>
                  </w:divsChild>
                </w:div>
                <w:div w:id="358550023">
                  <w:marLeft w:val="0"/>
                  <w:marRight w:val="0"/>
                  <w:marTop w:val="0"/>
                  <w:marBottom w:val="0"/>
                  <w:divBdr>
                    <w:top w:val="none" w:sz="0" w:space="0" w:color="auto"/>
                    <w:left w:val="none" w:sz="0" w:space="0" w:color="auto"/>
                    <w:bottom w:val="none" w:sz="0" w:space="0" w:color="auto"/>
                    <w:right w:val="none" w:sz="0" w:space="0" w:color="auto"/>
                  </w:divBdr>
                  <w:divsChild>
                    <w:div w:id="648676009">
                      <w:marLeft w:val="0"/>
                      <w:marRight w:val="0"/>
                      <w:marTop w:val="0"/>
                      <w:marBottom w:val="0"/>
                      <w:divBdr>
                        <w:top w:val="none" w:sz="0" w:space="0" w:color="auto"/>
                        <w:left w:val="single" w:sz="18" w:space="10" w:color="CCCCCC"/>
                        <w:bottom w:val="none" w:sz="0" w:space="0" w:color="auto"/>
                        <w:right w:val="none" w:sz="0" w:space="0" w:color="auto"/>
                      </w:divBdr>
                    </w:div>
                  </w:divsChild>
                </w:div>
                <w:div w:id="1223908027">
                  <w:marLeft w:val="0"/>
                  <w:marRight w:val="0"/>
                  <w:marTop w:val="0"/>
                  <w:marBottom w:val="0"/>
                  <w:divBdr>
                    <w:top w:val="none" w:sz="0" w:space="0" w:color="auto"/>
                    <w:left w:val="none" w:sz="0" w:space="0" w:color="auto"/>
                    <w:bottom w:val="none" w:sz="0" w:space="0" w:color="auto"/>
                    <w:right w:val="none" w:sz="0" w:space="0" w:color="auto"/>
                  </w:divBdr>
                  <w:divsChild>
                    <w:div w:id="743837972">
                      <w:marLeft w:val="0"/>
                      <w:marRight w:val="0"/>
                      <w:marTop w:val="0"/>
                      <w:marBottom w:val="0"/>
                      <w:divBdr>
                        <w:top w:val="none" w:sz="0" w:space="0" w:color="auto"/>
                        <w:left w:val="single" w:sz="18" w:space="10" w:color="CCCCCC"/>
                        <w:bottom w:val="none" w:sz="0" w:space="0" w:color="auto"/>
                        <w:right w:val="none" w:sz="0" w:space="0" w:color="auto"/>
                      </w:divBdr>
                    </w:div>
                  </w:divsChild>
                </w:div>
                <w:div w:id="336664369">
                  <w:marLeft w:val="0"/>
                  <w:marRight w:val="0"/>
                  <w:marTop w:val="0"/>
                  <w:marBottom w:val="0"/>
                  <w:divBdr>
                    <w:top w:val="none" w:sz="0" w:space="0" w:color="auto"/>
                    <w:left w:val="none" w:sz="0" w:space="0" w:color="auto"/>
                    <w:bottom w:val="none" w:sz="0" w:space="0" w:color="auto"/>
                    <w:right w:val="none" w:sz="0" w:space="0" w:color="auto"/>
                  </w:divBdr>
                  <w:divsChild>
                    <w:div w:id="1780952298">
                      <w:marLeft w:val="0"/>
                      <w:marRight w:val="0"/>
                      <w:marTop w:val="0"/>
                      <w:marBottom w:val="0"/>
                      <w:divBdr>
                        <w:top w:val="none" w:sz="0" w:space="0" w:color="auto"/>
                        <w:left w:val="single" w:sz="18" w:space="10" w:color="CCCCCC"/>
                        <w:bottom w:val="none" w:sz="0" w:space="0" w:color="auto"/>
                        <w:right w:val="none" w:sz="0" w:space="0" w:color="auto"/>
                      </w:divBdr>
                    </w:div>
                  </w:divsChild>
                </w:div>
              </w:divsChild>
            </w:div>
          </w:divsChild>
        </w:div>
      </w:divsChild>
    </w:div>
    <w:div w:id="1219517637">
      <w:bodyDiv w:val="1"/>
      <w:marLeft w:val="0"/>
      <w:marRight w:val="0"/>
      <w:marTop w:val="0"/>
      <w:marBottom w:val="0"/>
      <w:divBdr>
        <w:top w:val="none" w:sz="0" w:space="0" w:color="auto"/>
        <w:left w:val="none" w:sz="0" w:space="0" w:color="auto"/>
        <w:bottom w:val="none" w:sz="0" w:space="0" w:color="auto"/>
        <w:right w:val="none" w:sz="0" w:space="0" w:color="auto"/>
      </w:divBdr>
      <w:divsChild>
        <w:div w:id="1097602603">
          <w:marLeft w:val="0"/>
          <w:marRight w:val="0"/>
          <w:marTop w:val="0"/>
          <w:marBottom w:val="0"/>
          <w:divBdr>
            <w:top w:val="none" w:sz="0" w:space="0" w:color="auto"/>
            <w:left w:val="none" w:sz="0" w:space="0" w:color="auto"/>
            <w:bottom w:val="none" w:sz="0" w:space="0" w:color="auto"/>
            <w:right w:val="none" w:sz="0" w:space="0" w:color="auto"/>
          </w:divBdr>
        </w:div>
        <w:div w:id="704595886">
          <w:marLeft w:val="0"/>
          <w:marRight w:val="0"/>
          <w:marTop w:val="0"/>
          <w:marBottom w:val="0"/>
          <w:divBdr>
            <w:top w:val="none" w:sz="0" w:space="0" w:color="auto"/>
            <w:left w:val="none" w:sz="0" w:space="0" w:color="auto"/>
            <w:bottom w:val="none" w:sz="0" w:space="0" w:color="auto"/>
            <w:right w:val="none" w:sz="0" w:space="0" w:color="auto"/>
          </w:divBdr>
          <w:divsChild>
            <w:div w:id="1804276068">
              <w:marLeft w:val="0"/>
              <w:marRight w:val="0"/>
              <w:marTop w:val="0"/>
              <w:marBottom w:val="0"/>
              <w:divBdr>
                <w:top w:val="single" w:sz="2" w:space="1" w:color="AAAAAA"/>
                <w:left w:val="single" w:sz="2" w:space="1" w:color="AAAAAA"/>
                <w:bottom w:val="single" w:sz="2" w:space="1" w:color="AAAAAA"/>
                <w:right w:val="single" w:sz="2" w:space="1" w:color="AAAAAA"/>
              </w:divBdr>
            </w:div>
          </w:divsChild>
        </w:div>
        <w:div w:id="28996976">
          <w:marLeft w:val="0"/>
          <w:marRight w:val="0"/>
          <w:marTop w:val="0"/>
          <w:marBottom w:val="0"/>
          <w:divBdr>
            <w:top w:val="none" w:sz="0" w:space="0" w:color="auto"/>
            <w:left w:val="none" w:sz="0" w:space="0" w:color="auto"/>
            <w:bottom w:val="none" w:sz="0" w:space="0" w:color="auto"/>
            <w:right w:val="none" w:sz="0" w:space="0" w:color="auto"/>
          </w:divBdr>
        </w:div>
        <w:div w:id="50732080">
          <w:marLeft w:val="0"/>
          <w:marRight w:val="0"/>
          <w:marTop w:val="27"/>
          <w:marBottom w:val="0"/>
          <w:divBdr>
            <w:top w:val="none" w:sz="0" w:space="0" w:color="auto"/>
            <w:left w:val="none" w:sz="0" w:space="0" w:color="auto"/>
            <w:bottom w:val="none" w:sz="0" w:space="0" w:color="auto"/>
            <w:right w:val="none" w:sz="0" w:space="0" w:color="auto"/>
          </w:divBdr>
        </w:div>
        <w:div w:id="1624381820">
          <w:marLeft w:val="0"/>
          <w:marRight w:val="0"/>
          <w:marTop w:val="0"/>
          <w:marBottom w:val="0"/>
          <w:divBdr>
            <w:top w:val="single" w:sz="4" w:space="2" w:color="F0F0F0"/>
            <w:left w:val="single" w:sz="4" w:space="6" w:color="F0F0F0"/>
            <w:bottom w:val="single" w:sz="4" w:space="2" w:color="F0F0F0"/>
            <w:right w:val="single" w:sz="4" w:space="6" w:color="F0F0F0"/>
          </w:divBdr>
        </w:div>
        <w:div w:id="1266843563">
          <w:marLeft w:val="0"/>
          <w:marRight w:val="0"/>
          <w:marTop w:val="0"/>
          <w:marBottom w:val="0"/>
          <w:divBdr>
            <w:top w:val="none" w:sz="0" w:space="0" w:color="auto"/>
            <w:left w:val="none" w:sz="0" w:space="0" w:color="auto"/>
            <w:bottom w:val="none" w:sz="0" w:space="0" w:color="auto"/>
            <w:right w:val="none" w:sz="0" w:space="0" w:color="auto"/>
          </w:divBdr>
        </w:div>
        <w:div w:id="405688641">
          <w:marLeft w:val="0"/>
          <w:marRight w:val="0"/>
          <w:marTop w:val="0"/>
          <w:marBottom w:val="0"/>
          <w:divBdr>
            <w:top w:val="none" w:sz="0" w:space="0" w:color="auto"/>
            <w:left w:val="none" w:sz="0" w:space="0" w:color="auto"/>
            <w:bottom w:val="none" w:sz="0" w:space="0" w:color="auto"/>
            <w:right w:val="none" w:sz="0" w:space="0" w:color="auto"/>
          </w:divBdr>
          <w:divsChild>
            <w:div w:id="340396844">
              <w:marLeft w:val="0"/>
              <w:marRight w:val="0"/>
              <w:marTop w:val="0"/>
              <w:marBottom w:val="0"/>
              <w:divBdr>
                <w:top w:val="none" w:sz="0" w:space="0" w:color="auto"/>
                <w:left w:val="none" w:sz="0" w:space="0" w:color="auto"/>
                <w:bottom w:val="none" w:sz="0" w:space="0" w:color="auto"/>
                <w:right w:val="none" w:sz="0" w:space="0" w:color="auto"/>
              </w:divBdr>
              <w:divsChild>
                <w:div w:id="2137673305">
                  <w:marLeft w:val="0"/>
                  <w:marRight w:val="0"/>
                  <w:marTop w:val="0"/>
                  <w:marBottom w:val="0"/>
                  <w:divBdr>
                    <w:top w:val="none" w:sz="0" w:space="0" w:color="auto"/>
                    <w:left w:val="none" w:sz="0" w:space="0" w:color="auto"/>
                    <w:bottom w:val="none" w:sz="0" w:space="0" w:color="auto"/>
                    <w:right w:val="none" w:sz="0" w:space="0" w:color="auto"/>
                  </w:divBdr>
                  <w:divsChild>
                    <w:div w:id="1964336729">
                      <w:marLeft w:val="0"/>
                      <w:marRight w:val="0"/>
                      <w:marTop w:val="0"/>
                      <w:marBottom w:val="0"/>
                      <w:divBdr>
                        <w:top w:val="none" w:sz="0" w:space="0" w:color="auto"/>
                        <w:left w:val="single" w:sz="18" w:space="10" w:color="CCCCCC"/>
                        <w:bottom w:val="none" w:sz="0" w:space="0" w:color="auto"/>
                        <w:right w:val="none" w:sz="0" w:space="0" w:color="auto"/>
                      </w:divBdr>
                    </w:div>
                  </w:divsChild>
                </w:div>
                <w:div w:id="531571550">
                  <w:marLeft w:val="0"/>
                  <w:marRight w:val="0"/>
                  <w:marTop w:val="0"/>
                  <w:marBottom w:val="0"/>
                  <w:divBdr>
                    <w:top w:val="none" w:sz="0" w:space="0" w:color="auto"/>
                    <w:left w:val="none" w:sz="0" w:space="0" w:color="auto"/>
                    <w:bottom w:val="none" w:sz="0" w:space="0" w:color="auto"/>
                    <w:right w:val="none" w:sz="0" w:space="0" w:color="auto"/>
                  </w:divBdr>
                  <w:divsChild>
                    <w:div w:id="1033380050">
                      <w:marLeft w:val="0"/>
                      <w:marRight w:val="0"/>
                      <w:marTop w:val="0"/>
                      <w:marBottom w:val="0"/>
                      <w:divBdr>
                        <w:top w:val="none" w:sz="0" w:space="0" w:color="auto"/>
                        <w:left w:val="single" w:sz="18" w:space="10" w:color="CCCCCC"/>
                        <w:bottom w:val="none" w:sz="0" w:space="0" w:color="auto"/>
                        <w:right w:val="none" w:sz="0" w:space="0" w:color="auto"/>
                      </w:divBdr>
                    </w:div>
                  </w:divsChild>
                </w:div>
                <w:div w:id="156770842">
                  <w:marLeft w:val="0"/>
                  <w:marRight w:val="0"/>
                  <w:marTop w:val="0"/>
                  <w:marBottom w:val="0"/>
                  <w:divBdr>
                    <w:top w:val="none" w:sz="0" w:space="0" w:color="auto"/>
                    <w:left w:val="none" w:sz="0" w:space="0" w:color="auto"/>
                    <w:bottom w:val="none" w:sz="0" w:space="0" w:color="auto"/>
                    <w:right w:val="none" w:sz="0" w:space="0" w:color="auto"/>
                  </w:divBdr>
                  <w:divsChild>
                    <w:div w:id="343362305">
                      <w:marLeft w:val="0"/>
                      <w:marRight w:val="0"/>
                      <w:marTop w:val="0"/>
                      <w:marBottom w:val="0"/>
                      <w:divBdr>
                        <w:top w:val="none" w:sz="0" w:space="0" w:color="auto"/>
                        <w:left w:val="single" w:sz="18" w:space="10" w:color="CCCCCC"/>
                        <w:bottom w:val="none" w:sz="0" w:space="0" w:color="auto"/>
                        <w:right w:val="none" w:sz="0" w:space="0" w:color="auto"/>
                      </w:divBdr>
                      <w:divsChild>
                        <w:div w:id="14540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0026">
                  <w:marLeft w:val="0"/>
                  <w:marRight w:val="0"/>
                  <w:marTop w:val="0"/>
                  <w:marBottom w:val="0"/>
                  <w:divBdr>
                    <w:top w:val="none" w:sz="0" w:space="0" w:color="auto"/>
                    <w:left w:val="none" w:sz="0" w:space="0" w:color="auto"/>
                    <w:bottom w:val="none" w:sz="0" w:space="0" w:color="auto"/>
                    <w:right w:val="none" w:sz="0" w:space="0" w:color="auto"/>
                  </w:divBdr>
                  <w:divsChild>
                    <w:div w:id="1176843909">
                      <w:marLeft w:val="0"/>
                      <w:marRight w:val="0"/>
                      <w:marTop w:val="0"/>
                      <w:marBottom w:val="0"/>
                      <w:divBdr>
                        <w:top w:val="none" w:sz="0" w:space="0" w:color="auto"/>
                        <w:left w:val="single" w:sz="18" w:space="10" w:color="CCCCCC"/>
                        <w:bottom w:val="none" w:sz="0" w:space="0" w:color="auto"/>
                        <w:right w:val="none" w:sz="0" w:space="0" w:color="auto"/>
                      </w:divBdr>
                      <w:divsChild>
                        <w:div w:id="13085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5375">
                  <w:marLeft w:val="0"/>
                  <w:marRight w:val="0"/>
                  <w:marTop w:val="0"/>
                  <w:marBottom w:val="0"/>
                  <w:divBdr>
                    <w:top w:val="none" w:sz="0" w:space="0" w:color="auto"/>
                    <w:left w:val="none" w:sz="0" w:space="0" w:color="auto"/>
                    <w:bottom w:val="none" w:sz="0" w:space="0" w:color="auto"/>
                    <w:right w:val="none" w:sz="0" w:space="0" w:color="auto"/>
                  </w:divBdr>
                  <w:divsChild>
                    <w:div w:id="1556358435">
                      <w:marLeft w:val="0"/>
                      <w:marRight w:val="0"/>
                      <w:marTop w:val="0"/>
                      <w:marBottom w:val="0"/>
                      <w:divBdr>
                        <w:top w:val="none" w:sz="0" w:space="0" w:color="auto"/>
                        <w:left w:val="single" w:sz="18" w:space="10" w:color="CCCCCC"/>
                        <w:bottom w:val="none" w:sz="0" w:space="0" w:color="auto"/>
                        <w:right w:val="none" w:sz="0" w:space="0" w:color="auto"/>
                      </w:divBdr>
                    </w:div>
                  </w:divsChild>
                </w:div>
                <w:div w:id="351032845">
                  <w:marLeft w:val="0"/>
                  <w:marRight w:val="0"/>
                  <w:marTop w:val="0"/>
                  <w:marBottom w:val="0"/>
                  <w:divBdr>
                    <w:top w:val="none" w:sz="0" w:space="0" w:color="auto"/>
                    <w:left w:val="none" w:sz="0" w:space="0" w:color="auto"/>
                    <w:bottom w:val="none" w:sz="0" w:space="0" w:color="auto"/>
                    <w:right w:val="none" w:sz="0" w:space="0" w:color="auto"/>
                  </w:divBdr>
                  <w:divsChild>
                    <w:div w:id="919826647">
                      <w:marLeft w:val="0"/>
                      <w:marRight w:val="0"/>
                      <w:marTop w:val="0"/>
                      <w:marBottom w:val="0"/>
                      <w:divBdr>
                        <w:top w:val="none" w:sz="0" w:space="0" w:color="auto"/>
                        <w:left w:val="single" w:sz="18" w:space="10" w:color="CCCCCC"/>
                        <w:bottom w:val="none" w:sz="0" w:space="0" w:color="auto"/>
                        <w:right w:val="none" w:sz="0" w:space="0" w:color="auto"/>
                      </w:divBdr>
                      <w:divsChild>
                        <w:div w:id="18367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10556">
                  <w:marLeft w:val="0"/>
                  <w:marRight w:val="0"/>
                  <w:marTop w:val="0"/>
                  <w:marBottom w:val="0"/>
                  <w:divBdr>
                    <w:top w:val="none" w:sz="0" w:space="0" w:color="auto"/>
                    <w:left w:val="none" w:sz="0" w:space="0" w:color="auto"/>
                    <w:bottom w:val="none" w:sz="0" w:space="0" w:color="auto"/>
                    <w:right w:val="none" w:sz="0" w:space="0" w:color="auto"/>
                  </w:divBdr>
                  <w:divsChild>
                    <w:div w:id="1528448655">
                      <w:marLeft w:val="0"/>
                      <w:marRight w:val="0"/>
                      <w:marTop w:val="0"/>
                      <w:marBottom w:val="0"/>
                      <w:divBdr>
                        <w:top w:val="none" w:sz="0" w:space="0" w:color="auto"/>
                        <w:left w:val="single" w:sz="18" w:space="10" w:color="CCCCCC"/>
                        <w:bottom w:val="none" w:sz="0" w:space="0" w:color="auto"/>
                        <w:right w:val="none" w:sz="0" w:space="0" w:color="auto"/>
                      </w:divBdr>
                    </w:div>
                  </w:divsChild>
                </w:div>
                <w:div w:id="1385834518">
                  <w:marLeft w:val="0"/>
                  <w:marRight w:val="0"/>
                  <w:marTop w:val="0"/>
                  <w:marBottom w:val="0"/>
                  <w:divBdr>
                    <w:top w:val="none" w:sz="0" w:space="0" w:color="auto"/>
                    <w:left w:val="none" w:sz="0" w:space="0" w:color="auto"/>
                    <w:bottom w:val="none" w:sz="0" w:space="0" w:color="auto"/>
                    <w:right w:val="none" w:sz="0" w:space="0" w:color="auto"/>
                  </w:divBdr>
                  <w:divsChild>
                    <w:div w:id="1802771450">
                      <w:marLeft w:val="0"/>
                      <w:marRight w:val="0"/>
                      <w:marTop w:val="0"/>
                      <w:marBottom w:val="0"/>
                      <w:divBdr>
                        <w:top w:val="none" w:sz="0" w:space="0" w:color="auto"/>
                        <w:left w:val="single" w:sz="18" w:space="10" w:color="CCCCCC"/>
                        <w:bottom w:val="none" w:sz="0" w:space="0" w:color="auto"/>
                        <w:right w:val="none" w:sz="0" w:space="0" w:color="auto"/>
                      </w:divBdr>
                    </w:div>
                  </w:divsChild>
                </w:div>
                <w:div w:id="940800131">
                  <w:marLeft w:val="0"/>
                  <w:marRight w:val="0"/>
                  <w:marTop w:val="0"/>
                  <w:marBottom w:val="0"/>
                  <w:divBdr>
                    <w:top w:val="none" w:sz="0" w:space="0" w:color="auto"/>
                    <w:left w:val="none" w:sz="0" w:space="0" w:color="auto"/>
                    <w:bottom w:val="none" w:sz="0" w:space="0" w:color="auto"/>
                    <w:right w:val="none" w:sz="0" w:space="0" w:color="auto"/>
                  </w:divBdr>
                  <w:divsChild>
                    <w:div w:id="1737581873">
                      <w:marLeft w:val="0"/>
                      <w:marRight w:val="0"/>
                      <w:marTop w:val="0"/>
                      <w:marBottom w:val="0"/>
                      <w:divBdr>
                        <w:top w:val="none" w:sz="0" w:space="0" w:color="auto"/>
                        <w:left w:val="single" w:sz="18" w:space="10" w:color="CCCCCC"/>
                        <w:bottom w:val="none" w:sz="0" w:space="0" w:color="auto"/>
                        <w:right w:val="none" w:sz="0" w:space="0" w:color="auto"/>
                      </w:divBdr>
                    </w:div>
                  </w:divsChild>
                </w:div>
                <w:div w:id="937367739">
                  <w:marLeft w:val="0"/>
                  <w:marRight w:val="0"/>
                  <w:marTop w:val="0"/>
                  <w:marBottom w:val="0"/>
                  <w:divBdr>
                    <w:top w:val="none" w:sz="0" w:space="0" w:color="auto"/>
                    <w:left w:val="none" w:sz="0" w:space="0" w:color="auto"/>
                    <w:bottom w:val="none" w:sz="0" w:space="0" w:color="auto"/>
                    <w:right w:val="none" w:sz="0" w:space="0" w:color="auto"/>
                  </w:divBdr>
                  <w:divsChild>
                    <w:div w:id="1986541243">
                      <w:marLeft w:val="0"/>
                      <w:marRight w:val="0"/>
                      <w:marTop w:val="0"/>
                      <w:marBottom w:val="0"/>
                      <w:divBdr>
                        <w:top w:val="none" w:sz="0" w:space="0" w:color="auto"/>
                        <w:left w:val="single" w:sz="18" w:space="10" w:color="CCCCCC"/>
                        <w:bottom w:val="none" w:sz="0" w:space="0" w:color="auto"/>
                        <w:right w:val="none" w:sz="0" w:space="0" w:color="auto"/>
                      </w:divBdr>
                    </w:div>
                  </w:divsChild>
                </w:div>
                <w:div w:id="521935610">
                  <w:marLeft w:val="0"/>
                  <w:marRight w:val="0"/>
                  <w:marTop w:val="0"/>
                  <w:marBottom w:val="0"/>
                  <w:divBdr>
                    <w:top w:val="none" w:sz="0" w:space="0" w:color="auto"/>
                    <w:left w:val="none" w:sz="0" w:space="0" w:color="auto"/>
                    <w:bottom w:val="none" w:sz="0" w:space="0" w:color="auto"/>
                    <w:right w:val="none" w:sz="0" w:space="0" w:color="auto"/>
                  </w:divBdr>
                  <w:divsChild>
                    <w:div w:id="1547906943">
                      <w:marLeft w:val="0"/>
                      <w:marRight w:val="0"/>
                      <w:marTop w:val="0"/>
                      <w:marBottom w:val="0"/>
                      <w:divBdr>
                        <w:top w:val="none" w:sz="0" w:space="0" w:color="auto"/>
                        <w:left w:val="single" w:sz="18" w:space="10" w:color="CCCCCC"/>
                        <w:bottom w:val="none" w:sz="0" w:space="0" w:color="auto"/>
                        <w:right w:val="none" w:sz="0" w:space="0" w:color="auto"/>
                      </w:divBdr>
                    </w:div>
                  </w:divsChild>
                </w:div>
                <w:div w:id="1928876772">
                  <w:marLeft w:val="0"/>
                  <w:marRight w:val="0"/>
                  <w:marTop w:val="0"/>
                  <w:marBottom w:val="0"/>
                  <w:divBdr>
                    <w:top w:val="none" w:sz="0" w:space="0" w:color="auto"/>
                    <w:left w:val="none" w:sz="0" w:space="0" w:color="auto"/>
                    <w:bottom w:val="none" w:sz="0" w:space="0" w:color="auto"/>
                    <w:right w:val="none" w:sz="0" w:space="0" w:color="auto"/>
                  </w:divBdr>
                  <w:divsChild>
                    <w:div w:id="1767925406">
                      <w:marLeft w:val="0"/>
                      <w:marRight w:val="0"/>
                      <w:marTop w:val="0"/>
                      <w:marBottom w:val="0"/>
                      <w:divBdr>
                        <w:top w:val="none" w:sz="0" w:space="0" w:color="auto"/>
                        <w:left w:val="single" w:sz="18" w:space="10" w:color="CCCCCC"/>
                        <w:bottom w:val="none" w:sz="0" w:space="0" w:color="auto"/>
                        <w:right w:val="none" w:sz="0" w:space="0" w:color="auto"/>
                      </w:divBdr>
                    </w:div>
                  </w:divsChild>
                </w:div>
                <w:div w:id="1509783674">
                  <w:marLeft w:val="0"/>
                  <w:marRight w:val="0"/>
                  <w:marTop w:val="0"/>
                  <w:marBottom w:val="0"/>
                  <w:divBdr>
                    <w:top w:val="none" w:sz="0" w:space="0" w:color="auto"/>
                    <w:left w:val="none" w:sz="0" w:space="0" w:color="auto"/>
                    <w:bottom w:val="none" w:sz="0" w:space="0" w:color="auto"/>
                    <w:right w:val="none" w:sz="0" w:space="0" w:color="auto"/>
                  </w:divBdr>
                  <w:divsChild>
                    <w:div w:id="274672812">
                      <w:marLeft w:val="0"/>
                      <w:marRight w:val="0"/>
                      <w:marTop w:val="0"/>
                      <w:marBottom w:val="0"/>
                      <w:divBdr>
                        <w:top w:val="none" w:sz="0" w:space="0" w:color="auto"/>
                        <w:left w:val="single" w:sz="18" w:space="10" w:color="CCCCCC"/>
                        <w:bottom w:val="none" w:sz="0" w:space="0" w:color="auto"/>
                        <w:right w:val="none" w:sz="0" w:space="0" w:color="auto"/>
                      </w:divBdr>
                    </w:div>
                  </w:divsChild>
                </w:div>
                <w:div w:id="654845554">
                  <w:marLeft w:val="0"/>
                  <w:marRight w:val="0"/>
                  <w:marTop w:val="0"/>
                  <w:marBottom w:val="0"/>
                  <w:divBdr>
                    <w:top w:val="none" w:sz="0" w:space="0" w:color="auto"/>
                    <w:left w:val="none" w:sz="0" w:space="0" w:color="auto"/>
                    <w:bottom w:val="none" w:sz="0" w:space="0" w:color="auto"/>
                    <w:right w:val="none" w:sz="0" w:space="0" w:color="auto"/>
                  </w:divBdr>
                  <w:divsChild>
                    <w:div w:id="46994524">
                      <w:marLeft w:val="0"/>
                      <w:marRight w:val="0"/>
                      <w:marTop w:val="0"/>
                      <w:marBottom w:val="0"/>
                      <w:divBdr>
                        <w:top w:val="none" w:sz="0" w:space="0" w:color="auto"/>
                        <w:left w:val="single" w:sz="18" w:space="10" w:color="CCCCCC"/>
                        <w:bottom w:val="none" w:sz="0" w:space="0" w:color="auto"/>
                        <w:right w:val="none" w:sz="0" w:space="0" w:color="auto"/>
                      </w:divBdr>
                    </w:div>
                  </w:divsChild>
                </w:div>
                <w:div w:id="1078865295">
                  <w:marLeft w:val="0"/>
                  <w:marRight w:val="0"/>
                  <w:marTop w:val="0"/>
                  <w:marBottom w:val="0"/>
                  <w:divBdr>
                    <w:top w:val="none" w:sz="0" w:space="0" w:color="auto"/>
                    <w:left w:val="none" w:sz="0" w:space="0" w:color="auto"/>
                    <w:bottom w:val="none" w:sz="0" w:space="0" w:color="auto"/>
                    <w:right w:val="none" w:sz="0" w:space="0" w:color="auto"/>
                  </w:divBdr>
                  <w:divsChild>
                    <w:div w:id="85884184">
                      <w:marLeft w:val="0"/>
                      <w:marRight w:val="0"/>
                      <w:marTop w:val="0"/>
                      <w:marBottom w:val="0"/>
                      <w:divBdr>
                        <w:top w:val="none" w:sz="0" w:space="0" w:color="auto"/>
                        <w:left w:val="single" w:sz="18" w:space="10" w:color="CCCCCC"/>
                        <w:bottom w:val="none" w:sz="0" w:space="0" w:color="auto"/>
                        <w:right w:val="none" w:sz="0" w:space="0" w:color="auto"/>
                      </w:divBdr>
                    </w:div>
                  </w:divsChild>
                </w:div>
                <w:div w:id="247151820">
                  <w:marLeft w:val="0"/>
                  <w:marRight w:val="0"/>
                  <w:marTop w:val="0"/>
                  <w:marBottom w:val="0"/>
                  <w:divBdr>
                    <w:top w:val="none" w:sz="0" w:space="0" w:color="auto"/>
                    <w:left w:val="none" w:sz="0" w:space="0" w:color="auto"/>
                    <w:bottom w:val="none" w:sz="0" w:space="0" w:color="auto"/>
                    <w:right w:val="none" w:sz="0" w:space="0" w:color="auto"/>
                  </w:divBdr>
                  <w:divsChild>
                    <w:div w:id="1609583822">
                      <w:marLeft w:val="0"/>
                      <w:marRight w:val="0"/>
                      <w:marTop w:val="0"/>
                      <w:marBottom w:val="0"/>
                      <w:divBdr>
                        <w:top w:val="none" w:sz="0" w:space="0" w:color="auto"/>
                        <w:left w:val="single" w:sz="18" w:space="10" w:color="CCCCCC"/>
                        <w:bottom w:val="none" w:sz="0" w:space="0" w:color="auto"/>
                        <w:right w:val="none" w:sz="0" w:space="0" w:color="auto"/>
                      </w:divBdr>
                    </w:div>
                  </w:divsChild>
                </w:div>
                <w:div w:id="1087843032">
                  <w:marLeft w:val="0"/>
                  <w:marRight w:val="0"/>
                  <w:marTop w:val="0"/>
                  <w:marBottom w:val="0"/>
                  <w:divBdr>
                    <w:top w:val="none" w:sz="0" w:space="0" w:color="auto"/>
                    <w:left w:val="none" w:sz="0" w:space="0" w:color="auto"/>
                    <w:bottom w:val="none" w:sz="0" w:space="0" w:color="auto"/>
                    <w:right w:val="none" w:sz="0" w:space="0" w:color="auto"/>
                  </w:divBdr>
                  <w:divsChild>
                    <w:div w:id="1710763413">
                      <w:marLeft w:val="0"/>
                      <w:marRight w:val="0"/>
                      <w:marTop w:val="0"/>
                      <w:marBottom w:val="0"/>
                      <w:divBdr>
                        <w:top w:val="none" w:sz="0" w:space="0" w:color="auto"/>
                        <w:left w:val="single" w:sz="18" w:space="10" w:color="CCCCCC"/>
                        <w:bottom w:val="none" w:sz="0" w:space="0" w:color="auto"/>
                        <w:right w:val="none" w:sz="0" w:space="0" w:color="auto"/>
                      </w:divBdr>
                    </w:div>
                  </w:divsChild>
                </w:div>
                <w:div w:id="51927343">
                  <w:marLeft w:val="0"/>
                  <w:marRight w:val="0"/>
                  <w:marTop w:val="0"/>
                  <w:marBottom w:val="0"/>
                  <w:divBdr>
                    <w:top w:val="none" w:sz="0" w:space="0" w:color="auto"/>
                    <w:left w:val="none" w:sz="0" w:space="0" w:color="auto"/>
                    <w:bottom w:val="none" w:sz="0" w:space="0" w:color="auto"/>
                    <w:right w:val="none" w:sz="0" w:space="0" w:color="auto"/>
                  </w:divBdr>
                  <w:divsChild>
                    <w:div w:id="1202748138">
                      <w:marLeft w:val="0"/>
                      <w:marRight w:val="0"/>
                      <w:marTop w:val="0"/>
                      <w:marBottom w:val="0"/>
                      <w:divBdr>
                        <w:top w:val="none" w:sz="0" w:space="0" w:color="auto"/>
                        <w:left w:val="single" w:sz="18" w:space="10" w:color="CCCCCC"/>
                        <w:bottom w:val="none" w:sz="0" w:space="0" w:color="auto"/>
                        <w:right w:val="none" w:sz="0" w:space="0" w:color="auto"/>
                      </w:divBdr>
                    </w:div>
                  </w:divsChild>
                </w:div>
                <w:div w:id="2021809712">
                  <w:marLeft w:val="0"/>
                  <w:marRight w:val="0"/>
                  <w:marTop w:val="0"/>
                  <w:marBottom w:val="0"/>
                  <w:divBdr>
                    <w:top w:val="none" w:sz="0" w:space="0" w:color="auto"/>
                    <w:left w:val="none" w:sz="0" w:space="0" w:color="auto"/>
                    <w:bottom w:val="none" w:sz="0" w:space="0" w:color="auto"/>
                    <w:right w:val="none" w:sz="0" w:space="0" w:color="auto"/>
                  </w:divBdr>
                  <w:divsChild>
                    <w:div w:id="99684713">
                      <w:marLeft w:val="0"/>
                      <w:marRight w:val="0"/>
                      <w:marTop w:val="0"/>
                      <w:marBottom w:val="0"/>
                      <w:divBdr>
                        <w:top w:val="none" w:sz="0" w:space="0" w:color="auto"/>
                        <w:left w:val="single" w:sz="18" w:space="10" w:color="CCCCCC"/>
                        <w:bottom w:val="none" w:sz="0" w:space="0" w:color="auto"/>
                        <w:right w:val="none" w:sz="0" w:space="0" w:color="auto"/>
                      </w:divBdr>
                    </w:div>
                  </w:divsChild>
                </w:div>
                <w:div w:id="1795170874">
                  <w:marLeft w:val="0"/>
                  <w:marRight w:val="0"/>
                  <w:marTop w:val="0"/>
                  <w:marBottom w:val="0"/>
                  <w:divBdr>
                    <w:top w:val="none" w:sz="0" w:space="0" w:color="auto"/>
                    <w:left w:val="none" w:sz="0" w:space="0" w:color="auto"/>
                    <w:bottom w:val="none" w:sz="0" w:space="0" w:color="auto"/>
                    <w:right w:val="none" w:sz="0" w:space="0" w:color="auto"/>
                  </w:divBdr>
                  <w:divsChild>
                    <w:div w:id="2007855071">
                      <w:marLeft w:val="0"/>
                      <w:marRight w:val="0"/>
                      <w:marTop w:val="0"/>
                      <w:marBottom w:val="0"/>
                      <w:divBdr>
                        <w:top w:val="none" w:sz="0" w:space="0" w:color="auto"/>
                        <w:left w:val="single" w:sz="18" w:space="10" w:color="CCCCCC"/>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4.xml"/><Relationship Id="rId117" Type="http://schemas.openxmlformats.org/officeDocument/2006/relationships/control" Target="activeX/activeX65.xml"/><Relationship Id="rId21" Type="http://schemas.openxmlformats.org/officeDocument/2006/relationships/hyperlink" Target="https://www.indiabix.com/online-test/categories/" TargetMode="External"/><Relationship Id="rId42" Type="http://schemas.openxmlformats.org/officeDocument/2006/relationships/control" Target="activeX/activeX14.xml"/><Relationship Id="rId47" Type="http://schemas.openxmlformats.org/officeDocument/2006/relationships/hyperlink" Target="https://www.indiabix.com/general-knowledge/indian-economy/discussion-219" TargetMode="External"/><Relationship Id="rId63" Type="http://schemas.openxmlformats.org/officeDocument/2006/relationships/control" Target="activeX/activeX29.xml"/><Relationship Id="rId68" Type="http://schemas.openxmlformats.org/officeDocument/2006/relationships/control" Target="activeX/activeX32.xml"/><Relationship Id="rId84" Type="http://schemas.openxmlformats.org/officeDocument/2006/relationships/control" Target="activeX/activeX42.xml"/><Relationship Id="rId89" Type="http://schemas.openxmlformats.org/officeDocument/2006/relationships/hyperlink" Target="https://www.indiabix.com/general-knowledge/biology/discussion-1399" TargetMode="External"/><Relationship Id="rId112" Type="http://schemas.openxmlformats.org/officeDocument/2006/relationships/hyperlink" Target="https://www.indiabix.com/general-knowledge/world-geography/" TargetMode="External"/><Relationship Id="rId133" Type="http://schemas.openxmlformats.org/officeDocument/2006/relationships/control" Target="activeX/activeX75.xml"/><Relationship Id="rId138" Type="http://schemas.openxmlformats.org/officeDocument/2006/relationships/control" Target="activeX/activeX78.xml"/><Relationship Id="rId154" Type="http://schemas.openxmlformats.org/officeDocument/2006/relationships/hyperlink" Target="https://www.indiabix.com/puzzles/number-puzzles/" TargetMode="External"/><Relationship Id="rId159" Type="http://schemas.openxmlformats.org/officeDocument/2006/relationships/theme" Target="theme/theme1.xml"/><Relationship Id="rId16" Type="http://schemas.openxmlformats.org/officeDocument/2006/relationships/hyperlink" Target="https://www.indiabix.com/engineering/" TargetMode="External"/><Relationship Id="rId107" Type="http://schemas.openxmlformats.org/officeDocument/2006/relationships/hyperlink" Target="https://www.indiabix.com/general-knowledge/basic-general-knowledge/discussion-1818" TargetMode="External"/><Relationship Id="rId11" Type="http://schemas.openxmlformats.org/officeDocument/2006/relationships/hyperlink" Target="https://www.indiabix.com/aptitude/questions-and-answers/" TargetMode="External"/><Relationship Id="rId32" Type="http://schemas.openxmlformats.org/officeDocument/2006/relationships/control" Target="activeX/activeX8.xml"/><Relationship Id="rId37" Type="http://schemas.openxmlformats.org/officeDocument/2006/relationships/control" Target="activeX/activeX11.xml"/><Relationship Id="rId53" Type="http://schemas.openxmlformats.org/officeDocument/2006/relationships/hyperlink" Target="https://www.indiabix.com/general-knowledge/world-geography/discussion-303" TargetMode="External"/><Relationship Id="rId58" Type="http://schemas.openxmlformats.org/officeDocument/2006/relationships/hyperlink" Target="https://www.indiabix.com/general-knowledge/basic-general-knowledge/" TargetMode="External"/><Relationship Id="rId74" Type="http://schemas.openxmlformats.org/officeDocument/2006/relationships/control" Target="activeX/activeX36.xml"/><Relationship Id="rId79" Type="http://schemas.openxmlformats.org/officeDocument/2006/relationships/control" Target="activeX/activeX39.xml"/><Relationship Id="rId102" Type="http://schemas.openxmlformats.org/officeDocument/2006/relationships/control" Target="activeX/activeX54.xml"/><Relationship Id="rId123" Type="http://schemas.openxmlformats.org/officeDocument/2006/relationships/control" Target="activeX/activeX69.xml"/><Relationship Id="rId128" Type="http://schemas.openxmlformats.org/officeDocument/2006/relationships/control" Target="activeX/activeX72.xml"/><Relationship Id="rId144" Type="http://schemas.openxmlformats.org/officeDocument/2006/relationships/hyperlink" Target="https://www.indiabix.com/online-test/general-knowledge-test/90" TargetMode="External"/><Relationship Id="rId149" Type="http://schemas.openxmlformats.org/officeDocument/2006/relationships/hyperlink" Target="https://www.indiabix.com/current-affairs/questions-and-answers/" TargetMode="External"/><Relationship Id="rId5" Type="http://schemas.openxmlformats.org/officeDocument/2006/relationships/image" Target="media/image1.png"/><Relationship Id="rId90" Type="http://schemas.openxmlformats.org/officeDocument/2006/relationships/control" Target="activeX/activeX46.xml"/><Relationship Id="rId95" Type="http://schemas.openxmlformats.org/officeDocument/2006/relationships/hyperlink" Target="https://www.indiabix.com/general-knowledge/basic-general-knowledge/discussion-1532" TargetMode="External"/><Relationship Id="rId22" Type="http://schemas.openxmlformats.org/officeDocument/2006/relationships/hyperlink" Target="https://www.indiabix.com/online-test/general-knowledge-test/" TargetMode="External"/><Relationship Id="rId27" Type="http://schemas.openxmlformats.org/officeDocument/2006/relationships/control" Target="activeX/activeX5.xml"/><Relationship Id="rId43" Type="http://schemas.openxmlformats.org/officeDocument/2006/relationships/control" Target="activeX/activeX15.xml"/><Relationship Id="rId48" Type="http://schemas.openxmlformats.org/officeDocument/2006/relationships/control" Target="activeX/activeX18.xml"/><Relationship Id="rId64" Type="http://schemas.openxmlformats.org/officeDocument/2006/relationships/hyperlink" Target="https://www.indiabix.com/general-knowledge/indian-geography/" TargetMode="External"/><Relationship Id="rId69" Type="http://schemas.openxmlformats.org/officeDocument/2006/relationships/control" Target="activeX/activeX33.xml"/><Relationship Id="rId113" Type="http://schemas.openxmlformats.org/officeDocument/2006/relationships/hyperlink" Target="https://www.indiabix.com/general-knowledge/world-geography/discussion-2107" TargetMode="External"/><Relationship Id="rId118" Type="http://schemas.openxmlformats.org/officeDocument/2006/relationships/hyperlink" Target="https://www.indiabix.com/general-knowledge/world-geography/" TargetMode="External"/><Relationship Id="rId134" Type="http://schemas.openxmlformats.org/officeDocument/2006/relationships/control" Target="activeX/activeX76.xml"/><Relationship Id="rId139" Type="http://schemas.openxmlformats.org/officeDocument/2006/relationships/control" Target="activeX/activeX79.xml"/><Relationship Id="rId80" Type="http://schemas.openxmlformats.org/officeDocument/2006/relationships/control" Target="activeX/activeX40.xml"/><Relationship Id="rId85" Type="http://schemas.openxmlformats.org/officeDocument/2006/relationships/control" Target="activeX/activeX43.xml"/><Relationship Id="rId150" Type="http://schemas.openxmlformats.org/officeDocument/2006/relationships/hyperlink" Target="https://www.indiabix.com/general-knowledge/questions-and-answers/" TargetMode="External"/><Relationship Id="rId155" Type="http://schemas.openxmlformats.org/officeDocument/2006/relationships/hyperlink" Target="https://www.indiabix.com/" TargetMode="External"/><Relationship Id="rId12" Type="http://schemas.openxmlformats.org/officeDocument/2006/relationships/hyperlink" Target="https://www.indiabix.com/logical-reasoning/questions-and-answers/" TargetMode="External"/><Relationship Id="rId17" Type="http://schemas.openxmlformats.org/officeDocument/2006/relationships/hyperlink" Target="https://www.indiabix.com/interview/" TargetMode="External"/><Relationship Id="rId33" Type="http://schemas.openxmlformats.org/officeDocument/2006/relationships/control" Target="activeX/activeX9.xml"/><Relationship Id="rId38" Type="http://schemas.openxmlformats.org/officeDocument/2006/relationships/control" Target="activeX/activeX12.xml"/><Relationship Id="rId59" Type="http://schemas.openxmlformats.org/officeDocument/2006/relationships/hyperlink" Target="https://www.indiabix.com/general-knowledge/basic-general-knowledge/discussion-527" TargetMode="External"/><Relationship Id="rId103" Type="http://schemas.openxmlformats.org/officeDocument/2006/relationships/control" Target="activeX/activeX55.xml"/><Relationship Id="rId108" Type="http://schemas.openxmlformats.org/officeDocument/2006/relationships/control" Target="activeX/activeX58.xml"/><Relationship Id="rId124" Type="http://schemas.openxmlformats.org/officeDocument/2006/relationships/hyperlink" Target="https://www.indiabix.com/general-knowledge/sports/" TargetMode="External"/><Relationship Id="rId129" Type="http://schemas.openxmlformats.org/officeDocument/2006/relationships/control" Target="activeX/activeX73.xml"/><Relationship Id="rId20" Type="http://schemas.openxmlformats.org/officeDocument/2006/relationships/hyperlink" Target="https://www.indiabix.com/" TargetMode="External"/><Relationship Id="rId41" Type="http://schemas.openxmlformats.org/officeDocument/2006/relationships/hyperlink" Target="https://www.indiabix.com/general-knowledge/indian-economy/discussion-164" TargetMode="External"/><Relationship Id="rId54" Type="http://schemas.openxmlformats.org/officeDocument/2006/relationships/control" Target="activeX/activeX22.xml"/><Relationship Id="rId62" Type="http://schemas.openxmlformats.org/officeDocument/2006/relationships/control" Target="activeX/activeX28.xml"/><Relationship Id="rId70" Type="http://schemas.openxmlformats.org/officeDocument/2006/relationships/hyperlink" Target="https://www.indiabix.com/general-knowledge/physics/" TargetMode="External"/><Relationship Id="rId75" Type="http://schemas.openxmlformats.org/officeDocument/2006/relationships/control" Target="activeX/activeX37.xml"/><Relationship Id="rId83" Type="http://schemas.openxmlformats.org/officeDocument/2006/relationships/hyperlink" Target="https://www.indiabix.com/general-knowledge/chemistry/discussion-1318" TargetMode="External"/><Relationship Id="rId88" Type="http://schemas.openxmlformats.org/officeDocument/2006/relationships/hyperlink" Target="https://www.indiabix.com/general-knowledge/biology/" TargetMode="External"/><Relationship Id="rId91" Type="http://schemas.openxmlformats.org/officeDocument/2006/relationships/control" Target="activeX/activeX47.xml"/><Relationship Id="rId96" Type="http://schemas.openxmlformats.org/officeDocument/2006/relationships/control" Target="activeX/activeX50.xml"/><Relationship Id="rId111" Type="http://schemas.openxmlformats.org/officeDocument/2006/relationships/control" Target="activeX/activeX61.xml"/><Relationship Id="rId132" Type="http://schemas.openxmlformats.org/officeDocument/2006/relationships/control" Target="activeX/activeX74.xml"/><Relationship Id="rId140" Type="http://schemas.openxmlformats.org/officeDocument/2006/relationships/control" Target="activeX/activeX80.xml"/><Relationship Id="rId145" Type="http://schemas.openxmlformats.org/officeDocument/2006/relationships/hyperlink" Target="https://www.indiabix.com/" TargetMode="External"/><Relationship Id="rId153" Type="http://schemas.openxmlformats.org/officeDocument/2006/relationships/hyperlink" Target="https://www.indiabix.com/online-test/categories/" TargetMode="Externa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hyperlink" Target="https://www.indiabix.com/general-knowledge/questions-and-answers/" TargetMode="External"/><Relationship Id="rId23" Type="http://schemas.openxmlformats.org/officeDocument/2006/relationships/image" Target="media/image4.wmf"/><Relationship Id="rId28" Type="http://schemas.openxmlformats.org/officeDocument/2006/relationships/hyperlink" Target="https://www.indiabix.com/general-knowledge/indian-politics/" TargetMode="External"/><Relationship Id="rId36" Type="http://schemas.openxmlformats.org/officeDocument/2006/relationships/control" Target="activeX/activeX10.xml"/><Relationship Id="rId49" Type="http://schemas.openxmlformats.org/officeDocument/2006/relationships/control" Target="activeX/activeX19.xml"/><Relationship Id="rId57" Type="http://schemas.openxmlformats.org/officeDocument/2006/relationships/control" Target="activeX/activeX25.xml"/><Relationship Id="rId106" Type="http://schemas.openxmlformats.org/officeDocument/2006/relationships/hyperlink" Target="https://www.indiabix.com/general-knowledge/basic-general-knowledge/" TargetMode="External"/><Relationship Id="rId114" Type="http://schemas.openxmlformats.org/officeDocument/2006/relationships/control" Target="activeX/activeX62.xml"/><Relationship Id="rId119" Type="http://schemas.openxmlformats.org/officeDocument/2006/relationships/hyperlink" Target="https://www.indiabix.com/general-knowledge/world-geography/discussion-2084" TargetMode="External"/><Relationship Id="rId127" Type="http://schemas.openxmlformats.org/officeDocument/2006/relationships/control" Target="activeX/activeX71.xml"/><Relationship Id="rId10" Type="http://schemas.openxmlformats.org/officeDocument/2006/relationships/hyperlink" Target="https://www.indiabix.com/" TargetMode="External"/><Relationship Id="rId31" Type="http://schemas.openxmlformats.org/officeDocument/2006/relationships/control" Target="activeX/activeX7.xml"/><Relationship Id="rId44" Type="http://schemas.openxmlformats.org/officeDocument/2006/relationships/control" Target="activeX/activeX16.xml"/><Relationship Id="rId52" Type="http://schemas.openxmlformats.org/officeDocument/2006/relationships/hyperlink" Target="https://www.indiabix.com/general-knowledge/world-geography/" TargetMode="External"/><Relationship Id="rId60" Type="http://schemas.openxmlformats.org/officeDocument/2006/relationships/control" Target="activeX/activeX26.xml"/><Relationship Id="rId65" Type="http://schemas.openxmlformats.org/officeDocument/2006/relationships/hyperlink" Target="https://www.indiabix.com/general-knowledge/indian-geography/discussion-694" TargetMode="External"/><Relationship Id="rId73" Type="http://schemas.openxmlformats.org/officeDocument/2006/relationships/control" Target="activeX/activeX35.xml"/><Relationship Id="rId78" Type="http://schemas.openxmlformats.org/officeDocument/2006/relationships/control" Target="activeX/activeX38.xml"/><Relationship Id="rId81" Type="http://schemas.openxmlformats.org/officeDocument/2006/relationships/control" Target="activeX/activeX41.xml"/><Relationship Id="rId86" Type="http://schemas.openxmlformats.org/officeDocument/2006/relationships/control" Target="activeX/activeX44.xml"/><Relationship Id="rId94" Type="http://schemas.openxmlformats.org/officeDocument/2006/relationships/hyperlink" Target="https://www.indiabix.com/general-knowledge/basic-general-knowledge/" TargetMode="External"/><Relationship Id="rId99" Type="http://schemas.openxmlformats.org/officeDocument/2006/relationships/control" Target="activeX/activeX53.xml"/><Relationship Id="rId101" Type="http://schemas.openxmlformats.org/officeDocument/2006/relationships/hyperlink" Target="https://www.indiabix.com/general-knowledge/basic-general-knowledge/discussion-1516" TargetMode="External"/><Relationship Id="rId122" Type="http://schemas.openxmlformats.org/officeDocument/2006/relationships/control" Target="activeX/activeX68.xml"/><Relationship Id="rId130" Type="http://schemas.openxmlformats.org/officeDocument/2006/relationships/hyperlink" Target="https://www.indiabix.com/general-knowledge/books-and-authors/" TargetMode="External"/><Relationship Id="rId135" Type="http://schemas.openxmlformats.org/officeDocument/2006/relationships/control" Target="activeX/activeX77.xml"/><Relationship Id="rId143" Type="http://schemas.openxmlformats.org/officeDocument/2006/relationships/control" Target="activeX/activeX82.xml"/><Relationship Id="rId148" Type="http://schemas.openxmlformats.org/officeDocument/2006/relationships/hyperlink" Target="https://www.indiabix.com/verbal-ability/questions-and-answers/" TargetMode="External"/><Relationship Id="rId151" Type="http://schemas.openxmlformats.org/officeDocument/2006/relationships/hyperlink" Target="https://www.indiabix.com/engineering/" TargetMode="External"/><Relationship Id="rId156" Type="http://schemas.openxmlformats.org/officeDocument/2006/relationships/hyperlink" Target="https://www.indiabix.com/online-test/categories/" TargetMode="External"/><Relationship Id="rId4" Type="http://schemas.openxmlformats.org/officeDocument/2006/relationships/hyperlink" Target="https://www.indiabix.com/" TargetMode="External"/><Relationship Id="rId9" Type="http://schemas.openxmlformats.org/officeDocument/2006/relationships/image" Target="media/image3.png"/><Relationship Id="rId13" Type="http://schemas.openxmlformats.org/officeDocument/2006/relationships/hyperlink" Target="https://www.indiabix.com/verbal-ability/questions-and-answers/" TargetMode="External"/><Relationship Id="rId18" Type="http://schemas.openxmlformats.org/officeDocument/2006/relationships/hyperlink" Target="https://www.indiabix.com/online-test/categories/" TargetMode="External"/><Relationship Id="rId39" Type="http://schemas.openxmlformats.org/officeDocument/2006/relationships/control" Target="activeX/activeX13.xml"/><Relationship Id="rId109" Type="http://schemas.openxmlformats.org/officeDocument/2006/relationships/control" Target="activeX/activeX59.xml"/><Relationship Id="rId34" Type="http://schemas.openxmlformats.org/officeDocument/2006/relationships/hyperlink" Target="https://www.indiabix.com/general-knowledge/indian-politics/" TargetMode="External"/><Relationship Id="rId50" Type="http://schemas.openxmlformats.org/officeDocument/2006/relationships/control" Target="activeX/activeX20.xml"/><Relationship Id="rId55" Type="http://schemas.openxmlformats.org/officeDocument/2006/relationships/control" Target="activeX/activeX23.xml"/><Relationship Id="rId76" Type="http://schemas.openxmlformats.org/officeDocument/2006/relationships/hyperlink" Target="https://www.indiabix.com/general-knowledge/sports/" TargetMode="External"/><Relationship Id="rId97" Type="http://schemas.openxmlformats.org/officeDocument/2006/relationships/control" Target="activeX/activeX51.xml"/><Relationship Id="rId104" Type="http://schemas.openxmlformats.org/officeDocument/2006/relationships/control" Target="activeX/activeX56.xml"/><Relationship Id="rId120" Type="http://schemas.openxmlformats.org/officeDocument/2006/relationships/control" Target="activeX/activeX66.xml"/><Relationship Id="rId125" Type="http://schemas.openxmlformats.org/officeDocument/2006/relationships/hyperlink" Target="https://www.indiabix.com/general-knowledge/sports/discussion-2191" TargetMode="External"/><Relationship Id="rId141" Type="http://schemas.openxmlformats.org/officeDocument/2006/relationships/control" Target="activeX/activeX81.xml"/><Relationship Id="rId146" Type="http://schemas.openxmlformats.org/officeDocument/2006/relationships/hyperlink" Target="https://www.indiabix.com/aptitude/questions-and-answers/" TargetMode="External"/><Relationship Id="rId7" Type="http://schemas.openxmlformats.org/officeDocument/2006/relationships/control" Target="activeX/activeX1.xml"/><Relationship Id="rId71" Type="http://schemas.openxmlformats.org/officeDocument/2006/relationships/hyperlink" Target="https://www.indiabix.com/general-knowledge/physics/discussion-740" TargetMode="External"/><Relationship Id="rId92" Type="http://schemas.openxmlformats.org/officeDocument/2006/relationships/control" Target="activeX/activeX48.xml"/><Relationship Id="rId2" Type="http://schemas.openxmlformats.org/officeDocument/2006/relationships/settings" Target="settings.xml"/><Relationship Id="rId29" Type="http://schemas.openxmlformats.org/officeDocument/2006/relationships/hyperlink" Target="https://www.indiabix.com/general-knowledge/indian-politics/discussion-108" TargetMode="External"/><Relationship Id="rId24" Type="http://schemas.openxmlformats.org/officeDocument/2006/relationships/control" Target="activeX/activeX2.xml"/><Relationship Id="rId40" Type="http://schemas.openxmlformats.org/officeDocument/2006/relationships/hyperlink" Target="https://www.indiabix.com/general-knowledge/indian-economy/" TargetMode="External"/><Relationship Id="rId45" Type="http://schemas.openxmlformats.org/officeDocument/2006/relationships/control" Target="activeX/activeX17.xml"/><Relationship Id="rId66" Type="http://schemas.openxmlformats.org/officeDocument/2006/relationships/control" Target="activeX/activeX30.xml"/><Relationship Id="rId87" Type="http://schemas.openxmlformats.org/officeDocument/2006/relationships/control" Target="activeX/activeX45.xml"/><Relationship Id="rId110" Type="http://schemas.openxmlformats.org/officeDocument/2006/relationships/control" Target="activeX/activeX60.xml"/><Relationship Id="rId115" Type="http://schemas.openxmlformats.org/officeDocument/2006/relationships/control" Target="activeX/activeX63.xml"/><Relationship Id="rId131" Type="http://schemas.openxmlformats.org/officeDocument/2006/relationships/hyperlink" Target="https://www.indiabix.com/general-knowledge/books-and-authors/discussion-2391" TargetMode="External"/><Relationship Id="rId136" Type="http://schemas.openxmlformats.org/officeDocument/2006/relationships/hyperlink" Target="https://www.indiabix.com/general-knowledge/general-science/" TargetMode="External"/><Relationship Id="rId157" Type="http://schemas.openxmlformats.org/officeDocument/2006/relationships/hyperlink" Target="https://www.indiabix.com/online-test/general-knowledge-test/" TargetMode="External"/><Relationship Id="rId61" Type="http://schemas.openxmlformats.org/officeDocument/2006/relationships/control" Target="activeX/activeX27.xml"/><Relationship Id="rId82" Type="http://schemas.openxmlformats.org/officeDocument/2006/relationships/hyperlink" Target="https://www.indiabix.com/general-knowledge/chemistry/" TargetMode="External"/><Relationship Id="rId152" Type="http://schemas.openxmlformats.org/officeDocument/2006/relationships/hyperlink" Target="https://www.indiabix.com/interview/" TargetMode="External"/><Relationship Id="rId19" Type="http://schemas.openxmlformats.org/officeDocument/2006/relationships/hyperlink" Target="https://www.indiabix.com/puzzles/number-puzzles/" TargetMode="External"/><Relationship Id="rId14" Type="http://schemas.openxmlformats.org/officeDocument/2006/relationships/hyperlink" Target="https://www.indiabix.com/current-affairs/questions-and-answers/" TargetMode="External"/><Relationship Id="rId30" Type="http://schemas.openxmlformats.org/officeDocument/2006/relationships/control" Target="activeX/activeX6.xml"/><Relationship Id="rId35" Type="http://schemas.openxmlformats.org/officeDocument/2006/relationships/hyperlink" Target="https://www.indiabix.com/general-knowledge/indian-politics/discussion-103" TargetMode="External"/><Relationship Id="rId56" Type="http://schemas.openxmlformats.org/officeDocument/2006/relationships/control" Target="activeX/activeX24.xml"/><Relationship Id="rId77" Type="http://schemas.openxmlformats.org/officeDocument/2006/relationships/hyperlink" Target="https://www.indiabix.com/general-knowledge/sports/discussion-929" TargetMode="External"/><Relationship Id="rId100" Type="http://schemas.openxmlformats.org/officeDocument/2006/relationships/hyperlink" Target="https://www.indiabix.com/general-knowledge/basic-general-knowledge/" TargetMode="External"/><Relationship Id="rId105" Type="http://schemas.openxmlformats.org/officeDocument/2006/relationships/control" Target="activeX/activeX57.xml"/><Relationship Id="rId126" Type="http://schemas.openxmlformats.org/officeDocument/2006/relationships/control" Target="activeX/activeX70.xml"/><Relationship Id="rId147" Type="http://schemas.openxmlformats.org/officeDocument/2006/relationships/hyperlink" Target="https://www.indiabix.com/logical-reasoning/questions-and-answers/" TargetMode="External"/><Relationship Id="rId8" Type="http://schemas.openxmlformats.org/officeDocument/2006/relationships/hyperlink" Target="https://www.indiabix.com/online-test/general-knowledge-test/89" TargetMode="External"/><Relationship Id="rId51" Type="http://schemas.openxmlformats.org/officeDocument/2006/relationships/control" Target="activeX/activeX21.xml"/><Relationship Id="rId72" Type="http://schemas.openxmlformats.org/officeDocument/2006/relationships/control" Target="activeX/activeX34.xml"/><Relationship Id="rId93" Type="http://schemas.openxmlformats.org/officeDocument/2006/relationships/control" Target="activeX/activeX49.xml"/><Relationship Id="rId98" Type="http://schemas.openxmlformats.org/officeDocument/2006/relationships/control" Target="activeX/activeX52.xml"/><Relationship Id="rId121" Type="http://schemas.openxmlformats.org/officeDocument/2006/relationships/control" Target="activeX/activeX67.xml"/><Relationship Id="rId142" Type="http://schemas.openxmlformats.org/officeDocument/2006/relationships/hyperlink" Target="https://www.indiabix.com/general-knowledge/general-science/" TargetMode="External"/><Relationship Id="rId3" Type="http://schemas.openxmlformats.org/officeDocument/2006/relationships/webSettings" Target="webSettings.xml"/><Relationship Id="rId25" Type="http://schemas.openxmlformats.org/officeDocument/2006/relationships/control" Target="activeX/activeX3.xml"/><Relationship Id="rId46" Type="http://schemas.openxmlformats.org/officeDocument/2006/relationships/hyperlink" Target="https://www.indiabix.com/general-knowledge/indian-economy/" TargetMode="External"/><Relationship Id="rId67" Type="http://schemas.openxmlformats.org/officeDocument/2006/relationships/control" Target="activeX/activeX31.xml"/><Relationship Id="rId116" Type="http://schemas.openxmlformats.org/officeDocument/2006/relationships/control" Target="activeX/activeX64.xml"/><Relationship Id="rId137" Type="http://schemas.openxmlformats.org/officeDocument/2006/relationships/hyperlink" Target="https://www.indiabix.com/general-knowledge/general-science/discussion-2702" TargetMode="External"/><Relationship Id="rId158"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2505</Words>
  <Characters>14283</Characters>
  <Application>Microsoft Office Word</Application>
  <DocSecurity>0</DocSecurity>
  <Lines>119</Lines>
  <Paragraphs>33</Paragraphs>
  <ScaleCrop>false</ScaleCrop>
  <Company>Deftones</Company>
  <LinksUpToDate>false</LinksUpToDate>
  <CharactersWithSpaces>16755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Niranjan</dc:creator>
  <cp:lastModifiedBy>Niranjan</cp:lastModifiedBy>
  <cp:revision>3</cp:revision>
  <dcterms:created xsi:type="dcterms:W3CDTF">2019-01-21T17:02:00Z</dcterms:created>
  <dcterms:modified xsi:type="dcterms:W3CDTF">2019-01-21T17:04:00Z</dcterms:modified>
</cp:coreProperties>
</file>